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11E52" w14:textId="5DA84B1A" w:rsidR="00142486" w:rsidRDefault="00142486" w:rsidP="00142486">
      <w:pPr>
        <w:pStyle w:val="Overskrift1"/>
        <w:numPr>
          <w:ilvl w:val="0"/>
          <w:numId w:val="0"/>
        </w:numPr>
        <w:rPr>
          <w:ins w:id="0" w:author="Lars Folkvard Giske" w:date="2025-09-16T12:36:00Z" w16du:dateUtc="2025-09-16T10:36:00Z"/>
          <w:rStyle w:val="Overskrift1Tegn"/>
          <w:b/>
          <w:bCs/>
          <w:sz w:val="36"/>
          <w:szCs w:val="36"/>
          <w:lang w:val="en"/>
        </w:rPr>
      </w:pPr>
      <w:bookmarkStart w:id="1" w:name="_Toc68639815"/>
      <w:r w:rsidRPr="00142486">
        <w:rPr>
          <w:rStyle w:val="Overskrift1Tegn"/>
          <w:b/>
          <w:bCs/>
          <w:sz w:val="36"/>
          <w:szCs w:val="36"/>
          <w:lang w:val="en"/>
        </w:rPr>
        <w:t xml:space="preserve">Appendix 10: Standard terms for </w:t>
      </w:r>
      <w:r w:rsidR="00BD2776">
        <w:rPr>
          <w:rStyle w:val="Overskrift1Tegn"/>
          <w:b/>
          <w:bCs/>
          <w:sz w:val="36"/>
          <w:szCs w:val="36"/>
          <w:lang w:val="en"/>
        </w:rPr>
        <w:t>C</w:t>
      </w:r>
      <w:r w:rsidRPr="00142486">
        <w:rPr>
          <w:rStyle w:val="Overskrift1Tegn"/>
          <w:b/>
          <w:bCs/>
          <w:sz w:val="36"/>
          <w:szCs w:val="36"/>
          <w:lang w:val="en"/>
        </w:rPr>
        <w:t xml:space="preserve">loud </w:t>
      </w:r>
      <w:r w:rsidR="00BD2776">
        <w:rPr>
          <w:rStyle w:val="Overskrift1Tegn"/>
          <w:b/>
          <w:bCs/>
          <w:sz w:val="36"/>
          <w:szCs w:val="36"/>
          <w:lang w:val="en"/>
        </w:rPr>
        <w:t>S</w:t>
      </w:r>
      <w:r w:rsidRPr="00142486">
        <w:rPr>
          <w:rStyle w:val="Overskrift1Tegn"/>
          <w:b/>
          <w:bCs/>
          <w:sz w:val="36"/>
          <w:szCs w:val="36"/>
          <w:lang w:val="en"/>
        </w:rPr>
        <w:t>ervices</w:t>
      </w:r>
      <w:commentRangeStart w:id="2"/>
      <w:commentRangeEnd w:id="2"/>
      <w:r w:rsidR="00A370F4">
        <w:rPr>
          <w:rStyle w:val="Merknadsreferanse"/>
          <w:b w:val="0"/>
          <w:caps w:val="0"/>
          <w:color w:val="auto"/>
          <w:lang w:val="en"/>
        </w:rPr>
        <w:commentReference w:id="2"/>
      </w:r>
      <w:bookmarkEnd w:id="1"/>
    </w:p>
    <w:p w14:paraId="0BE5D611" w14:textId="706B614D" w:rsidR="0099037F" w:rsidRPr="00981BF0" w:rsidRDefault="0099037F" w:rsidP="006E0F7F">
      <w:pPr>
        <w:rPr>
          <w:lang w:val="en-US"/>
          <w:rPrChange w:id="3" w:author="Lars Folkvard Giske" w:date="2025-09-16T12:39:00Z" w16du:dateUtc="2025-09-16T10:39:00Z">
            <w:rPr/>
          </w:rPrChange>
        </w:rPr>
      </w:pPr>
      <w:ins w:id="4" w:author="Lars Folkvard Giske" w:date="2025-09-16T12:36:00Z" w16du:dateUtc="2025-09-16T10:36:00Z">
        <w:r w:rsidRPr="00981BF0">
          <w:rPr>
            <w:highlight w:val="yellow"/>
            <w:lang w:val="en-US"/>
            <w:rPrChange w:id="5" w:author="Lars Folkvard Giske" w:date="2025-09-16T12:39:00Z" w16du:dateUtc="2025-09-16T10:39:00Z">
              <w:rPr>
                <w:highlight w:val="yellow"/>
              </w:rPr>
            </w:rPrChange>
          </w:rPr>
          <w:t xml:space="preserve">* </w:t>
        </w:r>
      </w:ins>
      <w:ins w:id="6" w:author="Lars Folkvard Giske" w:date="2025-09-16T12:37:00Z" w16du:dateUtc="2025-09-16T10:37:00Z">
        <w:r w:rsidR="00BA1B65" w:rsidRPr="00981BF0">
          <w:rPr>
            <w:highlight w:val="yellow"/>
            <w:lang w:val="en-US"/>
            <w:rPrChange w:id="7" w:author="Lars Folkvard Giske" w:date="2025-09-16T12:39:00Z" w16du:dateUtc="2025-09-16T10:39:00Z">
              <w:rPr>
                <w:highlight w:val="yellow"/>
              </w:rPr>
            </w:rPrChange>
          </w:rPr>
          <w:t xml:space="preserve">Updated </w:t>
        </w:r>
      </w:ins>
      <w:ins w:id="8" w:author="Lars Folkvard Giske" w:date="2025-09-16T16:14:00Z" w16du:dateUtc="2025-09-16T14:14:00Z">
        <w:r w:rsidR="008442F1">
          <w:rPr>
            <w:highlight w:val="yellow"/>
            <w:lang w:val="en-US"/>
          </w:rPr>
          <w:t xml:space="preserve">with track changes </w:t>
        </w:r>
      </w:ins>
      <w:ins w:id="9" w:author="Lars Folkvard Giske" w:date="2025-09-16T12:37:00Z" w16du:dateUtc="2025-09-16T10:37:00Z">
        <w:r w:rsidR="00BA1B65" w:rsidRPr="00981BF0">
          <w:rPr>
            <w:highlight w:val="yellow"/>
            <w:lang w:val="en-US"/>
            <w:rPrChange w:id="10" w:author="Lars Folkvard Giske" w:date="2025-09-16T12:39:00Z" w16du:dateUtc="2025-09-16T10:39:00Z">
              <w:rPr>
                <w:highlight w:val="yellow"/>
              </w:rPr>
            </w:rPrChange>
          </w:rPr>
          <w:t>from</w:t>
        </w:r>
      </w:ins>
      <w:ins w:id="11" w:author="Lars Folkvard Giske" w:date="2025-09-16T12:36:00Z" w16du:dateUtc="2025-09-16T10:36:00Z">
        <w:r w:rsidRPr="00981BF0">
          <w:rPr>
            <w:highlight w:val="yellow"/>
            <w:lang w:val="en-US"/>
            <w:rPrChange w:id="12" w:author="Lars Folkvard Giske" w:date="2025-09-16T12:39:00Z" w16du:dateUtc="2025-09-16T10:39:00Z">
              <w:rPr>
                <w:highlight w:val="yellow"/>
              </w:rPr>
            </w:rPrChange>
          </w:rPr>
          <w:t xml:space="preserve"> 1.6.2021 vers</w:t>
        </w:r>
      </w:ins>
      <w:ins w:id="13" w:author="Lars Folkvard Giske" w:date="2025-09-16T12:37:00Z" w16du:dateUtc="2025-09-16T10:37:00Z">
        <w:r w:rsidR="00BA1B65" w:rsidRPr="00981BF0">
          <w:rPr>
            <w:highlight w:val="yellow"/>
            <w:lang w:val="en-US"/>
            <w:rPrChange w:id="14" w:author="Lars Folkvard Giske" w:date="2025-09-16T12:39:00Z" w16du:dateUtc="2025-09-16T10:39:00Z">
              <w:rPr>
                <w:highlight w:val="yellow"/>
              </w:rPr>
            </w:rPrChange>
          </w:rPr>
          <w:t>ion of</w:t>
        </w:r>
      </w:ins>
      <w:ins w:id="15" w:author="Lars Folkvard Giske" w:date="2025-09-16T12:36:00Z" w16du:dateUtc="2025-09-16T10:36:00Z">
        <w:r w:rsidRPr="00981BF0">
          <w:rPr>
            <w:highlight w:val="yellow"/>
            <w:lang w:val="en-US"/>
            <w:rPrChange w:id="16" w:author="Lars Folkvard Giske" w:date="2025-09-16T12:39:00Z" w16du:dateUtc="2025-09-16T10:39:00Z">
              <w:rPr>
                <w:highlight w:val="yellow"/>
              </w:rPr>
            </w:rPrChange>
          </w:rPr>
          <w:t xml:space="preserve"> Microsoft Partner Agreement t</w:t>
        </w:r>
      </w:ins>
      <w:ins w:id="17" w:author="Lars Folkvard Giske" w:date="2025-09-16T12:37:00Z" w16du:dateUtc="2025-09-16T10:37:00Z">
        <w:r w:rsidR="00BA1B65" w:rsidRPr="00981BF0">
          <w:rPr>
            <w:highlight w:val="yellow"/>
            <w:lang w:val="en-US"/>
            <w:rPrChange w:id="18" w:author="Lars Folkvard Giske" w:date="2025-09-16T12:39:00Z" w16du:dateUtc="2025-09-16T10:39:00Z">
              <w:rPr>
                <w:highlight w:val="yellow"/>
              </w:rPr>
            </w:rPrChange>
          </w:rPr>
          <w:t>o</w:t>
        </w:r>
      </w:ins>
      <w:ins w:id="19" w:author="Lars Folkvard Giske" w:date="2025-09-16T12:36:00Z" w16du:dateUtc="2025-09-16T10:36:00Z">
        <w:r w:rsidRPr="00981BF0">
          <w:rPr>
            <w:highlight w:val="yellow"/>
            <w:lang w:val="en-US"/>
            <w:rPrChange w:id="20" w:author="Lars Folkvard Giske" w:date="2025-09-16T12:39:00Z" w16du:dateUtc="2025-09-16T10:39:00Z">
              <w:rPr>
                <w:highlight w:val="yellow"/>
              </w:rPr>
            </w:rPrChange>
          </w:rPr>
          <w:t xml:space="preserve"> </w:t>
        </w:r>
      </w:ins>
      <w:ins w:id="21" w:author="Lars Folkvard Giske" w:date="2025-09-16T12:37:00Z" w16du:dateUtc="2025-09-16T10:37:00Z">
        <w:r w:rsidRPr="00981BF0">
          <w:rPr>
            <w:highlight w:val="yellow"/>
            <w:lang w:val="en-US"/>
            <w:rPrChange w:id="22" w:author="Lars Folkvard Giske" w:date="2025-09-16T12:39:00Z" w16du:dateUtc="2025-09-16T10:39:00Z">
              <w:rPr>
                <w:highlight w:val="yellow"/>
              </w:rPr>
            </w:rPrChange>
          </w:rPr>
          <w:t>nov.2023 vers</w:t>
        </w:r>
        <w:r w:rsidR="00BA1B65" w:rsidRPr="00981BF0">
          <w:rPr>
            <w:highlight w:val="yellow"/>
            <w:lang w:val="en-US"/>
            <w:rPrChange w:id="23" w:author="Lars Folkvard Giske" w:date="2025-09-16T12:39:00Z" w16du:dateUtc="2025-09-16T10:39:00Z">
              <w:rPr>
                <w:highlight w:val="yellow"/>
              </w:rPr>
            </w:rPrChange>
          </w:rPr>
          <w:t>i</w:t>
        </w:r>
        <w:r w:rsidRPr="00981BF0">
          <w:rPr>
            <w:highlight w:val="yellow"/>
            <w:lang w:val="en-US"/>
            <w:rPrChange w:id="24" w:author="Lars Folkvard Giske" w:date="2025-09-16T12:39:00Z" w16du:dateUtc="2025-09-16T10:39:00Z">
              <w:rPr>
                <w:highlight w:val="yellow"/>
              </w:rPr>
            </w:rPrChange>
          </w:rPr>
          <w:t>on</w:t>
        </w:r>
      </w:ins>
      <w:ins w:id="25" w:author="Lars Folkvard Giske" w:date="2025-09-16T16:14:00Z" w16du:dateUtc="2025-09-16T14:14:00Z">
        <w:r w:rsidR="008442F1">
          <w:rPr>
            <w:highlight w:val="yellow"/>
            <w:lang w:val="en-US"/>
          </w:rPr>
          <w:t>.</w:t>
        </w:r>
      </w:ins>
      <w:ins w:id="26" w:author="Lars Folkvard Giske" w:date="2025-09-16T12:37:00Z" w16du:dateUtc="2025-09-16T10:37:00Z">
        <w:r w:rsidRPr="00981BF0">
          <w:rPr>
            <w:highlight w:val="yellow"/>
            <w:lang w:val="en-US"/>
            <w:rPrChange w:id="27" w:author="Lars Folkvard Giske" w:date="2025-09-16T12:39:00Z" w16du:dateUtc="2025-09-16T10:39:00Z">
              <w:rPr>
                <w:highlight w:val="yellow"/>
              </w:rPr>
            </w:rPrChange>
          </w:rPr>
          <w:t xml:space="preserve"> (</w:t>
        </w:r>
        <w:r w:rsidR="00BA1B65" w:rsidRPr="00981BF0">
          <w:rPr>
            <w:highlight w:val="yellow"/>
            <w:lang w:val="en-US"/>
            <w:rPrChange w:id="28" w:author="Lars Folkvard Giske" w:date="2025-09-16T12:39:00Z" w16du:dateUtc="2025-09-16T10:39:00Z">
              <w:rPr>
                <w:highlight w:val="yellow"/>
              </w:rPr>
            </w:rPrChange>
          </w:rPr>
          <w:t>delete before use</w:t>
        </w:r>
        <w:r w:rsidRPr="00981BF0">
          <w:rPr>
            <w:highlight w:val="yellow"/>
            <w:lang w:val="en-US"/>
            <w:rPrChange w:id="29" w:author="Lars Folkvard Giske" w:date="2025-09-16T12:39:00Z" w16du:dateUtc="2025-09-16T10:39:00Z">
              <w:rPr>
                <w:highlight w:val="yellow"/>
              </w:rPr>
            </w:rPrChange>
          </w:rPr>
          <w:t>]</w:t>
        </w:r>
      </w:ins>
    </w:p>
    <w:p w14:paraId="63751085" w14:textId="77777777" w:rsidR="00142486" w:rsidRPr="00981BF0" w:rsidRDefault="00142486" w:rsidP="00142486">
      <w:pPr>
        <w:rPr>
          <w:szCs w:val="24"/>
          <w:lang w:val="en-US"/>
          <w:rPrChange w:id="30" w:author="Lars Folkvard Giske" w:date="2025-09-16T12:39:00Z" w16du:dateUtc="2025-09-16T10:39:00Z">
            <w:rPr>
              <w:szCs w:val="24"/>
            </w:rPr>
          </w:rPrChange>
        </w:rPr>
      </w:pPr>
    </w:p>
    <w:p w14:paraId="49737099" w14:textId="27204410" w:rsidR="00142486" w:rsidRPr="00402BD7" w:rsidRDefault="00A370F4" w:rsidP="00142486">
      <w:pPr>
        <w:rPr>
          <w:lang w:val="en-US"/>
        </w:rPr>
      </w:pPr>
      <w:r>
        <w:rPr>
          <w:lang w:val="en"/>
        </w:rPr>
        <w:t xml:space="preserve">For </w:t>
      </w:r>
      <w:r w:rsidR="008F2201">
        <w:rPr>
          <w:lang w:val="en"/>
        </w:rPr>
        <w:t>delivery</w:t>
      </w:r>
      <w:r>
        <w:rPr>
          <w:lang w:val="en"/>
        </w:rPr>
        <w:t xml:space="preserve"> of Microsoft Online Services, the Microsoft </w:t>
      </w:r>
      <w:r w:rsidR="008F2201">
        <w:rPr>
          <w:lang w:val="en"/>
        </w:rPr>
        <w:t>s</w:t>
      </w:r>
      <w:r>
        <w:rPr>
          <w:lang w:val="en"/>
        </w:rPr>
        <w:t xml:space="preserve">tandard </w:t>
      </w:r>
      <w:r w:rsidR="008F2201">
        <w:rPr>
          <w:lang w:val="en"/>
        </w:rPr>
        <w:t>t</w:t>
      </w:r>
      <w:r>
        <w:rPr>
          <w:lang w:val="en"/>
        </w:rPr>
        <w:t xml:space="preserve">erms apply </w:t>
      </w:r>
      <w:r w:rsidR="00637484">
        <w:rPr>
          <w:lang w:val="en"/>
        </w:rPr>
        <w:t>as follows:</w:t>
      </w:r>
    </w:p>
    <w:p w14:paraId="340BC8F6" w14:textId="43294A3A" w:rsidR="00142486" w:rsidRPr="00402BD7" w:rsidRDefault="00142486" w:rsidP="00142486">
      <w:pPr>
        <w:rPr>
          <w:lang w:val="en-US"/>
        </w:rPr>
      </w:pPr>
    </w:p>
    <w:p w14:paraId="22116A24" w14:textId="768FC5B3" w:rsidR="00142486" w:rsidRPr="00402BD7" w:rsidRDefault="00142486" w:rsidP="00142486">
      <w:pPr>
        <w:rPr>
          <w:lang w:val="en-US"/>
        </w:rPr>
      </w:pPr>
      <w:r w:rsidRPr="00142486">
        <w:rPr>
          <w:lang w:val="en"/>
        </w:rPr>
        <w:t xml:space="preserve">1) Microsoft Customer Agreement, with underlying contractual terms: </w:t>
      </w:r>
    </w:p>
    <w:p w14:paraId="04A04EF4" w14:textId="1501A1E9" w:rsidR="00142486" w:rsidRPr="00402BD7" w:rsidRDefault="00142486" w:rsidP="00142486">
      <w:pPr>
        <w:rPr>
          <w:lang w:val="en-US"/>
        </w:rPr>
      </w:pPr>
    </w:p>
    <w:p w14:paraId="621B222B" w14:textId="3321A715" w:rsidR="00D20595" w:rsidRPr="00402BD7" w:rsidRDefault="00D20595" w:rsidP="00D20595">
      <w:pPr>
        <w:rPr>
          <w:lang w:val="en-US"/>
        </w:rPr>
      </w:pPr>
      <w:r>
        <w:rPr>
          <w:lang w:val="en"/>
        </w:rPr>
        <w:t xml:space="preserve">Microsoft's standard terms and conditions can be found here: </w:t>
      </w:r>
      <w:hyperlink r:id="rId17" w:history="1">
        <w:r>
          <w:rPr>
            <w:rStyle w:val="Hyperkobling"/>
            <w:lang w:val="en"/>
          </w:rPr>
          <w:t>https://www.microsoft.com/licensing/docs/customeragreement</w:t>
        </w:r>
      </w:hyperlink>
      <w:r>
        <w:rPr>
          <w:color w:val="000000"/>
          <w:lang w:val="en"/>
        </w:rPr>
        <w:t>.</w:t>
      </w:r>
      <w:r>
        <w:rPr>
          <w:lang w:val="en"/>
        </w:rPr>
        <w:t xml:space="preserve"> These terms and conditions are deemed accepted by the Customer. </w:t>
      </w:r>
    </w:p>
    <w:p w14:paraId="45FAC0BC" w14:textId="77777777" w:rsidR="00D20595" w:rsidRPr="00402BD7" w:rsidRDefault="00D20595" w:rsidP="00D20595">
      <w:pPr>
        <w:rPr>
          <w:lang w:val="en-US"/>
        </w:rPr>
      </w:pPr>
    </w:p>
    <w:p w14:paraId="3FC0C277" w14:textId="21C2469A" w:rsidR="00D20595" w:rsidRPr="00402BD7" w:rsidRDefault="00A370F4" w:rsidP="00D20595">
      <w:pPr>
        <w:rPr>
          <w:lang w:val="en-US"/>
        </w:rPr>
      </w:pPr>
      <w:r>
        <w:rPr>
          <w:lang w:val="en"/>
        </w:rPr>
        <w:t xml:space="preserve">The Terms establish a direct agreement between Microsoft and Customer and mean that Customer acquires rights and obligations directly against Microsoft under such standard </w:t>
      </w:r>
      <w:r w:rsidR="009C7FC8">
        <w:rPr>
          <w:lang w:val="en"/>
        </w:rPr>
        <w:t>terms</w:t>
      </w:r>
      <w:r>
        <w:rPr>
          <w:lang w:val="en"/>
        </w:rPr>
        <w:t xml:space="preserve">, and similarly, Microsoft will obtain </w:t>
      </w:r>
      <w:r w:rsidR="001669E0">
        <w:rPr>
          <w:lang w:val="en"/>
        </w:rPr>
        <w:t>rights and obligations</w:t>
      </w:r>
      <w:r>
        <w:rPr>
          <w:lang w:val="en"/>
        </w:rPr>
        <w:t xml:space="preserve"> against Customer. Before a direct agreement is established, </w:t>
      </w:r>
      <w:r w:rsidR="003B4E4B">
        <w:rPr>
          <w:lang w:val="en"/>
        </w:rPr>
        <w:t xml:space="preserve">and </w:t>
      </w:r>
      <w:r>
        <w:rPr>
          <w:lang w:val="en"/>
        </w:rPr>
        <w:t>the Azure Services</w:t>
      </w:r>
      <w:r w:rsidR="003B4E4B">
        <w:rPr>
          <w:lang w:val="en"/>
        </w:rPr>
        <w:t xml:space="preserve"> </w:t>
      </w:r>
      <w:r w:rsidR="00142486">
        <w:rPr>
          <w:lang w:val="en"/>
        </w:rPr>
        <w:t xml:space="preserve">can be delivered, Microsoft must confirm that Customer is accepted as a </w:t>
      </w:r>
      <w:ins w:id="31" w:author="Lars Folkvard Giske" w:date="2024-03-19T12:52:00Z">
        <w:r w:rsidR="00E93363">
          <w:rPr>
            <w:lang w:val="en"/>
          </w:rPr>
          <w:t>c</w:t>
        </w:r>
      </w:ins>
      <w:del w:id="32" w:author="Lars Folkvard Giske" w:date="2024-03-19T12:52:00Z">
        <w:r w:rsidR="00142486" w:rsidDel="00E93363">
          <w:rPr>
            <w:lang w:val="en"/>
          </w:rPr>
          <w:delText>C</w:delText>
        </w:r>
      </w:del>
      <w:r w:rsidR="00142486">
        <w:rPr>
          <w:lang w:val="en"/>
        </w:rPr>
        <w:t xml:space="preserve">ustomer. </w:t>
      </w:r>
      <w:r w:rsidR="00D20595">
        <w:rPr>
          <w:lang w:val="en"/>
        </w:rPr>
        <w:t xml:space="preserve">The </w:t>
      </w:r>
      <w:r w:rsidR="00ED31C5">
        <w:rPr>
          <w:lang w:val="en"/>
        </w:rPr>
        <w:t>term</w:t>
      </w:r>
      <w:r w:rsidR="00D20595">
        <w:rPr>
          <w:lang w:val="en"/>
        </w:rPr>
        <w:t xml:space="preserve"> of the direct agreement between Microsoft and Customer </w:t>
      </w:r>
      <w:r w:rsidR="00370092">
        <w:rPr>
          <w:lang w:val="en"/>
        </w:rPr>
        <w:t>is the same as</w:t>
      </w:r>
      <w:r w:rsidR="00ED31C5">
        <w:rPr>
          <w:lang w:val="en"/>
        </w:rPr>
        <w:t xml:space="preserve"> in</w:t>
      </w:r>
      <w:r w:rsidR="00D20595">
        <w:rPr>
          <w:lang w:val="en"/>
        </w:rPr>
        <w:t xml:space="preserve"> the agreement </w:t>
      </w:r>
      <w:r>
        <w:rPr>
          <w:lang w:val="en"/>
        </w:rPr>
        <w:t>between Customer and Supplier</w:t>
      </w:r>
      <w:r w:rsidR="00D20595">
        <w:rPr>
          <w:lang w:val="en"/>
        </w:rPr>
        <w:t xml:space="preserve">, </w:t>
      </w:r>
      <w:r w:rsidR="00370092">
        <w:rPr>
          <w:lang w:val="en"/>
        </w:rPr>
        <w:t>however</w:t>
      </w:r>
      <w:r w:rsidR="0079165A">
        <w:rPr>
          <w:lang w:val="en"/>
        </w:rPr>
        <w:t xml:space="preserve"> </w:t>
      </w:r>
      <w:r w:rsidR="00D20595">
        <w:rPr>
          <w:lang w:val="en"/>
        </w:rPr>
        <w:t xml:space="preserve">the </w:t>
      </w:r>
      <w:r>
        <w:rPr>
          <w:lang w:val="en"/>
        </w:rPr>
        <w:t>direct</w:t>
      </w:r>
      <w:r w:rsidR="0079165A">
        <w:rPr>
          <w:lang w:val="en"/>
        </w:rPr>
        <w:t xml:space="preserve"> </w:t>
      </w:r>
      <w:r w:rsidR="00370092">
        <w:rPr>
          <w:lang w:val="en"/>
        </w:rPr>
        <w:t xml:space="preserve">agreement may </w:t>
      </w:r>
      <w:r w:rsidR="0079165A">
        <w:rPr>
          <w:lang w:val="en"/>
        </w:rPr>
        <w:t>terminate</w:t>
      </w:r>
      <w:r w:rsidR="00370092">
        <w:rPr>
          <w:lang w:val="en"/>
        </w:rPr>
        <w:t xml:space="preserve"> if Microsoft terminates the services against Customer in accordance with the terms of the Microsoft Customer</w:t>
      </w:r>
      <w:r w:rsidR="00FA07B0">
        <w:rPr>
          <w:lang w:val="en"/>
        </w:rPr>
        <w:t xml:space="preserve"> Agreement</w:t>
      </w:r>
      <w:r w:rsidR="00370092">
        <w:rPr>
          <w:lang w:val="en"/>
        </w:rPr>
        <w:t xml:space="preserve">, or if Microsoft terminates or otherwise terminates </w:t>
      </w:r>
      <w:r w:rsidR="00B55097">
        <w:rPr>
          <w:lang w:val="en"/>
        </w:rPr>
        <w:t>the Suppliers</w:t>
      </w:r>
      <w:r w:rsidR="000A7094">
        <w:rPr>
          <w:lang w:val="en"/>
        </w:rPr>
        <w:t>’</w:t>
      </w:r>
      <w:r w:rsidR="00370092">
        <w:rPr>
          <w:lang w:val="en"/>
        </w:rPr>
        <w:t xml:space="preserve"> rights </w:t>
      </w:r>
      <w:r w:rsidR="007A2F6D">
        <w:rPr>
          <w:lang w:val="en"/>
        </w:rPr>
        <w:t>to resell</w:t>
      </w:r>
      <w:r w:rsidR="00370092">
        <w:rPr>
          <w:lang w:val="en"/>
        </w:rPr>
        <w:t xml:space="preserve"> Microsoft Online Services. </w:t>
      </w:r>
    </w:p>
    <w:p w14:paraId="60F124B9" w14:textId="77777777" w:rsidR="00D20595" w:rsidRPr="00402BD7" w:rsidRDefault="00D20595" w:rsidP="00D20595">
      <w:pPr>
        <w:rPr>
          <w:lang w:val="en-US"/>
        </w:rPr>
      </w:pPr>
    </w:p>
    <w:p w14:paraId="1E1AB0B7" w14:textId="490206E3" w:rsidR="00D20595" w:rsidRPr="00402BD7" w:rsidRDefault="00D20595" w:rsidP="00D20595">
      <w:pPr>
        <w:rPr>
          <w:lang w:val="en-US"/>
        </w:rPr>
      </w:pPr>
      <w:r>
        <w:rPr>
          <w:lang w:val="en"/>
        </w:rPr>
        <w:t xml:space="preserve">The </w:t>
      </w:r>
      <w:r w:rsidR="00941308">
        <w:rPr>
          <w:lang w:val="en"/>
        </w:rPr>
        <w:t>s</w:t>
      </w:r>
      <w:r>
        <w:rPr>
          <w:lang w:val="en"/>
        </w:rPr>
        <w:t xml:space="preserve">tandard </w:t>
      </w:r>
      <w:r w:rsidR="00941308">
        <w:rPr>
          <w:lang w:val="en"/>
        </w:rPr>
        <w:t>t</w:t>
      </w:r>
      <w:r>
        <w:rPr>
          <w:lang w:val="en"/>
        </w:rPr>
        <w:t xml:space="preserve">erms </w:t>
      </w:r>
      <w:r w:rsidR="00060AC8">
        <w:rPr>
          <w:lang w:val="en"/>
        </w:rPr>
        <w:t>consist</w:t>
      </w:r>
      <w:r>
        <w:rPr>
          <w:lang w:val="en"/>
        </w:rPr>
        <w:t xml:space="preserve"> of the "Microsoft </w:t>
      </w:r>
      <w:del w:id="33" w:author="Lars Folkvard Giske" w:date="2024-03-19T12:52:00Z">
        <w:r w:rsidR="003467AD" w:rsidDel="00E93363">
          <w:rPr>
            <w:lang w:val="en"/>
          </w:rPr>
          <w:delText xml:space="preserve"> </w:delText>
        </w:r>
      </w:del>
      <w:r w:rsidR="003467AD">
        <w:rPr>
          <w:lang w:val="en"/>
        </w:rPr>
        <w:t xml:space="preserve">Customer Agreement", which contains general terms for the use of the Azure Services. The said agreement document also refers to other documents that are part of the contractual relationship: </w:t>
      </w:r>
    </w:p>
    <w:p w14:paraId="5EACB43E" w14:textId="64246BE8" w:rsidR="003467AD" w:rsidRDefault="003467AD" w:rsidP="00D20595">
      <w:pPr>
        <w:rPr>
          <w:lang w:val="en-US"/>
        </w:rPr>
      </w:pPr>
    </w:p>
    <w:tbl>
      <w:tblPr>
        <w:tblStyle w:val="Tabellrutenett"/>
        <w:tblpPr w:leftFromText="141" w:rightFromText="141" w:vertAnchor="text" w:tblpY="-47"/>
        <w:tblW w:w="0" w:type="auto"/>
        <w:shd w:val="clear" w:color="auto" w:fill="00B0F0"/>
        <w:tblLook w:val="04A0" w:firstRow="1" w:lastRow="0" w:firstColumn="1" w:lastColumn="0" w:noHBand="0" w:noVBand="1"/>
      </w:tblPr>
      <w:tblGrid>
        <w:gridCol w:w="8500"/>
      </w:tblGrid>
      <w:tr w:rsidR="009726E5" w14:paraId="5BCD12A6" w14:textId="77777777" w:rsidTr="00063082">
        <w:tc>
          <w:tcPr>
            <w:tcW w:w="8500" w:type="dxa"/>
            <w:tcBorders>
              <w:bottom w:val="single" w:sz="4" w:space="0" w:color="7F7F7F" w:themeColor="text1" w:themeTint="80"/>
            </w:tcBorders>
            <w:shd w:val="clear" w:color="auto" w:fill="00B0F0"/>
          </w:tcPr>
          <w:p w14:paraId="5D5688DB" w14:textId="77777777" w:rsidR="009726E5" w:rsidRDefault="009726E5" w:rsidP="00063082">
            <w:pPr>
              <w:jc w:val="left"/>
              <w:rPr>
                <w:u w:val="single"/>
              </w:rPr>
            </w:pPr>
            <w:r>
              <w:rPr>
                <w:u w:val="single"/>
                <w:lang w:val="en"/>
              </w:rPr>
              <w:t>Name:</w:t>
            </w:r>
          </w:p>
        </w:tc>
      </w:tr>
      <w:tr w:rsidR="009726E5" w:rsidRPr="002E1347" w14:paraId="7984F30D" w14:textId="77777777" w:rsidTr="00063082">
        <w:tc>
          <w:tcPr>
            <w:tcW w:w="8500" w:type="dxa"/>
          </w:tcPr>
          <w:p w14:paraId="65514305" w14:textId="2B6DFD36" w:rsidR="009726E5" w:rsidRPr="00893C88" w:rsidRDefault="009726E5" w:rsidP="00063082">
            <w:pPr>
              <w:jc w:val="left"/>
              <w:rPr>
                <w:u w:val="single"/>
              </w:rPr>
            </w:pPr>
            <w:r w:rsidRPr="00893C88">
              <w:rPr>
                <w:u w:val="single"/>
                <w:lang w:val="en"/>
              </w:rPr>
              <w:t>Microsoft</w:t>
            </w:r>
            <w:r w:rsidR="00941308">
              <w:rPr>
                <w:u w:val="single"/>
                <w:lang w:val="en"/>
              </w:rPr>
              <w:t xml:space="preserve"> </w:t>
            </w:r>
            <w:r>
              <w:rPr>
                <w:u w:val="single"/>
                <w:lang w:val="en"/>
              </w:rPr>
              <w:t>C</w:t>
            </w:r>
            <w:r w:rsidR="00941308">
              <w:rPr>
                <w:u w:val="single"/>
                <w:lang w:val="en"/>
              </w:rPr>
              <w:t>ustomer</w:t>
            </w:r>
            <w:r>
              <w:rPr>
                <w:u w:val="single"/>
                <w:lang w:val="en"/>
              </w:rPr>
              <w:t xml:space="preserve"> </w:t>
            </w:r>
            <w:r w:rsidR="000D27ED">
              <w:rPr>
                <w:u w:val="single"/>
                <w:lang w:val="en"/>
              </w:rPr>
              <w:t>Agreement</w:t>
            </w:r>
            <w:r>
              <w:rPr>
                <w:u w:val="single"/>
                <w:lang w:val="en"/>
              </w:rPr>
              <w:t xml:space="preserve"> </w:t>
            </w:r>
          </w:p>
        </w:tc>
      </w:tr>
      <w:tr w:rsidR="009726E5" w14:paraId="0306C56F" w14:textId="77777777" w:rsidTr="00063082">
        <w:tc>
          <w:tcPr>
            <w:tcW w:w="8500" w:type="dxa"/>
          </w:tcPr>
          <w:p w14:paraId="7C6D2A90" w14:textId="77777777" w:rsidR="009726E5" w:rsidRPr="003017CF" w:rsidRDefault="009726E5" w:rsidP="00063082">
            <w:pPr>
              <w:jc w:val="left"/>
              <w:rPr>
                <w:u w:val="single"/>
              </w:rPr>
            </w:pPr>
            <w:r w:rsidRPr="003017CF">
              <w:rPr>
                <w:lang w:val="en"/>
              </w:rPr>
              <w:t>Produ</w:t>
            </w:r>
            <w:r>
              <w:rPr>
                <w:lang w:val="en"/>
              </w:rPr>
              <w:t>c</w:t>
            </w:r>
            <w:r w:rsidRPr="003017CF">
              <w:rPr>
                <w:lang w:val="en"/>
              </w:rPr>
              <w:t>t</w:t>
            </w:r>
            <w:r>
              <w:rPr>
                <w:lang w:val="en"/>
              </w:rPr>
              <w:t xml:space="preserve"> Terms</w:t>
            </w:r>
          </w:p>
        </w:tc>
      </w:tr>
      <w:tr w:rsidR="009726E5" w14:paraId="2C5AFF51" w14:textId="77777777" w:rsidTr="00063082">
        <w:tc>
          <w:tcPr>
            <w:tcW w:w="8500" w:type="dxa"/>
          </w:tcPr>
          <w:p w14:paraId="35D0F530" w14:textId="77777777" w:rsidR="009726E5" w:rsidRPr="003017CF" w:rsidRDefault="009726E5" w:rsidP="00063082">
            <w:pPr>
              <w:jc w:val="left"/>
              <w:rPr>
                <w:u w:val="single"/>
              </w:rPr>
            </w:pPr>
            <w:r>
              <w:rPr>
                <w:lang w:val="en"/>
              </w:rPr>
              <w:t>SLA</w:t>
            </w:r>
          </w:p>
        </w:tc>
      </w:tr>
      <w:tr w:rsidR="009726E5" w:rsidRPr="00591F2D" w14:paraId="6B3784D4" w14:textId="77777777" w:rsidTr="00063082">
        <w:tc>
          <w:tcPr>
            <w:tcW w:w="8500" w:type="dxa"/>
          </w:tcPr>
          <w:p w14:paraId="3A019ED8" w14:textId="77777777" w:rsidR="009726E5" w:rsidRPr="008649FB" w:rsidRDefault="009726E5" w:rsidP="00063082">
            <w:pPr>
              <w:jc w:val="left"/>
              <w:rPr>
                <w:u w:val="single"/>
                <w:lang w:val="en-GB"/>
              </w:rPr>
            </w:pPr>
            <w:r>
              <w:rPr>
                <w:lang w:val="en"/>
              </w:rPr>
              <w:t xml:space="preserve">Microsoft Online Services Data Protection Addendum </w:t>
            </w:r>
            <w:r w:rsidRPr="008649FB">
              <w:rPr>
                <w:lang w:val="en"/>
              </w:rPr>
              <w:t xml:space="preserve">(DPA) </w:t>
            </w:r>
          </w:p>
        </w:tc>
      </w:tr>
      <w:tr w:rsidR="009726E5" w:rsidRPr="008C798C" w14:paraId="46CC893A" w14:textId="77777777" w:rsidTr="00063082">
        <w:tc>
          <w:tcPr>
            <w:tcW w:w="8500" w:type="dxa"/>
          </w:tcPr>
          <w:p w14:paraId="4BEFBA57" w14:textId="77777777" w:rsidR="009726E5" w:rsidRPr="003017CF" w:rsidRDefault="009726E5" w:rsidP="00063082">
            <w:pPr>
              <w:jc w:val="left"/>
              <w:rPr>
                <w:lang w:val="en-US"/>
              </w:rPr>
            </w:pPr>
            <w:r w:rsidRPr="008649FB">
              <w:rPr>
                <w:highlight w:val="yellow"/>
                <w:lang w:val="en"/>
              </w:rPr>
              <w:t>Financial addendum</w:t>
            </w:r>
            <w:commentRangeStart w:id="34"/>
            <w:commentRangeEnd w:id="34"/>
            <w:r w:rsidRPr="008649FB">
              <w:rPr>
                <w:rStyle w:val="Merknadsreferanse"/>
                <w:highlight w:val="yellow"/>
                <w:lang w:val="en" w:eastAsia="en-US"/>
              </w:rPr>
              <w:commentReference w:id="34"/>
            </w:r>
          </w:p>
        </w:tc>
      </w:tr>
    </w:tbl>
    <w:p w14:paraId="6F908055" w14:textId="4AB80FA0" w:rsidR="003467AD" w:rsidRDefault="00305955" w:rsidP="003467AD">
      <w:pPr>
        <w:rPr>
          <w:lang w:val="en"/>
        </w:rPr>
      </w:pPr>
      <w:r w:rsidRPr="00E20E1B">
        <w:rPr>
          <w:lang w:val="en"/>
        </w:rPr>
        <w:t xml:space="preserve">The current version of the above documents can be found here: </w:t>
      </w:r>
      <w:hyperlink r:id="rId18" w:history="1">
        <w:r w:rsidR="00941308" w:rsidRPr="00A67023">
          <w:rPr>
            <w:rStyle w:val="Hyperkobling"/>
            <w:lang w:val="en"/>
          </w:rPr>
          <w:t>https://www.microsoft.com/licensing/docs/view/Licensing-Use-Rights</w:t>
        </w:r>
      </w:hyperlink>
      <w:r w:rsidR="00941308">
        <w:rPr>
          <w:lang w:val="en"/>
        </w:rPr>
        <w:t xml:space="preserve"> </w:t>
      </w:r>
    </w:p>
    <w:p w14:paraId="1276206C" w14:textId="77777777" w:rsidR="00043BA9" w:rsidRPr="00402BD7" w:rsidRDefault="00043BA9" w:rsidP="003467AD">
      <w:pPr>
        <w:rPr>
          <w:lang w:val="en-US"/>
        </w:rPr>
      </w:pPr>
    </w:p>
    <w:p w14:paraId="585016FA" w14:textId="05A6595D" w:rsidR="00D20595" w:rsidRPr="00402BD7" w:rsidRDefault="0071263E" w:rsidP="00D20595">
      <w:pPr>
        <w:rPr>
          <w:lang w:val="en-US"/>
        </w:rPr>
      </w:pPr>
      <w:r>
        <w:rPr>
          <w:lang w:val="en"/>
        </w:rPr>
        <w:t>It is recommended that you download current versions and print for archival purposes. This is not possible for Product Terms, but Microsoft has archive for th</w:t>
      </w:r>
      <w:r w:rsidR="00043BA9">
        <w:rPr>
          <w:lang w:val="en"/>
        </w:rPr>
        <w:t>ose</w:t>
      </w:r>
      <w:r>
        <w:rPr>
          <w:lang w:val="en"/>
        </w:rPr>
        <w:t xml:space="preserve"> documents here: </w:t>
      </w:r>
      <w:hyperlink r:id="rId19" w:history="1">
        <w:r w:rsidRPr="008A299C">
          <w:rPr>
            <w:rStyle w:val="Hyperkobling"/>
            <w:lang w:val="en"/>
          </w:rPr>
          <w:t>https://www.microsoft.com/en-us/licensing/product-licensing/products</w:t>
        </w:r>
      </w:hyperlink>
    </w:p>
    <w:p w14:paraId="68E0FAAD" w14:textId="77777777" w:rsidR="00A370F4" w:rsidRPr="00402BD7" w:rsidRDefault="00A370F4" w:rsidP="00D20595">
      <w:pPr>
        <w:rPr>
          <w:lang w:val="en-US"/>
        </w:rPr>
      </w:pPr>
    </w:p>
    <w:p w14:paraId="7D937C7E" w14:textId="6F5D1534" w:rsidR="00370092" w:rsidRPr="00402BD7" w:rsidRDefault="00D20595" w:rsidP="00D20595">
      <w:pPr>
        <w:rPr>
          <w:lang w:val="en-US"/>
        </w:rPr>
      </w:pPr>
      <w:r>
        <w:rPr>
          <w:lang w:val="en"/>
        </w:rPr>
        <w:t>Although Microsoft's standard terms establish a direct contractual relationship between</w:t>
      </w:r>
      <w:r w:rsidR="00062CB2">
        <w:rPr>
          <w:lang w:val="en"/>
        </w:rPr>
        <w:t xml:space="preserve"> you</w:t>
      </w:r>
      <w:r>
        <w:rPr>
          <w:lang w:val="en"/>
        </w:rPr>
        <w:t xml:space="preserve"> and Microsoft, Customer will not need to actively</w:t>
      </w:r>
      <w:r>
        <w:rPr>
          <w:color w:val="000000"/>
          <w:lang w:val="en"/>
        </w:rPr>
        <w:t xml:space="preserve"> manage the customer </w:t>
      </w:r>
      <w:r w:rsidR="00C801C7">
        <w:rPr>
          <w:color w:val="000000"/>
          <w:lang w:val="en"/>
        </w:rPr>
        <w:t xml:space="preserve">relationship </w:t>
      </w:r>
      <w:r w:rsidR="00C801C7">
        <w:rPr>
          <w:lang w:val="en"/>
        </w:rPr>
        <w:t>or</w:t>
      </w:r>
      <w:r w:rsidR="00370092">
        <w:rPr>
          <w:color w:val="000000"/>
          <w:lang w:val="en"/>
        </w:rPr>
        <w:t xml:space="preserve"> </w:t>
      </w:r>
      <w:r w:rsidR="00C801C7">
        <w:rPr>
          <w:lang w:val="en"/>
        </w:rPr>
        <w:t xml:space="preserve">direct </w:t>
      </w:r>
      <w:r w:rsidR="00370092">
        <w:rPr>
          <w:lang w:val="en"/>
        </w:rPr>
        <w:t>orders or reduction in volume directly to Microsoft</w:t>
      </w:r>
      <w:r w:rsidR="001D7A89">
        <w:rPr>
          <w:lang w:val="en"/>
        </w:rPr>
        <w:t>.</w:t>
      </w:r>
      <w:commentRangeStart w:id="35"/>
      <w:r w:rsidR="00370092">
        <w:rPr>
          <w:lang w:val="en"/>
        </w:rPr>
        <w:t xml:space="preserve"> Orders placed by Customer shall be submitted in writing to Contractor by authorized personnel listed in Exhibit 6</w:t>
      </w:r>
      <w:commentRangeEnd w:id="35"/>
      <w:r w:rsidR="00142486">
        <w:rPr>
          <w:rStyle w:val="Merknadsreferanse"/>
          <w:lang w:val="en"/>
        </w:rPr>
        <w:commentReference w:id="35"/>
      </w:r>
      <w:r w:rsidR="00370092">
        <w:rPr>
          <w:lang w:val="en"/>
        </w:rPr>
        <w:t xml:space="preserve">, and Supplier will </w:t>
      </w:r>
      <w:r w:rsidR="00C801C7">
        <w:rPr>
          <w:lang w:val="en"/>
        </w:rPr>
        <w:t>forward</w:t>
      </w:r>
      <w:r w:rsidR="00370092">
        <w:rPr>
          <w:lang w:val="en"/>
        </w:rPr>
        <w:t xml:space="preserve"> such orders to Microsoft. Please note that Microsoft reserves the right to accept all orders, and Microsoft does not guarantee that all Online Services are available </w:t>
      </w:r>
      <w:r w:rsidR="00157F10">
        <w:rPr>
          <w:lang w:val="en"/>
        </w:rPr>
        <w:t>to</w:t>
      </w:r>
      <w:r w:rsidR="00370092">
        <w:rPr>
          <w:lang w:val="en"/>
        </w:rPr>
        <w:t xml:space="preserve"> order or in </w:t>
      </w:r>
      <w:r w:rsidR="00157F10">
        <w:rPr>
          <w:lang w:val="en"/>
        </w:rPr>
        <w:t>desired</w:t>
      </w:r>
      <w:r w:rsidR="00370092">
        <w:rPr>
          <w:lang w:val="en"/>
        </w:rPr>
        <w:t xml:space="preserve"> volumes.  </w:t>
      </w:r>
    </w:p>
    <w:p w14:paraId="30D46E0D" w14:textId="77777777" w:rsidR="00370092" w:rsidRPr="00402BD7" w:rsidRDefault="00370092" w:rsidP="00D20595">
      <w:pPr>
        <w:rPr>
          <w:lang w:val="en-US"/>
        </w:rPr>
      </w:pPr>
    </w:p>
    <w:p w14:paraId="4F6CB309" w14:textId="5AE854FB" w:rsidR="00F71D86" w:rsidRPr="00402BD7" w:rsidRDefault="00D20595" w:rsidP="00D20595">
      <w:pPr>
        <w:rPr>
          <w:lang w:val="en-US"/>
        </w:rPr>
      </w:pPr>
      <w:r>
        <w:rPr>
          <w:color w:val="000000"/>
          <w:lang w:val="en"/>
        </w:rPr>
        <w:t>However,</w:t>
      </w:r>
      <w:r>
        <w:rPr>
          <w:lang w:val="en"/>
        </w:rPr>
        <w:t xml:space="preserve"> all prices and payment terms follow from Appendix 7 of this Agreement between Customer and Supplier (i.e.</w:t>
      </w:r>
      <w:r w:rsidR="00F71D86">
        <w:rPr>
          <w:lang w:val="en"/>
        </w:rPr>
        <w:t xml:space="preserve"> no direct payment from Customer to Microsoft).</w:t>
      </w:r>
    </w:p>
    <w:p w14:paraId="35286BE3" w14:textId="77777777" w:rsidR="00F71D86" w:rsidRPr="00402BD7" w:rsidRDefault="00F71D86" w:rsidP="00D20595">
      <w:pPr>
        <w:rPr>
          <w:lang w:val="en-US"/>
        </w:rPr>
      </w:pPr>
    </w:p>
    <w:p w14:paraId="6BD36114" w14:textId="4A6ABA5B" w:rsidR="000350B5" w:rsidRDefault="000350B5" w:rsidP="000350B5">
      <w:pPr>
        <w:rPr>
          <w:lang w:val="en"/>
        </w:rPr>
      </w:pPr>
      <w:r>
        <w:rPr>
          <w:lang w:val="en"/>
        </w:rPr>
        <w:t xml:space="preserve">Please note that the standard terms allow Microsoft to change these during the term, </w:t>
      </w:r>
      <w:r w:rsidR="002B71AC">
        <w:rPr>
          <w:lang w:val="en"/>
        </w:rPr>
        <w:t>primarily</w:t>
      </w:r>
      <w:r>
        <w:rPr>
          <w:lang w:val="en"/>
        </w:rPr>
        <w:t xml:space="preserve"> when renewing a subscription term or ordering new services. </w:t>
      </w:r>
      <w:r>
        <w:rPr>
          <w:color w:val="000000"/>
          <w:lang w:val="en"/>
        </w:rPr>
        <w:t xml:space="preserve">Updated terms may therefore apply during the agreement period, and the Customer must keep track </w:t>
      </w:r>
      <w:r>
        <w:rPr>
          <w:lang w:val="en"/>
        </w:rPr>
        <w:t xml:space="preserve">of the above </w:t>
      </w:r>
      <w:r>
        <w:rPr>
          <w:color w:val="000000"/>
          <w:lang w:val="en"/>
        </w:rPr>
        <w:t>URLs</w:t>
      </w:r>
      <w:r w:rsidR="001F5165">
        <w:rPr>
          <w:color w:val="000000"/>
          <w:lang w:val="en"/>
        </w:rPr>
        <w:t xml:space="preserve"> to check</w:t>
      </w:r>
      <w:r>
        <w:rPr>
          <w:color w:val="000000"/>
          <w:lang w:val="en"/>
        </w:rPr>
        <w:t xml:space="preserve"> if new versions of the agreement documents </w:t>
      </w:r>
      <w:r w:rsidR="001F5165">
        <w:rPr>
          <w:color w:val="000000"/>
          <w:lang w:val="en"/>
        </w:rPr>
        <w:t>apply</w:t>
      </w:r>
      <w:r>
        <w:rPr>
          <w:color w:val="000000"/>
          <w:lang w:val="en"/>
        </w:rPr>
        <w:t>. Our experience is that the Microsoft Customer Agreement is not updated as often (less than once a year), while SLA, DPA and Product Terms</w:t>
      </w:r>
      <w:r w:rsidR="000037D6">
        <w:rPr>
          <w:color w:val="000000"/>
          <w:lang w:val="en"/>
        </w:rPr>
        <w:t xml:space="preserve"> often</w:t>
      </w:r>
      <w:r>
        <w:rPr>
          <w:color w:val="000000"/>
          <w:lang w:val="en"/>
        </w:rPr>
        <w:t xml:space="preserve"> can quickly change monthly. Our assessment is that the most important thing </w:t>
      </w:r>
      <w:r w:rsidR="000037D6">
        <w:rPr>
          <w:color w:val="000000"/>
          <w:lang w:val="en"/>
        </w:rPr>
        <w:t>to comply with</w:t>
      </w:r>
      <w:r w:rsidR="001C4981">
        <w:rPr>
          <w:color w:val="000000"/>
          <w:lang w:val="en"/>
        </w:rPr>
        <w:t xml:space="preserve"> is</w:t>
      </w:r>
      <w:r>
        <w:rPr>
          <w:lang w:val="en"/>
        </w:rPr>
        <w:t xml:space="preserve"> Microsoft's "Acceptable Use</w:t>
      </w:r>
      <w:r w:rsidR="00637484">
        <w:rPr>
          <w:lang w:val="en"/>
        </w:rPr>
        <w:t xml:space="preserve"> Policy" (which prohibits storing illegal information in Azure</w:t>
      </w:r>
      <w:r>
        <w:rPr>
          <w:lang w:val="en"/>
        </w:rPr>
        <w:t xml:space="preserve">, </w:t>
      </w:r>
      <w:r w:rsidR="00637484">
        <w:rPr>
          <w:lang w:val="en"/>
        </w:rPr>
        <w:t>storing content that infringes third-party rights</w:t>
      </w:r>
      <w:r>
        <w:rPr>
          <w:lang w:val="en"/>
        </w:rPr>
        <w:t xml:space="preserve">, etc.), </w:t>
      </w:r>
      <w:r w:rsidR="00637484">
        <w:rPr>
          <w:lang w:val="en"/>
        </w:rPr>
        <w:t xml:space="preserve">license restrictions (e.g. </w:t>
      </w:r>
      <w:r w:rsidR="00EA1ACC">
        <w:rPr>
          <w:lang w:val="en"/>
        </w:rPr>
        <w:t>prohibits</w:t>
      </w:r>
      <w:r w:rsidR="00637484">
        <w:rPr>
          <w:lang w:val="en"/>
        </w:rPr>
        <w:t xml:space="preserve"> decompiling Microsoft source code, etc.) as well as export control rules (i.e. not using the services in countries such as Iran, North Korea, etc.). And it is important to keep an eye on the DPA to ensure that the data processing agreement ensures compliance with privacy legislation.</w:t>
      </w:r>
    </w:p>
    <w:p w14:paraId="42B5DCBB" w14:textId="77777777" w:rsidR="00385864" w:rsidRDefault="00385864" w:rsidP="000350B5">
      <w:pPr>
        <w:rPr>
          <w:lang w:val="en"/>
        </w:rPr>
      </w:pPr>
    </w:p>
    <w:p w14:paraId="390C907D" w14:textId="1255744B" w:rsidR="00385864" w:rsidRPr="00402BD7" w:rsidRDefault="00385864" w:rsidP="000350B5">
      <w:pPr>
        <w:rPr>
          <w:lang w:val="en-US"/>
        </w:rPr>
      </w:pPr>
      <w:r>
        <w:rPr>
          <w:lang w:val="en-US"/>
        </w:rPr>
        <w:t>I</w:t>
      </w:r>
      <w:r w:rsidRPr="009B7600">
        <w:rPr>
          <w:lang w:val="en-US"/>
        </w:rPr>
        <w:t xml:space="preserve">n addition, it is </w:t>
      </w:r>
      <w:r w:rsidRPr="009B7600">
        <w:rPr>
          <w:u w:val="single"/>
          <w:lang w:val="en-US"/>
        </w:rPr>
        <w:t>important</w:t>
      </w:r>
      <w:r w:rsidRPr="009B7600">
        <w:rPr>
          <w:lang w:val="en-US"/>
        </w:rPr>
        <w:t xml:space="preserve"> to thoroughly </w:t>
      </w:r>
      <w:r>
        <w:rPr>
          <w:lang w:val="en-US"/>
        </w:rPr>
        <w:t>review</w:t>
      </w:r>
      <w:r w:rsidRPr="009B7600">
        <w:rPr>
          <w:lang w:val="en-US"/>
        </w:rPr>
        <w:t xml:space="preserve"> the Product Terms, which set out the terms and conditions for use of the individual Online Services. These should be analyzed in order to have control over 1) restrictions on use that may affect planned/desired use of the services and 2) restrictions on use where it may have a cost consequence to go beyond the included license metrics.</w:t>
      </w:r>
      <w:ins w:id="36" w:author="Lars Folkvard Giske" w:date="2025-09-16T12:23:00Z" w16du:dateUtc="2025-09-16T10:23:00Z">
        <w:r w:rsidR="00677D85" w:rsidRPr="00677D85">
          <w:rPr>
            <w:lang w:val="en-US"/>
          </w:rPr>
          <w:t xml:space="preserve"> </w:t>
        </w:r>
        <w:r w:rsidR="00677D85" w:rsidRPr="009B7600">
          <w:rPr>
            <w:lang w:val="en-US"/>
          </w:rPr>
          <w:t>This is especially important where you subscribe to software such as D365 where the license metrics normally require some effort to understand, to ensure correct licens</w:t>
        </w:r>
        <w:r w:rsidR="00677D85">
          <w:rPr>
            <w:lang w:val="en-US"/>
          </w:rPr>
          <w:t>ing</w:t>
        </w:r>
        <w:r w:rsidR="00677D85" w:rsidRPr="009B7600">
          <w:rPr>
            <w:lang w:val="en-US"/>
          </w:rPr>
          <w:t>.</w:t>
        </w:r>
      </w:ins>
    </w:p>
    <w:p w14:paraId="63769EB1" w14:textId="58B2E5FC" w:rsidR="000350B5" w:rsidRPr="00402BD7" w:rsidRDefault="000350B5" w:rsidP="000350B5">
      <w:pPr>
        <w:rPr>
          <w:lang w:val="en-US"/>
        </w:rPr>
      </w:pPr>
    </w:p>
    <w:p w14:paraId="2F8619EA" w14:textId="3C759C87" w:rsidR="000350B5" w:rsidRPr="00402BD7" w:rsidRDefault="000350B5" w:rsidP="000350B5">
      <w:pPr>
        <w:rPr>
          <w:lang w:val="en-US"/>
        </w:rPr>
      </w:pPr>
      <w:r w:rsidRPr="00142486">
        <w:rPr>
          <w:lang w:val="en"/>
        </w:rPr>
        <w:t xml:space="preserve">2) Microsoft Partner Agreement, with underlying contractual terms: </w:t>
      </w:r>
    </w:p>
    <w:p w14:paraId="622DCDC9" w14:textId="0702AB62" w:rsidR="000350B5" w:rsidRPr="00402BD7" w:rsidRDefault="000350B5" w:rsidP="000350B5">
      <w:pPr>
        <w:rPr>
          <w:lang w:val="en-US"/>
        </w:rPr>
      </w:pPr>
    </w:p>
    <w:p w14:paraId="0C7574E5" w14:textId="0DB662BF" w:rsidR="000350B5" w:rsidRPr="00402BD7" w:rsidRDefault="0098692A" w:rsidP="000350B5">
      <w:pPr>
        <w:rPr>
          <w:lang w:val="en-US"/>
        </w:rPr>
      </w:pPr>
      <w:r>
        <w:rPr>
          <w:lang w:val="en"/>
        </w:rPr>
        <w:t xml:space="preserve">This is our agreement with Microsoft, which gives the </w:t>
      </w:r>
      <w:r w:rsidR="00A370F4">
        <w:rPr>
          <w:lang w:val="en"/>
        </w:rPr>
        <w:t>Supplier the right to resell subscriptions to Microsoft online services. This agreement requires us to mirror the Microsoft Customer Agreement with you and other customers we resell</w:t>
      </w:r>
      <w:r w:rsidR="000350B5">
        <w:rPr>
          <w:lang w:val="en"/>
        </w:rPr>
        <w:t xml:space="preserve"> to </w:t>
      </w:r>
      <w:r>
        <w:rPr>
          <w:lang w:val="en"/>
        </w:rPr>
        <w:t>(see point 1 above</w:t>
      </w:r>
      <w:r w:rsidR="00DD2091">
        <w:rPr>
          <w:lang w:val="en"/>
        </w:rPr>
        <w:t>) and</w:t>
      </w:r>
      <w:r>
        <w:rPr>
          <w:lang w:val="en"/>
        </w:rPr>
        <w:t xml:space="preserve"> obliges us to also mirror a number of other terms. As a result, the following additional terms and conditions also apply to </w:t>
      </w:r>
      <w:r w:rsidR="00DD2091">
        <w:rPr>
          <w:lang w:val="en"/>
        </w:rPr>
        <w:t xml:space="preserve">the </w:t>
      </w:r>
      <w:r>
        <w:rPr>
          <w:lang w:val="en"/>
        </w:rPr>
        <w:t xml:space="preserve">Customer: </w:t>
      </w:r>
    </w:p>
    <w:p w14:paraId="35D4607B" w14:textId="77777777" w:rsidR="000350B5" w:rsidRPr="00402BD7" w:rsidRDefault="000350B5" w:rsidP="000350B5">
      <w:pPr>
        <w:rPr>
          <w:lang w:val="en-US"/>
        </w:rPr>
      </w:pPr>
    </w:p>
    <w:p w14:paraId="7EF09F32" w14:textId="773A15E0" w:rsidR="000350B5" w:rsidRPr="00EA1ACC" w:rsidRDefault="000350B5" w:rsidP="000350B5">
      <w:pPr>
        <w:pStyle w:val="Listeavsnitt"/>
        <w:numPr>
          <w:ilvl w:val="0"/>
          <w:numId w:val="11"/>
        </w:numPr>
        <w:rPr>
          <w:rFonts w:ascii="Calibri" w:hAnsi="Calibri" w:cs="Calibri"/>
          <w:lang w:val="en"/>
        </w:rPr>
      </w:pPr>
      <w:r w:rsidRPr="00EA1ACC">
        <w:rPr>
          <w:rFonts w:ascii="Calibri" w:hAnsi="Calibri" w:cs="Calibri"/>
          <w:lang w:val="en"/>
        </w:rPr>
        <w:t xml:space="preserve">The Customer will be able to submit </w:t>
      </w:r>
      <w:r w:rsidR="00F71D86" w:rsidRPr="00EA1ACC">
        <w:rPr>
          <w:rFonts w:ascii="Calibri" w:hAnsi="Calibri" w:cs="Calibri"/>
          <w:lang w:val="en"/>
        </w:rPr>
        <w:t>support incidents (report error situations) related to the Microsoft Azure Services,</w:t>
      </w:r>
      <w:r w:rsidRPr="00EA1ACC">
        <w:rPr>
          <w:rFonts w:ascii="Calibri" w:hAnsi="Calibri" w:cs="Calibri"/>
          <w:lang w:val="en"/>
        </w:rPr>
        <w:t xml:space="preserve"> </w:t>
      </w:r>
      <w:commentRangeStart w:id="37"/>
      <w:r w:rsidRPr="00EA1ACC">
        <w:rPr>
          <w:rFonts w:ascii="Calibri" w:hAnsi="Calibri" w:cs="Calibri"/>
          <w:lang w:val="en"/>
        </w:rPr>
        <w:t xml:space="preserve">but these should only be directed to us as </w:t>
      </w:r>
      <w:r w:rsidR="00DD2091">
        <w:rPr>
          <w:rFonts w:ascii="Calibri" w:hAnsi="Calibri" w:cs="Calibri"/>
          <w:lang w:val="en"/>
        </w:rPr>
        <w:t>the</w:t>
      </w:r>
      <w:r w:rsidRPr="00EA1ACC">
        <w:rPr>
          <w:rFonts w:ascii="Calibri" w:hAnsi="Calibri" w:cs="Calibri"/>
          <w:lang w:val="en"/>
        </w:rPr>
        <w:t xml:space="preserve"> Supplier</w:t>
      </w:r>
      <w:commentRangeEnd w:id="37"/>
      <w:r w:rsidR="00514DB1">
        <w:rPr>
          <w:rStyle w:val="Merknadsreferanse"/>
          <w:rFonts w:ascii="Calibri" w:hAnsi="Calibri" w:cs="Calibri"/>
        </w:rPr>
        <w:commentReference w:id="37"/>
      </w:r>
      <w:r w:rsidRPr="00EA1ACC">
        <w:rPr>
          <w:rFonts w:ascii="Calibri" w:hAnsi="Calibri" w:cs="Calibri"/>
          <w:lang w:val="en"/>
        </w:rPr>
        <w:t xml:space="preserve">. We will </w:t>
      </w:r>
      <w:r w:rsidR="00F71D86" w:rsidRPr="00EA1ACC">
        <w:rPr>
          <w:rFonts w:ascii="Calibri" w:hAnsi="Calibri" w:cs="Calibri"/>
          <w:lang w:val="en"/>
        </w:rPr>
        <w:t>pass these on to Microsoft</w:t>
      </w:r>
      <w:ins w:id="38" w:author="Lars Folkvard Giske" w:date="2025-09-16T12:26:00Z" w16du:dateUtc="2025-09-16T10:26:00Z">
        <w:r w:rsidR="00F24183">
          <w:rPr>
            <w:rFonts w:ascii="Calibri" w:hAnsi="Calibri" w:cs="Calibri"/>
            <w:lang w:val="en"/>
          </w:rPr>
          <w:t xml:space="preserve"> </w:t>
        </w:r>
        <w:r w:rsidR="00F24183" w:rsidRPr="006E0F7F">
          <w:rPr>
            <w:rFonts w:ascii="Calibri" w:hAnsi="Calibri" w:cs="Calibri"/>
            <w:highlight w:val="yellow"/>
            <w:lang w:val="en"/>
          </w:rPr>
          <w:t xml:space="preserve">through </w:t>
        </w:r>
      </w:ins>
      <w:ins w:id="39" w:author="Lars Folkvard Giske" w:date="2025-09-16T12:32:00Z" w16du:dateUtc="2025-09-16T10:32:00Z">
        <w:r w:rsidR="00DD4413" w:rsidRPr="006E0F7F">
          <w:rPr>
            <w:rFonts w:ascii="Calibri" w:hAnsi="Calibri" w:cs="Calibri"/>
            <w:highlight w:val="yellow"/>
            <w:lang w:val="en"/>
          </w:rPr>
          <w:t>our</w:t>
        </w:r>
        <w:r w:rsidR="00DD4413">
          <w:rPr>
            <w:rFonts w:ascii="Calibri" w:hAnsi="Calibri" w:cs="Calibri"/>
            <w:lang w:val="en"/>
          </w:rPr>
          <w:t xml:space="preserve"> </w:t>
        </w:r>
        <w:r w:rsidR="00625DFF" w:rsidRPr="00954A31">
          <w:rPr>
            <w:rFonts w:ascii="Calibri" w:hAnsi="Calibri" w:cs="Calibri"/>
            <w:highlight w:val="yellow"/>
            <w:lang w:val="en"/>
          </w:rPr>
          <w:t>distributor [insert</w:t>
        </w:r>
      </w:ins>
      <w:ins w:id="40" w:author="Lars Folkvard Giske" w:date="2025-09-16T12:39:00Z" w16du:dateUtc="2025-09-16T10:39:00Z">
        <w:r w:rsidR="00981BF0">
          <w:rPr>
            <w:rFonts w:ascii="Calibri" w:hAnsi="Calibri" w:cs="Calibri"/>
            <w:highlight w:val="yellow"/>
            <w:lang w:val="en"/>
          </w:rPr>
          <w:t xml:space="preserve"> companyname</w:t>
        </w:r>
      </w:ins>
      <w:ins w:id="41" w:author="Lars Folkvard Giske" w:date="2025-09-16T12:32:00Z" w16du:dateUtc="2025-09-16T10:32:00Z">
        <w:r w:rsidR="00625DFF" w:rsidRPr="00954A31">
          <w:rPr>
            <w:rFonts w:ascii="Calibri" w:hAnsi="Calibri" w:cs="Calibri"/>
            <w:highlight w:val="yellow"/>
            <w:lang w:val="en"/>
          </w:rPr>
          <w:t xml:space="preserve"> when you are an indirect reseller, remove all yellow text </w:t>
        </w:r>
        <w:r w:rsidR="00625DFF" w:rsidRPr="00C061F3">
          <w:rPr>
            <w:rFonts w:ascii="Calibri" w:hAnsi="Calibri" w:cs="Calibri"/>
            <w:highlight w:val="yellow"/>
            <w:lang w:val="en"/>
          </w:rPr>
          <w:t xml:space="preserve">if </w:t>
        </w:r>
        <w:r w:rsidR="00C061F3" w:rsidRPr="006E0F7F">
          <w:rPr>
            <w:rFonts w:ascii="Calibri" w:hAnsi="Calibri" w:cs="Calibri"/>
            <w:highlight w:val="yellow"/>
            <w:lang w:val="en"/>
          </w:rPr>
          <w:t>direct bill</w:t>
        </w:r>
        <w:r w:rsidR="00625DFF" w:rsidRPr="006E0F7F">
          <w:rPr>
            <w:rFonts w:ascii="Calibri" w:hAnsi="Calibri" w:cs="Calibri"/>
            <w:highlight w:val="yellow"/>
            <w:lang w:val="en"/>
          </w:rPr>
          <w:t>]</w:t>
        </w:r>
      </w:ins>
      <w:r w:rsidR="0098692A" w:rsidRPr="00EA1ACC">
        <w:rPr>
          <w:rFonts w:ascii="Calibri" w:hAnsi="Calibri" w:cs="Calibri"/>
          <w:lang w:val="en"/>
        </w:rPr>
        <w:t>, where we cannot resolve the inquiry ourselves</w:t>
      </w:r>
      <w:r w:rsidR="00F71D86" w:rsidRPr="00EA1ACC">
        <w:rPr>
          <w:rFonts w:ascii="Calibri" w:hAnsi="Calibri" w:cs="Calibri"/>
          <w:lang w:val="en"/>
        </w:rPr>
        <w:t xml:space="preserve">. </w:t>
      </w:r>
    </w:p>
    <w:p w14:paraId="298A4946" w14:textId="77777777" w:rsidR="00A370F4" w:rsidRPr="00EA1ACC" w:rsidRDefault="00A370F4" w:rsidP="00A370F4">
      <w:pPr>
        <w:pStyle w:val="Listeavsnitt"/>
        <w:rPr>
          <w:rFonts w:ascii="Calibri" w:hAnsi="Calibri" w:cs="Calibri"/>
          <w:lang w:val="en"/>
        </w:rPr>
      </w:pPr>
    </w:p>
    <w:p w14:paraId="5663AFF1" w14:textId="08AFAF34" w:rsidR="00D20595" w:rsidRPr="00EA1ACC" w:rsidRDefault="00D20595" w:rsidP="00763352">
      <w:pPr>
        <w:pStyle w:val="Listeavsnitt"/>
        <w:numPr>
          <w:ilvl w:val="0"/>
          <w:numId w:val="11"/>
        </w:numPr>
        <w:rPr>
          <w:rFonts w:ascii="Calibri" w:hAnsi="Calibri" w:cs="Calibri"/>
          <w:lang w:val="en"/>
        </w:rPr>
      </w:pPr>
      <w:r w:rsidRPr="00EA1ACC">
        <w:rPr>
          <w:rFonts w:ascii="Calibri" w:hAnsi="Calibri" w:cs="Calibri"/>
          <w:lang w:val="en"/>
        </w:rPr>
        <w:t>The same applies to any claims by the Customer for SLA refunds in accordance with Microsoft's SLA provisions, which</w:t>
      </w:r>
      <w:r w:rsidR="00F71D86" w:rsidRPr="00EA1ACC">
        <w:rPr>
          <w:rFonts w:ascii="Calibri" w:hAnsi="Calibri" w:cs="Calibri"/>
          <w:lang w:val="en"/>
        </w:rPr>
        <w:t xml:space="preserve"> </w:t>
      </w:r>
      <w:r w:rsidR="00DA76AE" w:rsidRPr="00EA1ACC">
        <w:rPr>
          <w:rFonts w:ascii="Calibri" w:hAnsi="Calibri" w:cs="Calibri"/>
          <w:lang w:val="en"/>
        </w:rPr>
        <w:t>the Supplier</w:t>
      </w:r>
      <w:r w:rsidRPr="00EA1ACC">
        <w:rPr>
          <w:rFonts w:ascii="Calibri" w:hAnsi="Calibri" w:cs="Calibri"/>
          <w:lang w:val="en"/>
        </w:rPr>
        <w:t xml:space="preserve"> will follow up against Microsoft. If Microsoft </w:t>
      </w:r>
      <w:r w:rsidR="00DA76AE">
        <w:rPr>
          <w:rFonts w:ascii="Calibri" w:hAnsi="Calibri" w:cs="Calibri"/>
          <w:lang w:val="en"/>
        </w:rPr>
        <w:t>accept</w:t>
      </w:r>
      <w:r w:rsidRPr="00EA1ACC">
        <w:rPr>
          <w:rFonts w:ascii="Calibri" w:hAnsi="Calibri" w:cs="Calibri"/>
          <w:lang w:val="en"/>
        </w:rPr>
        <w:t xml:space="preserve"> the Customer's claim, the Supplier will, after receiving settlement from Microsoft, ensure that </w:t>
      </w:r>
      <w:r w:rsidR="00DA76AE">
        <w:rPr>
          <w:rFonts w:ascii="Calibri" w:hAnsi="Calibri" w:cs="Calibri"/>
          <w:lang w:val="en"/>
        </w:rPr>
        <w:t>the same</w:t>
      </w:r>
      <w:r w:rsidRPr="00EA1ACC">
        <w:rPr>
          <w:rFonts w:ascii="Calibri" w:hAnsi="Calibri" w:cs="Calibri"/>
          <w:lang w:val="en"/>
        </w:rPr>
        <w:t xml:space="preserve"> is deducted on future invoices</w:t>
      </w:r>
      <w:r w:rsidR="00E10669" w:rsidRPr="00E10669">
        <w:rPr>
          <w:rFonts w:ascii="Calibri" w:hAnsi="Calibri" w:cs="Calibri"/>
          <w:lang w:val="en"/>
        </w:rPr>
        <w:t xml:space="preserve"> </w:t>
      </w:r>
      <w:r w:rsidR="00E10669">
        <w:rPr>
          <w:rFonts w:ascii="Calibri" w:hAnsi="Calibri" w:cs="Calibri"/>
          <w:lang w:val="en"/>
        </w:rPr>
        <w:t xml:space="preserve">to </w:t>
      </w:r>
      <w:r w:rsidR="00E10669" w:rsidRPr="00EA1ACC">
        <w:rPr>
          <w:rFonts w:ascii="Calibri" w:hAnsi="Calibri" w:cs="Calibri"/>
          <w:lang w:val="en"/>
        </w:rPr>
        <w:t>the Custome</w:t>
      </w:r>
      <w:r w:rsidR="00E10669">
        <w:rPr>
          <w:rFonts w:ascii="Calibri" w:hAnsi="Calibri" w:cs="Calibri"/>
          <w:lang w:val="en"/>
        </w:rPr>
        <w:t>r</w:t>
      </w:r>
      <w:r w:rsidRPr="00EA1ACC">
        <w:rPr>
          <w:rFonts w:ascii="Calibri" w:hAnsi="Calibri" w:cs="Calibri"/>
          <w:lang w:val="en"/>
        </w:rPr>
        <w:t xml:space="preserve">. </w:t>
      </w:r>
    </w:p>
    <w:p w14:paraId="4FEB8D28" w14:textId="77777777" w:rsidR="00A370F4" w:rsidRPr="00EA1ACC" w:rsidRDefault="00A370F4" w:rsidP="00A370F4">
      <w:pPr>
        <w:pStyle w:val="Listeavsnitt"/>
        <w:rPr>
          <w:rFonts w:ascii="Calibri" w:hAnsi="Calibri" w:cs="Calibri"/>
          <w:lang w:val="en"/>
        </w:rPr>
      </w:pPr>
    </w:p>
    <w:p w14:paraId="5F42CF56" w14:textId="77777777" w:rsidR="00A370F4" w:rsidRPr="00EA1ACC" w:rsidRDefault="00D20595" w:rsidP="00DB4076">
      <w:pPr>
        <w:pStyle w:val="Listeavsnitt"/>
        <w:numPr>
          <w:ilvl w:val="0"/>
          <w:numId w:val="11"/>
        </w:numPr>
        <w:rPr>
          <w:rFonts w:ascii="Calibri" w:hAnsi="Calibri" w:cs="Calibri"/>
          <w:lang w:val="en"/>
        </w:rPr>
      </w:pPr>
      <w:r w:rsidRPr="00EA1ACC">
        <w:rPr>
          <w:rFonts w:ascii="Calibri" w:hAnsi="Calibri" w:cs="Calibri"/>
          <w:lang w:val="en"/>
        </w:rPr>
        <w:t xml:space="preserve">If Microsoft, upon signing this Agreement or subsequently amending the standard terms during the term of the Agreement, requires documentation or active confirmation from Supplier that Customer has accepted Microsoft's standard terms or subsequent updates, as </w:t>
      </w:r>
      <w:r w:rsidR="0098692A" w:rsidRPr="00EA1ACC">
        <w:rPr>
          <w:rFonts w:ascii="Calibri" w:hAnsi="Calibri" w:cs="Calibri"/>
          <w:lang w:val="en"/>
        </w:rPr>
        <w:t>well as orders made, Customer is obliged to assist Supplier in submitting necessary documentation</w:t>
      </w:r>
      <w:r w:rsidRPr="00EA1ACC">
        <w:rPr>
          <w:rFonts w:ascii="Calibri" w:hAnsi="Calibri" w:cs="Calibri"/>
          <w:lang w:val="en"/>
        </w:rPr>
        <w:t xml:space="preserve"> or providing necessary confirmations to Microsoft.</w:t>
      </w:r>
    </w:p>
    <w:p w14:paraId="2118F2C8" w14:textId="77777777" w:rsidR="00A370F4" w:rsidRPr="00EA1ACC" w:rsidRDefault="00A370F4" w:rsidP="00A370F4">
      <w:pPr>
        <w:pStyle w:val="Listeavsnitt"/>
        <w:rPr>
          <w:rFonts w:ascii="Calibri" w:hAnsi="Calibri" w:cs="Calibri"/>
          <w:lang w:val="en"/>
        </w:rPr>
      </w:pPr>
    </w:p>
    <w:p w14:paraId="17679409" w14:textId="13F0BD11" w:rsidR="00BF54FE" w:rsidRPr="00EA1ACC" w:rsidRDefault="00436410" w:rsidP="000350B5">
      <w:pPr>
        <w:pStyle w:val="Listeavsnitt"/>
        <w:numPr>
          <w:ilvl w:val="0"/>
          <w:numId w:val="11"/>
        </w:numPr>
        <w:rPr>
          <w:rFonts w:ascii="Calibri" w:hAnsi="Calibri" w:cs="Calibri"/>
          <w:lang w:val="en"/>
        </w:rPr>
      </w:pPr>
      <w:r w:rsidRPr="00EA1ACC">
        <w:rPr>
          <w:rFonts w:ascii="Calibri" w:hAnsi="Calibri" w:cs="Calibri"/>
          <w:lang w:val="en"/>
        </w:rPr>
        <w:t>Customer understands that the Customer</w:t>
      </w:r>
      <w:r w:rsidR="00D20595" w:rsidRPr="00EA1ACC">
        <w:rPr>
          <w:rFonts w:ascii="Calibri" w:hAnsi="Calibri" w:cs="Calibri"/>
          <w:lang w:val="en"/>
        </w:rPr>
        <w:t xml:space="preserve"> accepts that the Supplier may share information about </w:t>
      </w:r>
      <w:r w:rsidR="003F55C5">
        <w:rPr>
          <w:rFonts w:ascii="Calibri" w:hAnsi="Calibri" w:cs="Calibri"/>
          <w:lang w:val="en"/>
        </w:rPr>
        <w:t>individual</w:t>
      </w:r>
      <w:r w:rsidR="00D20595" w:rsidRPr="00EA1ACC">
        <w:rPr>
          <w:rFonts w:ascii="Calibri" w:hAnsi="Calibri" w:cs="Calibri"/>
          <w:lang w:val="en"/>
        </w:rPr>
        <w:t xml:space="preserve"> at the Customer</w:t>
      </w:r>
      <w:r w:rsidR="006142B2" w:rsidRPr="00EA1ACC">
        <w:rPr>
          <w:rFonts w:ascii="Calibri" w:hAnsi="Calibri" w:cs="Calibri"/>
          <w:lang w:val="en"/>
        </w:rPr>
        <w:t xml:space="preserve"> with Microsoft</w:t>
      </w:r>
      <w:r w:rsidR="00D20595" w:rsidRPr="00EA1ACC">
        <w:rPr>
          <w:rFonts w:ascii="Calibri" w:hAnsi="Calibri" w:cs="Calibri"/>
          <w:lang w:val="en"/>
        </w:rPr>
        <w:t xml:space="preserve"> </w:t>
      </w:r>
      <w:ins w:id="42" w:author="Lars Folkvard Giske" w:date="2025-09-16T12:30:00Z" w16du:dateUtc="2025-09-16T10:30:00Z">
        <w:r w:rsidR="00836927" w:rsidRPr="00625DFF">
          <w:rPr>
            <w:rFonts w:ascii="Calibri" w:hAnsi="Calibri" w:cs="Calibri"/>
            <w:highlight w:val="yellow"/>
            <w:lang w:val="en"/>
            <w:rPrChange w:id="43" w:author="Lars Folkvard Giske" w:date="2025-09-16T12:31:00Z" w16du:dateUtc="2025-09-16T10:31:00Z">
              <w:rPr>
                <w:rFonts w:ascii="Calibri" w:hAnsi="Calibri" w:cs="Calibri"/>
                <w:lang w:val="en"/>
              </w:rPr>
            </w:rPrChange>
          </w:rPr>
          <w:t>and our distributor [insert</w:t>
        </w:r>
      </w:ins>
      <w:ins w:id="44" w:author="Lars Folkvard Giske" w:date="2025-09-16T12:39:00Z" w16du:dateUtc="2025-09-16T10:39:00Z">
        <w:r w:rsidR="00981BF0">
          <w:rPr>
            <w:rFonts w:ascii="Calibri" w:hAnsi="Calibri" w:cs="Calibri"/>
            <w:highlight w:val="yellow"/>
            <w:lang w:val="en"/>
          </w:rPr>
          <w:t xml:space="preserve"> companyname</w:t>
        </w:r>
      </w:ins>
      <w:ins w:id="45" w:author="Lars Folkvard Giske" w:date="2025-09-16T12:30:00Z" w16du:dateUtc="2025-09-16T10:30:00Z">
        <w:r w:rsidR="00836927" w:rsidRPr="00625DFF">
          <w:rPr>
            <w:rFonts w:ascii="Calibri" w:hAnsi="Calibri" w:cs="Calibri"/>
            <w:highlight w:val="yellow"/>
            <w:lang w:val="en"/>
            <w:rPrChange w:id="46" w:author="Lars Folkvard Giske" w:date="2025-09-16T12:31:00Z" w16du:dateUtc="2025-09-16T10:31:00Z">
              <w:rPr>
                <w:rFonts w:ascii="Calibri" w:hAnsi="Calibri" w:cs="Calibri"/>
                <w:lang w:val="en"/>
              </w:rPr>
            </w:rPrChange>
          </w:rPr>
          <w:t xml:space="preserve"> </w:t>
        </w:r>
      </w:ins>
      <w:ins w:id="47" w:author="Lars Folkvard Giske" w:date="2025-09-16T12:31:00Z" w16du:dateUtc="2025-09-16T10:31:00Z">
        <w:r w:rsidR="00AE1231" w:rsidRPr="00625DFF">
          <w:rPr>
            <w:rFonts w:ascii="Calibri" w:hAnsi="Calibri" w:cs="Calibri"/>
            <w:highlight w:val="yellow"/>
            <w:lang w:val="en"/>
            <w:rPrChange w:id="48" w:author="Lars Folkvard Giske" w:date="2025-09-16T12:31:00Z" w16du:dateUtc="2025-09-16T10:31:00Z">
              <w:rPr>
                <w:rFonts w:ascii="Calibri" w:hAnsi="Calibri" w:cs="Calibri"/>
                <w:lang w:val="en"/>
              </w:rPr>
            </w:rPrChange>
          </w:rPr>
          <w:t xml:space="preserve">when you are an indirect reseller, remove all yellow text </w:t>
        </w:r>
      </w:ins>
      <w:ins w:id="49" w:author="Lars Folkvard Giske" w:date="2025-09-16T12:33:00Z" w16du:dateUtc="2025-09-16T10:33:00Z">
        <w:r w:rsidR="00A85833" w:rsidRPr="00C061F3">
          <w:rPr>
            <w:rFonts w:ascii="Calibri" w:hAnsi="Calibri" w:cs="Calibri"/>
            <w:highlight w:val="yellow"/>
            <w:lang w:val="en"/>
          </w:rPr>
          <w:t xml:space="preserve">if </w:t>
        </w:r>
        <w:r w:rsidR="00A85833" w:rsidRPr="00954A31">
          <w:rPr>
            <w:rFonts w:ascii="Calibri" w:hAnsi="Calibri" w:cs="Calibri"/>
            <w:highlight w:val="yellow"/>
            <w:lang w:val="en"/>
          </w:rPr>
          <w:t>direct bill</w:t>
        </w:r>
      </w:ins>
      <w:ins w:id="50" w:author="Lars Folkvard Giske" w:date="2025-09-16T12:31:00Z" w16du:dateUtc="2025-09-16T10:31:00Z">
        <w:r w:rsidR="00AE1231">
          <w:rPr>
            <w:rFonts w:ascii="Calibri" w:hAnsi="Calibri" w:cs="Calibri"/>
            <w:lang w:val="en"/>
          </w:rPr>
          <w:t xml:space="preserve">] </w:t>
        </w:r>
      </w:ins>
      <w:r w:rsidR="00D20595" w:rsidRPr="00EA1ACC">
        <w:rPr>
          <w:rFonts w:ascii="Calibri" w:hAnsi="Calibri" w:cs="Calibri"/>
          <w:lang w:val="en"/>
        </w:rPr>
        <w:t>in support matters, such as telephone number, email</w:t>
      </w:r>
      <w:ins w:id="51" w:author="Lars Folkvard Giske" w:date="2024-03-19T12:52:00Z">
        <w:r w:rsidR="00E93363">
          <w:rPr>
            <w:rFonts w:ascii="Calibri" w:hAnsi="Calibri" w:cs="Calibri"/>
            <w:lang w:val="en"/>
          </w:rPr>
          <w:t>,</w:t>
        </w:r>
      </w:ins>
      <w:r w:rsidR="00D20595" w:rsidRPr="00EA1ACC">
        <w:rPr>
          <w:rFonts w:ascii="Calibri" w:hAnsi="Calibri" w:cs="Calibri"/>
          <w:lang w:val="en"/>
        </w:rPr>
        <w:t xml:space="preserve"> and website address.</w:t>
      </w:r>
      <w:r w:rsidR="00A73912">
        <w:rPr>
          <w:rFonts w:ascii="Calibri" w:hAnsi="Calibri" w:cs="Calibri"/>
          <w:lang w:val="en"/>
        </w:rPr>
        <w:t xml:space="preserve"> </w:t>
      </w:r>
      <w:r w:rsidR="0098692A" w:rsidRPr="00EA1ACC">
        <w:rPr>
          <w:rFonts w:ascii="Calibri" w:hAnsi="Calibri" w:cs="Calibri"/>
          <w:lang w:val="en"/>
        </w:rPr>
        <w:t xml:space="preserve">Customer </w:t>
      </w:r>
      <w:r w:rsidR="006142B2" w:rsidRPr="00EA1ACC">
        <w:rPr>
          <w:rFonts w:ascii="Calibri" w:hAnsi="Calibri" w:cs="Calibri"/>
          <w:lang w:val="en"/>
        </w:rPr>
        <w:t xml:space="preserve">also accept, by entering into a direct agreement with Microsoft, that Microsoft has the right to process Customer </w:t>
      </w:r>
      <w:r w:rsidR="003F55C5">
        <w:rPr>
          <w:rFonts w:ascii="Calibri" w:hAnsi="Calibri" w:cs="Calibri"/>
          <w:lang w:val="en"/>
        </w:rPr>
        <w:t>p</w:t>
      </w:r>
      <w:r w:rsidR="006142B2" w:rsidRPr="00EA1ACC">
        <w:rPr>
          <w:rFonts w:ascii="Calibri" w:hAnsi="Calibri" w:cs="Calibri"/>
          <w:lang w:val="en"/>
        </w:rPr>
        <w:t xml:space="preserve">ersonal </w:t>
      </w:r>
      <w:r w:rsidR="003F55C5">
        <w:rPr>
          <w:rFonts w:ascii="Calibri" w:hAnsi="Calibri" w:cs="Calibri"/>
          <w:lang w:val="en"/>
        </w:rPr>
        <w:t>d</w:t>
      </w:r>
      <w:r w:rsidR="006142B2" w:rsidRPr="00EA1ACC">
        <w:rPr>
          <w:rFonts w:ascii="Calibri" w:hAnsi="Calibri" w:cs="Calibri"/>
          <w:lang w:val="en"/>
        </w:rPr>
        <w:t xml:space="preserve">ata, including collecting, using, transferring, and processing </w:t>
      </w:r>
      <w:r w:rsidR="006142B2" w:rsidRPr="00EA1ACC">
        <w:rPr>
          <w:rFonts w:ascii="Calibri" w:hAnsi="Calibri" w:cs="Calibri"/>
          <w:lang w:val="en"/>
        </w:rPr>
        <w:lastRenderedPageBreak/>
        <w:t xml:space="preserve">such data. The Customer is responsible for notifying applicable </w:t>
      </w:r>
      <w:r w:rsidR="00937105">
        <w:rPr>
          <w:rFonts w:ascii="Calibri" w:hAnsi="Calibri" w:cs="Calibri"/>
          <w:lang w:val="en"/>
        </w:rPr>
        <w:t>individuals</w:t>
      </w:r>
      <w:r w:rsidR="006142B2" w:rsidRPr="00EA1ACC">
        <w:rPr>
          <w:rFonts w:ascii="Calibri" w:hAnsi="Calibri" w:cs="Calibri"/>
          <w:lang w:val="en"/>
        </w:rPr>
        <w:t xml:space="preserve">/data subjects of the processing as required by law. </w:t>
      </w:r>
    </w:p>
    <w:p w14:paraId="3E67C80B" w14:textId="77777777" w:rsidR="00A370F4" w:rsidRPr="00EA1ACC" w:rsidRDefault="00A370F4" w:rsidP="00A370F4">
      <w:pPr>
        <w:pStyle w:val="Listeavsnitt"/>
        <w:rPr>
          <w:rFonts w:ascii="Calibri" w:hAnsi="Calibri" w:cs="Calibri"/>
          <w:lang w:val="en"/>
        </w:rPr>
      </w:pPr>
    </w:p>
    <w:p w14:paraId="7AE8ABEF" w14:textId="4B64D748" w:rsidR="00436410" w:rsidRPr="00EA1ACC" w:rsidRDefault="00436410" w:rsidP="000350B5">
      <w:pPr>
        <w:pStyle w:val="Listeavsnitt"/>
        <w:numPr>
          <w:ilvl w:val="0"/>
          <w:numId w:val="11"/>
        </w:numPr>
        <w:rPr>
          <w:rFonts w:ascii="Calibri" w:hAnsi="Calibri" w:cs="Calibri"/>
          <w:lang w:val="en"/>
        </w:rPr>
      </w:pPr>
      <w:r w:rsidRPr="00EA1ACC">
        <w:rPr>
          <w:rFonts w:ascii="Calibri" w:hAnsi="Calibri" w:cs="Calibri"/>
          <w:lang w:val="en"/>
        </w:rPr>
        <w:t xml:space="preserve">Customer also understands that Microsoft must approve you as a Customer and that Microsoft may also cancel you as a </w:t>
      </w:r>
      <w:ins w:id="52" w:author="Lars Folkvard Giske" w:date="2024-03-19T12:52:00Z">
        <w:r w:rsidR="00605271">
          <w:rPr>
            <w:rFonts w:ascii="Calibri" w:hAnsi="Calibri" w:cs="Calibri"/>
            <w:lang w:val="en"/>
          </w:rPr>
          <w:t>c</w:t>
        </w:r>
      </w:ins>
      <w:del w:id="53" w:author="Lars Folkvard Giske" w:date="2024-03-19T12:52:00Z">
        <w:r w:rsidRPr="00EA1ACC" w:rsidDel="00605271">
          <w:rPr>
            <w:rFonts w:ascii="Calibri" w:hAnsi="Calibri" w:cs="Calibri"/>
            <w:lang w:val="en"/>
          </w:rPr>
          <w:delText>C</w:delText>
        </w:r>
      </w:del>
      <w:r w:rsidRPr="00EA1ACC">
        <w:rPr>
          <w:rFonts w:ascii="Calibri" w:hAnsi="Calibri" w:cs="Calibri"/>
          <w:lang w:val="en"/>
        </w:rPr>
        <w:t>ustomer where you</w:t>
      </w:r>
      <w:r w:rsidR="0094457E">
        <w:rPr>
          <w:rFonts w:ascii="Calibri" w:hAnsi="Calibri" w:cs="Calibri"/>
          <w:lang w:val="en"/>
        </w:rPr>
        <w:t xml:space="preserve"> do not </w:t>
      </w:r>
      <w:r w:rsidRPr="00EA1ACC">
        <w:rPr>
          <w:rFonts w:ascii="Calibri" w:hAnsi="Calibri" w:cs="Calibri"/>
          <w:lang w:val="en"/>
        </w:rPr>
        <w:t xml:space="preserve">meet eligibility requirements to receive </w:t>
      </w:r>
      <w:r w:rsidR="0094457E">
        <w:rPr>
          <w:rFonts w:ascii="Calibri" w:hAnsi="Calibri" w:cs="Calibri"/>
          <w:lang w:val="en"/>
        </w:rPr>
        <w:t>the online s</w:t>
      </w:r>
      <w:r w:rsidRPr="00EA1ACC">
        <w:rPr>
          <w:rFonts w:ascii="Calibri" w:hAnsi="Calibri" w:cs="Calibri"/>
          <w:lang w:val="en"/>
        </w:rPr>
        <w:t>ervices.</w:t>
      </w:r>
    </w:p>
    <w:p w14:paraId="2959121B" w14:textId="77777777" w:rsidR="00A370F4" w:rsidRPr="00EA1ACC" w:rsidRDefault="00A370F4" w:rsidP="00A370F4">
      <w:pPr>
        <w:pStyle w:val="Listeavsnitt"/>
        <w:rPr>
          <w:rFonts w:ascii="Calibri" w:hAnsi="Calibri" w:cs="Calibri"/>
          <w:lang w:val="en"/>
        </w:rPr>
      </w:pPr>
    </w:p>
    <w:p w14:paraId="3410C3FB" w14:textId="2217314B" w:rsidR="00527C4F" w:rsidRPr="00EA1ACC" w:rsidRDefault="000350B5" w:rsidP="000350B5">
      <w:pPr>
        <w:pStyle w:val="Listeavsnitt"/>
        <w:numPr>
          <w:ilvl w:val="0"/>
          <w:numId w:val="11"/>
        </w:numPr>
        <w:rPr>
          <w:rFonts w:ascii="Calibri" w:hAnsi="Calibri" w:cs="Calibri"/>
          <w:lang w:val="en"/>
        </w:rPr>
      </w:pPr>
      <w:r w:rsidRPr="00EA1ACC">
        <w:rPr>
          <w:rFonts w:ascii="Calibri" w:hAnsi="Calibri" w:cs="Calibri"/>
          <w:lang w:val="en"/>
        </w:rPr>
        <w:t xml:space="preserve">In principle, it is possible to cancel services with 30 days' notice as stated in </w:t>
      </w:r>
      <w:r w:rsidR="0094457E" w:rsidRPr="00EA1ACC">
        <w:rPr>
          <w:rFonts w:ascii="Calibri" w:hAnsi="Calibri" w:cs="Calibri"/>
          <w:lang w:val="en"/>
        </w:rPr>
        <w:t>the Microsoft</w:t>
      </w:r>
      <w:r w:rsidRPr="00EA1ACC">
        <w:rPr>
          <w:rFonts w:ascii="Calibri" w:hAnsi="Calibri" w:cs="Calibri"/>
          <w:lang w:val="en"/>
        </w:rPr>
        <w:t xml:space="preserve"> Customer</w:t>
      </w:r>
      <w:r w:rsidR="00527C4F" w:rsidRPr="00EA1ACC">
        <w:rPr>
          <w:rFonts w:ascii="Calibri" w:hAnsi="Calibri" w:cs="Calibri"/>
          <w:lang w:val="en"/>
        </w:rPr>
        <w:t xml:space="preserve"> Agreement, but for some services there are fixed subscription/minimum periods, or there may be limitation </w:t>
      </w:r>
      <w:r w:rsidR="00EE66E5">
        <w:rPr>
          <w:rFonts w:ascii="Calibri" w:hAnsi="Calibri" w:cs="Calibri"/>
          <w:lang w:val="en"/>
        </w:rPr>
        <w:t>for</w:t>
      </w:r>
      <w:r w:rsidR="00527C4F" w:rsidRPr="00EA1ACC">
        <w:rPr>
          <w:rFonts w:ascii="Calibri" w:hAnsi="Calibri" w:cs="Calibri"/>
          <w:lang w:val="en"/>
        </w:rPr>
        <w:t xml:space="preserve"> the possibility </w:t>
      </w:r>
      <w:r w:rsidR="00EE66E5" w:rsidRPr="00EA1ACC">
        <w:rPr>
          <w:rFonts w:ascii="Calibri" w:hAnsi="Calibri" w:cs="Calibri"/>
          <w:lang w:val="en"/>
        </w:rPr>
        <w:t>to extend</w:t>
      </w:r>
      <w:r w:rsidR="00EE66E5">
        <w:rPr>
          <w:rFonts w:ascii="Calibri" w:hAnsi="Calibri" w:cs="Calibri"/>
          <w:lang w:val="en"/>
        </w:rPr>
        <w:t xml:space="preserve"> the term</w:t>
      </w:r>
      <w:r w:rsidR="00527C4F" w:rsidRPr="00EA1ACC">
        <w:rPr>
          <w:rFonts w:ascii="Calibri" w:hAnsi="Calibri" w:cs="Calibri"/>
          <w:lang w:val="en"/>
        </w:rPr>
        <w:t>. This is stated in the order confirmations from Microsoft that we will share.</w:t>
      </w:r>
    </w:p>
    <w:p w14:paraId="25ED1DFF" w14:textId="77777777" w:rsidR="00A370F4" w:rsidRPr="00EA1ACC" w:rsidRDefault="00A370F4" w:rsidP="00A370F4">
      <w:pPr>
        <w:pStyle w:val="Listeavsnitt"/>
        <w:rPr>
          <w:rFonts w:ascii="Calibri" w:hAnsi="Calibri" w:cs="Calibri"/>
          <w:lang w:val="en"/>
        </w:rPr>
      </w:pPr>
    </w:p>
    <w:p w14:paraId="644CAD04" w14:textId="082664A1" w:rsidR="0098692A" w:rsidRPr="00EA1ACC" w:rsidRDefault="0098692A" w:rsidP="000350B5">
      <w:pPr>
        <w:pStyle w:val="Listeavsnitt"/>
        <w:numPr>
          <w:ilvl w:val="0"/>
          <w:numId w:val="11"/>
        </w:numPr>
        <w:rPr>
          <w:rFonts w:ascii="Calibri" w:hAnsi="Calibri" w:cs="Calibri"/>
          <w:lang w:val="en"/>
        </w:rPr>
      </w:pPr>
      <w:r w:rsidRPr="00EA1ACC">
        <w:rPr>
          <w:rFonts w:ascii="Calibri" w:hAnsi="Calibri" w:cs="Calibri"/>
          <w:lang w:val="en"/>
        </w:rPr>
        <w:t xml:space="preserve">Upon receipt of an invoice from Supplier for Microsoft Online Services, Customer understands that Supplier must notify Microsoft of any discrepancies between actual consumption and the consumption shown on the invoice within 25 days of </w:t>
      </w:r>
      <w:r w:rsidR="00442644">
        <w:rPr>
          <w:rFonts w:ascii="Calibri" w:hAnsi="Calibri" w:cs="Calibri"/>
          <w:lang w:val="en"/>
        </w:rPr>
        <w:t xml:space="preserve">the Suppliers </w:t>
      </w:r>
      <w:r w:rsidRPr="00EA1ACC">
        <w:rPr>
          <w:rFonts w:ascii="Calibri" w:hAnsi="Calibri" w:cs="Calibri"/>
          <w:lang w:val="en"/>
        </w:rPr>
        <w:t>receipt</w:t>
      </w:r>
      <w:r w:rsidR="00442644">
        <w:rPr>
          <w:rFonts w:ascii="Calibri" w:hAnsi="Calibri" w:cs="Calibri"/>
          <w:lang w:val="en"/>
        </w:rPr>
        <w:t xml:space="preserve"> of invoice from Microsoft</w:t>
      </w:r>
      <w:r w:rsidRPr="00EA1ACC">
        <w:rPr>
          <w:rFonts w:ascii="Calibri" w:hAnsi="Calibri" w:cs="Calibri"/>
          <w:lang w:val="en"/>
        </w:rPr>
        <w:t xml:space="preserve">. The Customer therefore undertakes to notify the same to the Supplier within 15 days, so that the Supplier manages to communicate any objections within the deadline that applies. Until Microsoft agrees to adjust the invoice basis/make credits, the Customer must pay the nominal amount in the invoice received. </w:t>
      </w:r>
    </w:p>
    <w:p w14:paraId="67790EB6" w14:textId="77777777" w:rsidR="00A370F4" w:rsidRPr="00EA1ACC" w:rsidRDefault="00A370F4" w:rsidP="00A370F4">
      <w:pPr>
        <w:pStyle w:val="Listeavsnitt"/>
        <w:rPr>
          <w:rFonts w:ascii="Calibri" w:hAnsi="Calibri" w:cs="Calibri"/>
          <w:lang w:val="en"/>
        </w:rPr>
      </w:pPr>
    </w:p>
    <w:p w14:paraId="1F687079" w14:textId="41D407B3" w:rsidR="001906DF" w:rsidRDefault="001906DF" w:rsidP="00AC4E56">
      <w:pPr>
        <w:pStyle w:val="Listeavsnitt"/>
        <w:numPr>
          <w:ilvl w:val="0"/>
          <w:numId w:val="11"/>
        </w:numPr>
        <w:rPr>
          <w:ins w:id="54" w:author="Lars Folkvard Giske" w:date="2025-09-16T12:36:00Z" w16du:dateUtc="2025-09-16T10:36:00Z"/>
          <w:rFonts w:ascii="Calibri" w:hAnsi="Calibri" w:cs="Calibri"/>
          <w:lang w:val="en"/>
        </w:rPr>
      </w:pPr>
      <w:ins w:id="55" w:author="Lars Folkvard Giske" w:date="2025-09-16T12:36:00Z">
        <w:r w:rsidRPr="00C52648">
          <w:rPr>
            <w:rFonts w:ascii="Calibri" w:hAnsi="Calibri" w:cs="Calibri"/>
            <w:lang w:val="en-US"/>
          </w:rPr>
          <w:t xml:space="preserve">Microsoft requires us as a reseller to 1) verify that you as a customer only use original software when Microsoft software is installed </w:t>
        </w:r>
      </w:ins>
      <w:ins w:id="56" w:author="Lars Folkvard Giske" w:date="2025-09-16T12:40:00Z" w16du:dateUtc="2025-09-16T10:40:00Z">
        <w:r w:rsidR="009A310F">
          <w:rPr>
            <w:rFonts w:ascii="Calibri" w:hAnsi="Calibri" w:cs="Calibri"/>
            <w:lang w:val="en-US"/>
          </w:rPr>
          <w:t>by</w:t>
        </w:r>
      </w:ins>
      <w:ins w:id="57" w:author="Lars Folkvard Giske" w:date="2025-09-16T12:36:00Z">
        <w:r w:rsidRPr="00C52648">
          <w:rPr>
            <w:rFonts w:ascii="Calibri" w:hAnsi="Calibri" w:cs="Calibri"/>
            <w:lang w:val="en-US"/>
          </w:rPr>
          <w:t xml:space="preserve"> you as a customer and 2) assist in ensuring that customers we have resold to are </w:t>
        </w:r>
      </w:ins>
      <w:ins w:id="58" w:author="Lars Folkvard Giske" w:date="2025-09-16T12:40:00Z" w16du:dateUtc="2025-09-16T10:40:00Z">
        <w:r w:rsidR="00732FF8">
          <w:rPr>
            <w:rFonts w:ascii="Calibri" w:hAnsi="Calibri" w:cs="Calibri"/>
            <w:lang w:val="en-US"/>
          </w:rPr>
          <w:t>correctly</w:t>
        </w:r>
      </w:ins>
      <w:ins w:id="59" w:author="Lars Folkvard Giske" w:date="2025-09-16T12:36:00Z">
        <w:r w:rsidRPr="00C52648">
          <w:rPr>
            <w:rFonts w:ascii="Calibri" w:hAnsi="Calibri" w:cs="Calibri"/>
            <w:lang w:val="en-US"/>
          </w:rPr>
          <w:t xml:space="preserve"> licensed, for example in terms of the number of users and devices. The Customer therefore </w:t>
        </w:r>
      </w:ins>
      <w:ins w:id="60" w:author="Lars Folkvard Giske" w:date="2025-09-16T12:41:00Z" w16du:dateUtc="2025-09-16T10:41:00Z">
        <w:r w:rsidR="00732FF8">
          <w:rPr>
            <w:rFonts w:ascii="Calibri" w:hAnsi="Calibri" w:cs="Calibri"/>
            <w:lang w:val="en-US"/>
          </w:rPr>
          <w:t>agrees</w:t>
        </w:r>
      </w:ins>
      <w:ins w:id="61" w:author="Lars Folkvard Giske" w:date="2025-09-16T12:36:00Z">
        <w:r w:rsidRPr="00C52648">
          <w:rPr>
            <w:rFonts w:ascii="Calibri" w:hAnsi="Calibri" w:cs="Calibri"/>
            <w:lang w:val="en-US"/>
          </w:rPr>
          <w:t xml:space="preserve"> that the Supplier has the right to perform license audits of the Customer, at regular intervals, to verify that the Customer is properly licensed for products subscribed to/ purchased through the Supplier as a reseller. The Client is obliged to assist free of charge to the extent necessary with the collection of information necessary to perform such an audit, including providing the necessary access to relevant information and documentation.</w:t>
        </w:r>
      </w:ins>
    </w:p>
    <w:p w14:paraId="04AFA4D5" w14:textId="77777777" w:rsidR="001906DF" w:rsidRPr="00C52648" w:rsidRDefault="001906DF" w:rsidP="00C52648">
      <w:pPr>
        <w:pStyle w:val="Listeavsnitt"/>
        <w:rPr>
          <w:ins w:id="62" w:author="Lars Folkvard Giske" w:date="2025-09-16T12:36:00Z" w16du:dateUtc="2025-09-16T10:36:00Z"/>
          <w:rFonts w:ascii="Calibri" w:hAnsi="Calibri" w:cs="Calibri"/>
          <w:lang w:val="en"/>
        </w:rPr>
      </w:pPr>
    </w:p>
    <w:p w14:paraId="50C30A54" w14:textId="59B211F9" w:rsidR="00AC4E56" w:rsidRPr="00EA1ACC" w:rsidRDefault="00527C4F" w:rsidP="00AC4E56">
      <w:pPr>
        <w:pStyle w:val="Listeavsnitt"/>
        <w:numPr>
          <w:ilvl w:val="0"/>
          <w:numId w:val="11"/>
        </w:numPr>
        <w:rPr>
          <w:rFonts w:ascii="Calibri" w:hAnsi="Calibri" w:cs="Calibri"/>
          <w:lang w:val="en"/>
        </w:rPr>
      </w:pPr>
      <w:r w:rsidRPr="00EA1ACC">
        <w:rPr>
          <w:rFonts w:ascii="Calibri" w:hAnsi="Calibri" w:cs="Calibri"/>
          <w:lang w:val="en"/>
        </w:rPr>
        <w:t xml:space="preserve">The terms of the Microsoft Partner Agreement, and underlying agreement documents, are subject to change with 180 days' notice as a general rule, and with only 30 days' notice in some cases. If such changes affect the obligations that we must reflect towards you as an end customer, we may make corresponding updates to the terms in this section 2.  </w:t>
      </w:r>
    </w:p>
    <w:p w14:paraId="0AD43E58" w14:textId="591636E8" w:rsidR="00AC4E56" w:rsidRPr="00402BD7" w:rsidRDefault="00AC4E56" w:rsidP="00AC4E56">
      <w:pPr>
        <w:rPr>
          <w:lang w:val="en-US"/>
        </w:rPr>
      </w:pPr>
    </w:p>
    <w:p w14:paraId="4445444A" w14:textId="2C9F94C4" w:rsidR="00AC4E56" w:rsidRPr="00402BD7" w:rsidRDefault="008A6330" w:rsidP="00AC4E56">
      <w:pPr>
        <w:rPr>
          <w:lang w:val="en-US"/>
        </w:rPr>
      </w:pPr>
      <w:r>
        <w:rPr>
          <w:highlight w:val="yellow"/>
          <w:lang w:val="en"/>
        </w:rPr>
        <w:t xml:space="preserve">Memory </w:t>
      </w:r>
      <w:commentRangeStart w:id="63"/>
      <w:r w:rsidR="00AC4E56" w:rsidRPr="009726E5">
        <w:rPr>
          <w:highlight w:val="yellow"/>
          <w:lang w:val="en"/>
        </w:rPr>
        <w:t xml:space="preserve">points for other </w:t>
      </w:r>
      <w:r w:rsidR="003E18DE">
        <w:rPr>
          <w:highlight w:val="yellow"/>
          <w:lang w:val="en"/>
        </w:rPr>
        <w:t>appendixes</w:t>
      </w:r>
      <w:r w:rsidR="00AC4E56" w:rsidRPr="009726E5">
        <w:rPr>
          <w:highlight w:val="yellow"/>
          <w:lang w:val="en"/>
        </w:rPr>
        <w:t xml:space="preserve"> (Deleted before use against customer]:</w:t>
      </w:r>
      <w:commentRangeEnd w:id="63"/>
      <w:r w:rsidR="009726E5">
        <w:rPr>
          <w:rStyle w:val="Merknadsreferanse"/>
          <w:lang w:val="en"/>
        </w:rPr>
        <w:commentReference w:id="63"/>
      </w:r>
    </w:p>
    <w:p w14:paraId="431B5D64" w14:textId="0BDAA337" w:rsidR="00AC4E56" w:rsidRPr="00402BD7" w:rsidRDefault="00AC4E56" w:rsidP="00AC4E56">
      <w:pPr>
        <w:rPr>
          <w:lang w:val="en-US"/>
        </w:rPr>
      </w:pPr>
    </w:p>
    <w:p w14:paraId="6E688E48" w14:textId="3BF52B6F" w:rsidR="0071263E" w:rsidRPr="00402BD7" w:rsidRDefault="0071263E" w:rsidP="0071263E">
      <w:pPr>
        <w:pStyle w:val="Listeavsnitt"/>
        <w:numPr>
          <w:ilvl w:val="0"/>
          <w:numId w:val="12"/>
        </w:numPr>
        <w:rPr>
          <w:sz w:val="16"/>
          <w:szCs w:val="16"/>
          <w:lang w:val="en-US"/>
        </w:rPr>
      </w:pPr>
      <w:r w:rsidRPr="0071263E">
        <w:rPr>
          <w:sz w:val="16"/>
          <w:szCs w:val="16"/>
          <w:lang w:val="en"/>
        </w:rPr>
        <w:t>The MPA sets out an obligation to obtain a binding order from each end customer. This is ensured by entering into a final</w:t>
      </w:r>
      <w:r w:rsidR="000F45C2">
        <w:rPr>
          <w:sz w:val="16"/>
          <w:szCs w:val="16"/>
          <w:lang w:val="en"/>
        </w:rPr>
        <w:t xml:space="preserve"> </w:t>
      </w:r>
      <w:r w:rsidRPr="007C07B4">
        <w:rPr>
          <w:sz w:val="16"/>
          <w:szCs w:val="16"/>
          <w:lang w:val="en"/>
        </w:rPr>
        <w:t xml:space="preserve">agreement specifying the initial volume. However, it is important that subsequent additional orders are also documented in writing </w:t>
      </w:r>
      <w:r w:rsidR="003E12B0">
        <w:rPr>
          <w:sz w:val="16"/>
          <w:szCs w:val="16"/>
          <w:lang w:val="en"/>
        </w:rPr>
        <w:t>with</w:t>
      </w:r>
      <w:r w:rsidRPr="007C07B4">
        <w:rPr>
          <w:sz w:val="16"/>
          <w:szCs w:val="16"/>
          <w:lang w:val="en"/>
        </w:rPr>
        <w:t xml:space="preserve"> the end customer, so that </w:t>
      </w:r>
      <w:r w:rsidRPr="0071263E">
        <w:rPr>
          <w:sz w:val="16"/>
          <w:szCs w:val="16"/>
          <w:lang w:val="en"/>
        </w:rPr>
        <w:t xml:space="preserve">there is traceability on all additional purchases. In addition, it should be agreed in advance with the Customer who the authorized purchasers are, so this does not create discussions afterwards.  Please note that duration must also be specified in the orders/agreements with the end customers. MPA also allows to give customers administrative rights in their own portal solution that communicates with MS portals, so end customers can order or reduce withdrawals directly against MS. All such orders etc. are considered to come from you as the retailer themselves, so it should be reflected in the end customer's terms and conditions that the Customer is bound by such orders/changes. </w:t>
      </w:r>
      <w:r w:rsidRPr="00B51C84">
        <w:rPr>
          <w:b/>
          <w:bCs/>
          <w:sz w:val="16"/>
          <w:szCs w:val="16"/>
          <w:lang w:val="en"/>
        </w:rPr>
        <w:t>Action</w:t>
      </w:r>
      <w:r w:rsidRPr="0071263E">
        <w:rPr>
          <w:sz w:val="16"/>
          <w:szCs w:val="16"/>
          <w:lang w:val="en"/>
        </w:rPr>
        <w:t xml:space="preserve">: this must </w:t>
      </w:r>
      <w:r w:rsidRPr="007C07B4">
        <w:rPr>
          <w:sz w:val="16"/>
          <w:szCs w:val="16"/>
          <w:lang w:val="en"/>
        </w:rPr>
        <w:t xml:space="preserve">be taken into account in </w:t>
      </w:r>
      <w:r w:rsidRPr="0071263E">
        <w:rPr>
          <w:sz w:val="16"/>
          <w:szCs w:val="16"/>
          <w:lang w:val="en"/>
        </w:rPr>
        <w:t xml:space="preserve">Appendix 6, i.e. describe how the customer can order new services, terminate existing services, or change the volume to existing ones, who can do this from the customer's side and how this is documented. </w:t>
      </w:r>
    </w:p>
    <w:p w14:paraId="3C27605C" w14:textId="77777777" w:rsidR="0071263E" w:rsidRPr="00402BD7" w:rsidRDefault="0071263E" w:rsidP="0071263E">
      <w:pPr>
        <w:rPr>
          <w:sz w:val="16"/>
          <w:szCs w:val="16"/>
          <w:lang w:val="en-US"/>
        </w:rPr>
      </w:pPr>
    </w:p>
    <w:p w14:paraId="59BC918B" w14:textId="3AEF168E" w:rsidR="0071263E" w:rsidRPr="00402BD7" w:rsidRDefault="0071263E" w:rsidP="0071263E">
      <w:pPr>
        <w:pStyle w:val="Listeavsnitt"/>
        <w:numPr>
          <w:ilvl w:val="0"/>
          <w:numId w:val="12"/>
        </w:numPr>
        <w:rPr>
          <w:sz w:val="16"/>
          <w:szCs w:val="16"/>
          <w:lang w:val="en-US"/>
        </w:rPr>
      </w:pPr>
      <w:r w:rsidRPr="0071263E">
        <w:rPr>
          <w:sz w:val="16"/>
          <w:szCs w:val="16"/>
          <w:lang w:val="en"/>
        </w:rPr>
        <w:t xml:space="preserve">Microsoft will initially return to you any prepaid </w:t>
      </w:r>
      <w:r w:rsidR="000652D2">
        <w:rPr>
          <w:sz w:val="16"/>
          <w:szCs w:val="16"/>
          <w:lang w:val="en"/>
        </w:rPr>
        <w:t>fees</w:t>
      </w:r>
      <w:r w:rsidRPr="0071263E">
        <w:rPr>
          <w:sz w:val="16"/>
          <w:szCs w:val="16"/>
          <w:lang w:val="en"/>
        </w:rPr>
        <w:t xml:space="preserve"> for</w:t>
      </w:r>
      <w:r w:rsidR="000652D2">
        <w:rPr>
          <w:sz w:val="16"/>
          <w:szCs w:val="16"/>
          <w:lang w:val="en"/>
        </w:rPr>
        <w:t xml:space="preserve"> a</w:t>
      </w:r>
      <w:r w:rsidRPr="0071263E">
        <w:rPr>
          <w:sz w:val="16"/>
          <w:szCs w:val="16"/>
          <w:lang w:val="en"/>
        </w:rPr>
        <w:t xml:space="preserve"> customer, provided </w:t>
      </w:r>
      <w:r w:rsidRPr="007C07B4">
        <w:rPr>
          <w:sz w:val="16"/>
          <w:szCs w:val="16"/>
          <w:lang w:val="en"/>
        </w:rPr>
        <w:t>that</w:t>
      </w:r>
      <w:r w:rsidR="00635C3D">
        <w:rPr>
          <w:sz w:val="16"/>
          <w:szCs w:val="16"/>
          <w:lang w:val="en"/>
        </w:rPr>
        <w:t xml:space="preserve"> the</w:t>
      </w:r>
      <w:r w:rsidRPr="007C07B4">
        <w:rPr>
          <w:sz w:val="16"/>
          <w:szCs w:val="16"/>
          <w:lang w:val="en"/>
        </w:rPr>
        <w:t xml:space="preserve"> </w:t>
      </w:r>
      <w:r w:rsidRPr="0071263E">
        <w:rPr>
          <w:sz w:val="16"/>
          <w:szCs w:val="16"/>
          <w:lang w:val="en"/>
        </w:rPr>
        <w:t>cancellation</w:t>
      </w:r>
      <w:r w:rsidR="00635C3D">
        <w:rPr>
          <w:sz w:val="16"/>
          <w:szCs w:val="16"/>
          <w:lang w:val="en"/>
        </w:rPr>
        <w:t xml:space="preserve"> is</w:t>
      </w:r>
      <w:r w:rsidRPr="0071263E">
        <w:rPr>
          <w:sz w:val="16"/>
          <w:szCs w:val="16"/>
          <w:lang w:val="en"/>
        </w:rPr>
        <w:t xml:space="preserve"> not due to a violation of the MPA by you, or </w:t>
      </w:r>
      <w:r w:rsidR="00EB5FDC">
        <w:rPr>
          <w:sz w:val="16"/>
          <w:szCs w:val="16"/>
          <w:lang w:val="en"/>
        </w:rPr>
        <w:t xml:space="preserve">by </w:t>
      </w:r>
      <w:r w:rsidRPr="0071263E">
        <w:rPr>
          <w:sz w:val="16"/>
          <w:szCs w:val="16"/>
          <w:lang w:val="en"/>
        </w:rPr>
        <w:t>Customer</w:t>
      </w:r>
      <w:r w:rsidR="00EB5FDC">
        <w:rPr>
          <w:sz w:val="16"/>
          <w:szCs w:val="16"/>
          <w:lang w:val="en"/>
        </w:rPr>
        <w:t xml:space="preserve"> of</w:t>
      </w:r>
      <w:r w:rsidRPr="0071263E">
        <w:rPr>
          <w:sz w:val="16"/>
          <w:szCs w:val="16"/>
          <w:lang w:val="en"/>
        </w:rPr>
        <w:t xml:space="preserve"> the MCA. The same should be reflected towards the end customers, including that the end customer is not reimbursed for prepaid remuneration in such situations/the customer must still pay for </w:t>
      </w:r>
      <w:r w:rsidR="004528F6" w:rsidRPr="0071263E">
        <w:rPr>
          <w:sz w:val="16"/>
          <w:szCs w:val="16"/>
          <w:lang w:val="en"/>
        </w:rPr>
        <w:t>commi</w:t>
      </w:r>
      <w:r w:rsidR="004528F6">
        <w:rPr>
          <w:sz w:val="16"/>
          <w:szCs w:val="16"/>
          <w:lang w:val="en"/>
        </w:rPr>
        <w:t>tted</w:t>
      </w:r>
      <w:r w:rsidRPr="0071263E">
        <w:rPr>
          <w:sz w:val="16"/>
          <w:szCs w:val="16"/>
          <w:lang w:val="en"/>
        </w:rPr>
        <w:t xml:space="preserve"> consumption. </w:t>
      </w:r>
      <w:r w:rsidRPr="00B51C84">
        <w:rPr>
          <w:b/>
          <w:bCs/>
          <w:sz w:val="16"/>
          <w:szCs w:val="16"/>
          <w:lang w:val="en"/>
        </w:rPr>
        <w:t>Action</w:t>
      </w:r>
      <w:r w:rsidRPr="0071263E">
        <w:rPr>
          <w:sz w:val="16"/>
          <w:szCs w:val="16"/>
          <w:lang w:val="en"/>
        </w:rPr>
        <w:t xml:space="preserve">: Remember to state in the price Appendix 7 that the prices/subscription period </w:t>
      </w:r>
      <w:r w:rsidR="004528F6">
        <w:rPr>
          <w:sz w:val="16"/>
          <w:szCs w:val="16"/>
          <w:lang w:val="en"/>
        </w:rPr>
        <w:t>is</w:t>
      </w:r>
      <w:r w:rsidRPr="0071263E">
        <w:rPr>
          <w:sz w:val="16"/>
          <w:szCs w:val="16"/>
          <w:lang w:val="en"/>
        </w:rPr>
        <w:t xml:space="preserve"> </w:t>
      </w:r>
      <w:r w:rsidR="004528F6">
        <w:rPr>
          <w:sz w:val="16"/>
          <w:szCs w:val="16"/>
          <w:lang w:val="en"/>
        </w:rPr>
        <w:t>committed</w:t>
      </w:r>
      <w:r w:rsidRPr="0071263E">
        <w:rPr>
          <w:sz w:val="16"/>
          <w:szCs w:val="16"/>
          <w:lang w:val="en"/>
        </w:rPr>
        <w:t xml:space="preserve"> in the defined period, and define the selected billing cycle (monthly vs. annual advance payment)</w:t>
      </w:r>
    </w:p>
    <w:p w14:paraId="32287436" w14:textId="77777777" w:rsidR="0071263E" w:rsidRPr="00402BD7" w:rsidRDefault="0071263E" w:rsidP="0071263E">
      <w:pPr>
        <w:rPr>
          <w:sz w:val="16"/>
          <w:szCs w:val="16"/>
          <w:lang w:val="en-US"/>
        </w:rPr>
      </w:pPr>
    </w:p>
    <w:p w14:paraId="54FF18FA" w14:textId="21BA97A3" w:rsidR="0071263E" w:rsidRPr="00E062F1" w:rsidRDefault="0071263E" w:rsidP="0071263E">
      <w:pPr>
        <w:pStyle w:val="Listeavsnitt"/>
        <w:numPr>
          <w:ilvl w:val="0"/>
          <w:numId w:val="12"/>
        </w:numPr>
        <w:rPr>
          <w:sz w:val="16"/>
          <w:szCs w:val="16"/>
        </w:rPr>
      </w:pPr>
      <w:r>
        <w:rPr>
          <w:sz w:val="16"/>
          <w:szCs w:val="16"/>
          <w:lang w:val="en"/>
        </w:rPr>
        <w:t>The MPA states that</w:t>
      </w:r>
      <w:r w:rsidRPr="00E062F1">
        <w:rPr>
          <w:sz w:val="16"/>
          <w:szCs w:val="16"/>
          <w:lang w:val="en"/>
        </w:rPr>
        <w:t xml:space="preserve"> subscriptions with </w:t>
      </w:r>
      <w:r w:rsidR="004528F6">
        <w:rPr>
          <w:sz w:val="16"/>
          <w:szCs w:val="16"/>
          <w:lang w:val="en"/>
        </w:rPr>
        <w:t>commitment</w:t>
      </w:r>
      <w:r w:rsidRPr="00E062F1">
        <w:rPr>
          <w:sz w:val="16"/>
          <w:szCs w:val="16"/>
          <w:lang w:val="en"/>
        </w:rPr>
        <w:t xml:space="preserve"> are automatically renewed for a corresponding period at the expiry, provided that termination is not made before the subscription is renewed, or in accordance with the cancellation policy </w:t>
      </w:r>
      <w:r w:rsidRPr="00E062F1">
        <w:rPr>
          <w:sz w:val="16"/>
          <w:szCs w:val="16"/>
          <w:lang w:val="en"/>
        </w:rPr>
        <w:lastRenderedPageBreak/>
        <w:t xml:space="preserve">(normally </w:t>
      </w:r>
      <w:r w:rsidR="00E12698">
        <w:rPr>
          <w:sz w:val="16"/>
          <w:szCs w:val="16"/>
          <w:lang w:val="en"/>
        </w:rPr>
        <w:t>you have</w:t>
      </w:r>
      <w:r w:rsidRPr="00E062F1">
        <w:rPr>
          <w:sz w:val="16"/>
          <w:szCs w:val="16"/>
          <w:lang w:val="en"/>
        </w:rPr>
        <w:t xml:space="preserve"> 2 weeks to cancel Online services). Not all software subscriptions automatically renew at the end of the subscription period. This must be checked and informed to the individual end customer. </w:t>
      </w:r>
      <w:r w:rsidRPr="00B51C84">
        <w:rPr>
          <w:b/>
          <w:bCs/>
          <w:sz w:val="16"/>
          <w:szCs w:val="16"/>
          <w:lang w:val="en"/>
        </w:rPr>
        <w:t>Action</w:t>
      </w:r>
      <w:r>
        <w:rPr>
          <w:sz w:val="16"/>
          <w:szCs w:val="16"/>
          <w:lang w:val="en"/>
        </w:rPr>
        <w:t xml:space="preserve">: this </w:t>
      </w:r>
      <w:r w:rsidRPr="00E062F1">
        <w:rPr>
          <w:sz w:val="16"/>
          <w:szCs w:val="16"/>
          <w:lang w:val="en"/>
        </w:rPr>
        <w:t>can be addressed in Appendix 4</w:t>
      </w:r>
      <w:r>
        <w:rPr>
          <w:sz w:val="16"/>
          <w:szCs w:val="16"/>
          <w:lang w:val="en"/>
        </w:rPr>
        <w:t>.</w:t>
      </w:r>
    </w:p>
    <w:p w14:paraId="596E1519" w14:textId="77777777" w:rsidR="0071263E" w:rsidRDefault="0071263E" w:rsidP="0071263E">
      <w:pPr>
        <w:rPr>
          <w:sz w:val="16"/>
          <w:szCs w:val="16"/>
        </w:rPr>
      </w:pPr>
    </w:p>
    <w:p w14:paraId="6F2C3799" w14:textId="283A734C" w:rsidR="0071263E" w:rsidRPr="00E00FFB" w:rsidRDefault="0071263E" w:rsidP="0071263E">
      <w:pPr>
        <w:pStyle w:val="Listeavsnitt"/>
        <w:numPr>
          <w:ilvl w:val="0"/>
          <w:numId w:val="12"/>
        </w:numPr>
        <w:rPr>
          <w:sz w:val="16"/>
          <w:szCs w:val="16"/>
          <w:lang w:val="en-US"/>
        </w:rPr>
      </w:pPr>
      <w:r w:rsidRPr="00E062F1">
        <w:rPr>
          <w:sz w:val="16"/>
          <w:szCs w:val="16"/>
          <w:lang w:val="en"/>
        </w:rPr>
        <w:t xml:space="preserve">Billed "as you go" subscriptions follow the prices Microsoft has set for the current billing period. Thus, the unit price for an online service may change over a subscription period. It is important that prices towards end customers are </w:t>
      </w:r>
      <w:r w:rsidR="00E00FFB">
        <w:rPr>
          <w:sz w:val="16"/>
          <w:szCs w:val="16"/>
          <w:lang w:val="en"/>
        </w:rPr>
        <w:t>agreed i</w:t>
      </w:r>
      <w:r w:rsidRPr="00E062F1">
        <w:rPr>
          <w:sz w:val="16"/>
          <w:szCs w:val="16"/>
          <w:lang w:val="en"/>
        </w:rPr>
        <w:t xml:space="preserve">n the same way. </w:t>
      </w:r>
      <w:r>
        <w:rPr>
          <w:sz w:val="16"/>
          <w:szCs w:val="16"/>
          <w:lang w:val="en"/>
        </w:rPr>
        <w:t xml:space="preserve"> </w:t>
      </w:r>
      <w:r w:rsidRPr="00B51C84">
        <w:rPr>
          <w:b/>
          <w:bCs/>
          <w:sz w:val="16"/>
          <w:szCs w:val="16"/>
          <w:lang w:val="en"/>
        </w:rPr>
        <w:t>Action</w:t>
      </w:r>
      <w:r>
        <w:rPr>
          <w:sz w:val="16"/>
          <w:szCs w:val="16"/>
          <w:lang w:val="en"/>
        </w:rPr>
        <w:t xml:space="preserve">: </w:t>
      </w:r>
      <w:r w:rsidRPr="00E062F1">
        <w:rPr>
          <w:sz w:val="16"/>
          <w:szCs w:val="16"/>
          <w:lang w:val="en"/>
        </w:rPr>
        <w:t>can be addressed in Appendix 7.</w:t>
      </w:r>
    </w:p>
    <w:p w14:paraId="066CBAD9" w14:textId="77777777" w:rsidR="0071263E" w:rsidRPr="00E00FFB" w:rsidRDefault="0071263E" w:rsidP="009726E5">
      <w:pPr>
        <w:pStyle w:val="Listeavsnitt"/>
        <w:rPr>
          <w:sz w:val="16"/>
          <w:szCs w:val="16"/>
          <w:lang w:val="en-US"/>
        </w:rPr>
      </w:pPr>
    </w:p>
    <w:p w14:paraId="0E5DC86B" w14:textId="13903E2F" w:rsidR="0071263E" w:rsidRPr="0071263E" w:rsidRDefault="0071263E" w:rsidP="0071263E">
      <w:pPr>
        <w:pStyle w:val="Listeavsnitt"/>
        <w:numPr>
          <w:ilvl w:val="0"/>
          <w:numId w:val="12"/>
        </w:numPr>
        <w:rPr>
          <w:sz w:val="16"/>
          <w:szCs w:val="16"/>
        </w:rPr>
      </w:pPr>
      <w:r w:rsidRPr="0071263E">
        <w:rPr>
          <w:sz w:val="16"/>
          <w:szCs w:val="16"/>
          <w:lang w:val="en"/>
        </w:rPr>
        <w:t>As a reseller, you have a 60-day due date on invoices</w:t>
      </w:r>
      <w:r w:rsidR="00971E8E">
        <w:rPr>
          <w:sz w:val="16"/>
          <w:szCs w:val="16"/>
          <w:lang w:val="en"/>
        </w:rPr>
        <w:t xml:space="preserve"> from Microsoft</w:t>
      </w:r>
      <w:r w:rsidRPr="0071263E">
        <w:rPr>
          <w:sz w:val="16"/>
          <w:szCs w:val="16"/>
          <w:lang w:val="en"/>
        </w:rPr>
        <w:t xml:space="preserve">. </w:t>
      </w:r>
      <w:r w:rsidR="00971E8E">
        <w:rPr>
          <w:sz w:val="16"/>
          <w:szCs w:val="16"/>
          <w:lang w:val="en"/>
        </w:rPr>
        <w:t>You</w:t>
      </w:r>
      <w:r w:rsidRPr="0071263E">
        <w:rPr>
          <w:sz w:val="16"/>
          <w:szCs w:val="16"/>
          <w:lang w:val="en"/>
        </w:rPr>
        <w:t xml:space="preserve"> should thus mirror a somewhat shorter payment deadline to</w:t>
      </w:r>
      <w:r w:rsidR="00971E8E">
        <w:rPr>
          <w:sz w:val="16"/>
          <w:szCs w:val="16"/>
          <w:lang w:val="en"/>
        </w:rPr>
        <w:t>wards</w:t>
      </w:r>
      <w:r w:rsidRPr="0071263E">
        <w:rPr>
          <w:sz w:val="16"/>
          <w:szCs w:val="16"/>
          <w:lang w:val="en"/>
        </w:rPr>
        <w:t xml:space="preserve"> end customers, for example 30 days, to ensure payment from the end customer before Microsoft's invoice is due. If the price to the end customer is based on so-called "reservation", then reflect to the end customer the current subscription period (and that there is no renewal), and that any prepayment for unused capacity will not be refunded. </w:t>
      </w:r>
      <w:r w:rsidRPr="00B51C84">
        <w:rPr>
          <w:b/>
          <w:bCs/>
          <w:sz w:val="16"/>
          <w:szCs w:val="16"/>
          <w:lang w:val="en"/>
        </w:rPr>
        <w:t>Action</w:t>
      </w:r>
      <w:r w:rsidRPr="0071263E">
        <w:rPr>
          <w:sz w:val="16"/>
          <w:szCs w:val="16"/>
          <w:lang w:val="en"/>
        </w:rPr>
        <w:t xml:space="preserve">; Mirror this in Appendix 7 </w:t>
      </w:r>
    </w:p>
    <w:p w14:paraId="2309E1D3" w14:textId="77777777" w:rsidR="0071263E" w:rsidRDefault="0071263E" w:rsidP="0071263E">
      <w:pPr>
        <w:rPr>
          <w:sz w:val="16"/>
          <w:szCs w:val="16"/>
        </w:rPr>
      </w:pPr>
    </w:p>
    <w:p w14:paraId="4D291AAB" w14:textId="16FBA0FE" w:rsidR="0071263E" w:rsidRPr="00E062F1" w:rsidRDefault="0071263E" w:rsidP="0071263E">
      <w:pPr>
        <w:pStyle w:val="Listeavsnitt"/>
        <w:numPr>
          <w:ilvl w:val="0"/>
          <w:numId w:val="12"/>
        </w:numPr>
        <w:rPr>
          <w:sz w:val="16"/>
          <w:szCs w:val="16"/>
        </w:rPr>
      </w:pPr>
      <w:r w:rsidRPr="00E062F1">
        <w:rPr>
          <w:sz w:val="16"/>
          <w:szCs w:val="16"/>
          <w:lang w:val="en"/>
        </w:rPr>
        <w:t xml:space="preserve">Since </w:t>
      </w:r>
      <w:r w:rsidR="00871994">
        <w:rPr>
          <w:sz w:val="16"/>
          <w:szCs w:val="16"/>
          <w:lang w:val="en"/>
        </w:rPr>
        <w:t>reseller is</w:t>
      </w:r>
      <w:r w:rsidRPr="00E062F1">
        <w:rPr>
          <w:sz w:val="16"/>
          <w:szCs w:val="16"/>
          <w:lang w:val="en"/>
        </w:rPr>
        <w:t xml:space="preserve"> required to comply with export control rules, this responsibility should also be mirrored towards the retailer's end customers. Especially since Microsoft may suspend access to the Online Services. This also follows from the Microsoft Customer Agreement, which will apply to the end customers, so it is enough to mirror the agreement to the end customers and require the end customers to comply with the agreement.  </w:t>
      </w:r>
      <w:r w:rsidRPr="00B51C84">
        <w:rPr>
          <w:b/>
          <w:bCs/>
          <w:sz w:val="16"/>
          <w:szCs w:val="16"/>
          <w:lang w:val="en"/>
        </w:rPr>
        <w:t>Action</w:t>
      </w:r>
      <w:r>
        <w:rPr>
          <w:sz w:val="16"/>
          <w:szCs w:val="16"/>
          <w:lang w:val="en"/>
        </w:rPr>
        <w:t xml:space="preserve">: </w:t>
      </w:r>
      <w:r w:rsidRPr="00E062F1">
        <w:rPr>
          <w:sz w:val="16"/>
          <w:szCs w:val="16"/>
          <w:lang w:val="en"/>
        </w:rPr>
        <w:t>remember to check this</w:t>
      </w:r>
      <w:r w:rsidR="002C64D9">
        <w:rPr>
          <w:sz w:val="16"/>
          <w:szCs w:val="16"/>
          <w:lang w:val="en"/>
        </w:rPr>
        <w:t>.</w:t>
      </w:r>
      <w:r w:rsidRPr="00E062F1">
        <w:rPr>
          <w:sz w:val="16"/>
          <w:szCs w:val="16"/>
          <w:lang w:val="en"/>
        </w:rPr>
        <w:t xml:space="preserve"> </w:t>
      </w:r>
    </w:p>
    <w:p w14:paraId="3CF0E2BF" w14:textId="77777777" w:rsidR="0071263E" w:rsidRDefault="0071263E" w:rsidP="0071263E">
      <w:pPr>
        <w:rPr>
          <w:sz w:val="16"/>
          <w:szCs w:val="16"/>
        </w:rPr>
      </w:pPr>
    </w:p>
    <w:p w14:paraId="00377DF3" w14:textId="7F2F874E" w:rsidR="0071263E" w:rsidRPr="002C64D9" w:rsidRDefault="0071263E" w:rsidP="0071263E">
      <w:pPr>
        <w:pStyle w:val="Listeavsnitt"/>
        <w:numPr>
          <w:ilvl w:val="0"/>
          <w:numId w:val="12"/>
        </w:numPr>
        <w:rPr>
          <w:sz w:val="16"/>
          <w:szCs w:val="16"/>
          <w:lang w:val="en-US"/>
        </w:rPr>
      </w:pPr>
      <w:r w:rsidRPr="00E062F1">
        <w:rPr>
          <w:sz w:val="16"/>
          <w:szCs w:val="16"/>
          <w:lang w:val="en"/>
        </w:rPr>
        <w:t xml:space="preserve">Note that Azure plans are priced in USD, and billed in local currency by MS. Make sure the same is </w:t>
      </w:r>
      <w:r w:rsidR="002C64D9">
        <w:rPr>
          <w:sz w:val="16"/>
          <w:szCs w:val="16"/>
          <w:lang w:val="en"/>
        </w:rPr>
        <w:t>agreed with</w:t>
      </w:r>
      <w:r w:rsidRPr="00E062F1">
        <w:rPr>
          <w:sz w:val="16"/>
          <w:szCs w:val="16"/>
          <w:lang w:val="en"/>
        </w:rPr>
        <w:t xml:space="preserve"> your end customers to avoid any currency risk. </w:t>
      </w:r>
      <w:r w:rsidRPr="00B51C84">
        <w:rPr>
          <w:b/>
          <w:bCs/>
          <w:sz w:val="16"/>
          <w:szCs w:val="16"/>
          <w:lang w:val="en"/>
        </w:rPr>
        <w:t>Action</w:t>
      </w:r>
      <w:r>
        <w:rPr>
          <w:sz w:val="16"/>
          <w:szCs w:val="16"/>
          <w:lang w:val="en"/>
        </w:rPr>
        <w:t xml:space="preserve">: regulate in </w:t>
      </w:r>
      <w:r w:rsidRPr="00E062F1">
        <w:rPr>
          <w:sz w:val="16"/>
          <w:szCs w:val="16"/>
          <w:lang w:val="en"/>
        </w:rPr>
        <w:t>Appendix 7</w:t>
      </w:r>
    </w:p>
    <w:p w14:paraId="6BE78E78" w14:textId="77777777" w:rsidR="0071263E" w:rsidRPr="002C64D9" w:rsidRDefault="0071263E" w:rsidP="0071263E">
      <w:pPr>
        <w:rPr>
          <w:sz w:val="16"/>
          <w:szCs w:val="16"/>
          <w:lang w:val="en-US"/>
        </w:rPr>
      </w:pPr>
    </w:p>
    <w:p w14:paraId="2D517E78" w14:textId="5C547B40" w:rsidR="0071263E" w:rsidRPr="0061378B" w:rsidRDefault="0071263E" w:rsidP="0071263E">
      <w:pPr>
        <w:pStyle w:val="Listeavsnitt"/>
        <w:numPr>
          <w:ilvl w:val="0"/>
          <w:numId w:val="12"/>
        </w:numPr>
        <w:rPr>
          <w:sz w:val="16"/>
          <w:szCs w:val="16"/>
          <w:lang w:val="en-US"/>
        </w:rPr>
      </w:pPr>
      <w:r w:rsidRPr="00815B0D">
        <w:rPr>
          <w:sz w:val="16"/>
          <w:szCs w:val="16"/>
          <w:lang w:val="en"/>
        </w:rPr>
        <w:t xml:space="preserve">Note that pre-view releases must be marked as such by you as a reseller towards the end customer, and that </w:t>
      </w:r>
      <w:r w:rsidR="0061378B">
        <w:rPr>
          <w:sz w:val="16"/>
          <w:szCs w:val="16"/>
          <w:lang w:val="en"/>
        </w:rPr>
        <w:t>you</w:t>
      </w:r>
      <w:r w:rsidRPr="00815B0D">
        <w:rPr>
          <w:sz w:val="16"/>
          <w:szCs w:val="16"/>
          <w:lang w:val="en"/>
        </w:rPr>
        <w:t xml:space="preserve"> must make the </w:t>
      </w:r>
      <w:r w:rsidR="0061378B">
        <w:rPr>
          <w:sz w:val="16"/>
          <w:szCs w:val="16"/>
          <w:lang w:val="en"/>
        </w:rPr>
        <w:t xml:space="preserve">end </w:t>
      </w:r>
      <w:r w:rsidRPr="00815B0D">
        <w:rPr>
          <w:sz w:val="16"/>
          <w:szCs w:val="16"/>
          <w:lang w:val="en"/>
        </w:rPr>
        <w:t xml:space="preserve">customer aware of </w:t>
      </w:r>
      <w:r>
        <w:rPr>
          <w:sz w:val="16"/>
          <w:szCs w:val="16"/>
          <w:lang w:val="en"/>
        </w:rPr>
        <w:t xml:space="preserve">the terms that apply to the end customer in the Microsoft Customer Agreement. </w:t>
      </w:r>
      <w:r w:rsidRPr="00B51C84">
        <w:rPr>
          <w:b/>
          <w:bCs/>
          <w:sz w:val="16"/>
          <w:szCs w:val="16"/>
          <w:lang w:val="en"/>
        </w:rPr>
        <w:t>Action</w:t>
      </w:r>
      <w:r>
        <w:rPr>
          <w:sz w:val="16"/>
          <w:szCs w:val="16"/>
          <w:lang w:val="en"/>
        </w:rPr>
        <w:t>, state this in Appendix 2.</w:t>
      </w:r>
    </w:p>
    <w:p w14:paraId="2A6D809C" w14:textId="77777777" w:rsidR="0071263E" w:rsidRPr="0061378B" w:rsidRDefault="0071263E" w:rsidP="0071263E">
      <w:pPr>
        <w:pStyle w:val="Listeavsnitt"/>
        <w:rPr>
          <w:sz w:val="16"/>
          <w:szCs w:val="16"/>
          <w:lang w:val="en-US"/>
        </w:rPr>
      </w:pPr>
    </w:p>
    <w:p w14:paraId="45EBB14B" w14:textId="489EC6F5" w:rsidR="0071263E" w:rsidRPr="00177DCA" w:rsidRDefault="0071263E" w:rsidP="0071263E">
      <w:pPr>
        <w:pStyle w:val="Listeavsnitt"/>
        <w:numPr>
          <w:ilvl w:val="0"/>
          <w:numId w:val="12"/>
        </w:numPr>
        <w:rPr>
          <w:sz w:val="16"/>
          <w:szCs w:val="16"/>
          <w:lang w:val="en-US"/>
        </w:rPr>
      </w:pPr>
      <w:r>
        <w:rPr>
          <w:sz w:val="16"/>
          <w:szCs w:val="16"/>
          <w:lang w:val="en"/>
        </w:rPr>
        <w:t xml:space="preserve">Some Azure services have usage </w:t>
      </w:r>
      <w:r w:rsidR="00177DCA">
        <w:rPr>
          <w:sz w:val="16"/>
          <w:szCs w:val="16"/>
          <w:lang w:val="en"/>
        </w:rPr>
        <w:t>restrictions,</w:t>
      </w:r>
      <w:r>
        <w:rPr>
          <w:sz w:val="16"/>
          <w:szCs w:val="16"/>
          <w:lang w:val="en"/>
        </w:rPr>
        <w:t xml:space="preserve"> and </w:t>
      </w:r>
      <w:r w:rsidR="00D129D7">
        <w:rPr>
          <w:sz w:val="16"/>
          <w:szCs w:val="16"/>
          <w:lang w:val="en"/>
        </w:rPr>
        <w:t xml:space="preserve">they </w:t>
      </w:r>
      <w:r>
        <w:rPr>
          <w:sz w:val="16"/>
          <w:szCs w:val="16"/>
          <w:lang w:val="en"/>
        </w:rPr>
        <w:t xml:space="preserve">may </w:t>
      </w:r>
      <w:r w:rsidR="00D129D7">
        <w:rPr>
          <w:sz w:val="16"/>
          <w:szCs w:val="16"/>
          <w:lang w:val="en"/>
        </w:rPr>
        <w:t xml:space="preserve">be </w:t>
      </w:r>
      <w:r>
        <w:rPr>
          <w:sz w:val="16"/>
          <w:szCs w:val="16"/>
          <w:lang w:val="en"/>
        </w:rPr>
        <w:t>change</w:t>
      </w:r>
      <w:r w:rsidR="00D129D7">
        <w:rPr>
          <w:sz w:val="16"/>
          <w:szCs w:val="16"/>
          <w:lang w:val="en"/>
        </w:rPr>
        <w:t>d</w:t>
      </w:r>
      <w:r>
        <w:rPr>
          <w:sz w:val="16"/>
          <w:szCs w:val="16"/>
          <w:lang w:val="en"/>
        </w:rPr>
        <w:t xml:space="preserve"> by MS from time to time. See: </w:t>
      </w:r>
      <w:hyperlink r:id="rId20" w:history="1">
        <w:r w:rsidRPr="009726E5">
          <w:rPr>
            <w:sz w:val="16"/>
            <w:szCs w:val="16"/>
            <w:lang w:val="en"/>
          </w:rPr>
          <w:t>http://azure.microsoft.com/en-us/documentation/articles/azure-subscription-service-limits</w:t>
        </w:r>
      </w:hyperlink>
      <w:hyperlink r:id="rId21" w:history="1">
        <w:r w:rsidRPr="009726E5">
          <w:rPr>
            <w:sz w:val="16"/>
            <w:szCs w:val="16"/>
            <w:lang w:val="en"/>
          </w:rPr>
          <w:t>/</w:t>
        </w:r>
      </w:hyperlink>
      <w:r w:rsidRPr="00E728A4">
        <w:rPr>
          <w:sz w:val="16"/>
          <w:szCs w:val="16"/>
          <w:lang w:val="en"/>
        </w:rPr>
        <w:t xml:space="preserve"> for</w:t>
      </w:r>
      <w:r w:rsidRPr="00815B0D">
        <w:rPr>
          <w:sz w:val="16"/>
          <w:szCs w:val="16"/>
          <w:lang w:val="en"/>
        </w:rPr>
        <w:t xml:space="preserve"> more information</w:t>
      </w:r>
      <w:r>
        <w:rPr>
          <w:sz w:val="16"/>
          <w:szCs w:val="16"/>
          <w:lang w:val="en"/>
        </w:rPr>
        <w:t>. These should be checked</w:t>
      </w:r>
      <w:r w:rsidR="00177DCA">
        <w:rPr>
          <w:sz w:val="16"/>
          <w:szCs w:val="16"/>
          <w:lang w:val="en"/>
        </w:rPr>
        <w:t xml:space="preserve"> and if relevant be</w:t>
      </w:r>
      <w:r>
        <w:rPr>
          <w:sz w:val="16"/>
          <w:szCs w:val="16"/>
          <w:lang w:val="en"/>
        </w:rPr>
        <w:t xml:space="preserve"> informed to the end customers. </w:t>
      </w:r>
      <w:ins w:id="64" w:author="Lars Folkvard Giske" w:date="2025-09-16T12:48:00Z" w16du:dateUtc="2025-09-16T10:48:00Z">
        <w:r w:rsidR="00527A57" w:rsidRPr="00B51C84">
          <w:rPr>
            <w:b/>
            <w:bCs/>
            <w:sz w:val="16"/>
            <w:szCs w:val="16"/>
            <w:lang w:val="en"/>
          </w:rPr>
          <w:t>Action</w:t>
        </w:r>
        <w:r w:rsidR="00527A57">
          <w:rPr>
            <w:sz w:val="16"/>
            <w:szCs w:val="16"/>
            <w:lang w:val="en"/>
          </w:rPr>
          <w:t xml:space="preserve">, </w:t>
        </w:r>
      </w:ins>
      <w:del w:id="65" w:author="Lars Folkvard Giske" w:date="2025-09-16T12:48:00Z" w16du:dateUtc="2025-09-16T10:48:00Z">
        <w:r w:rsidDel="00527A57">
          <w:rPr>
            <w:sz w:val="16"/>
            <w:szCs w:val="16"/>
            <w:lang w:val="en"/>
          </w:rPr>
          <w:delText>W</w:delText>
        </w:r>
      </w:del>
      <w:ins w:id="66" w:author="Lars Folkvard Giske" w:date="2025-09-16T12:48:00Z" w16du:dateUtc="2025-09-16T10:48:00Z">
        <w:r w:rsidR="00527A57">
          <w:rPr>
            <w:sz w:val="16"/>
            <w:szCs w:val="16"/>
            <w:lang w:val="en"/>
          </w:rPr>
          <w:t>w</w:t>
        </w:r>
      </w:ins>
      <w:r>
        <w:rPr>
          <w:sz w:val="16"/>
          <w:szCs w:val="16"/>
          <w:lang w:val="en"/>
        </w:rPr>
        <w:t xml:space="preserve">here applicable, addresses in Appendix 2. </w:t>
      </w:r>
    </w:p>
    <w:p w14:paraId="7DFD752A" w14:textId="77777777" w:rsidR="0071263E" w:rsidRPr="00177DCA" w:rsidRDefault="0071263E" w:rsidP="0071263E">
      <w:pPr>
        <w:pStyle w:val="Listeavsnitt"/>
        <w:rPr>
          <w:sz w:val="16"/>
          <w:szCs w:val="16"/>
          <w:lang w:val="en-US"/>
        </w:rPr>
      </w:pPr>
    </w:p>
    <w:p w14:paraId="104AAE5C" w14:textId="46435F54" w:rsidR="004D0F35" w:rsidRDefault="00F35F73" w:rsidP="00F35F73">
      <w:pPr>
        <w:pStyle w:val="Listeavsnitt"/>
        <w:numPr>
          <w:ilvl w:val="0"/>
          <w:numId w:val="12"/>
        </w:numPr>
        <w:rPr>
          <w:ins w:id="67" w:author="Lars Folkvard Giske" w:date="2025-09-16T12:50:00Z" w16du:dateUtc="2025-09-16T10:50:00Z"/>
          <w:sz w:val="16"/>
          <w:szCs w:val="16"/>
          <w:lang w:val="en"/>
        </w:rPr>
      </w:pPr>
      <w:ins w:id="68" w:author="Lars Folkvard Giske" w:date="2025-09-16T12:50:00Z">
        <w:r w:rsidRPr="00B51C84">
          <w:rPr>
            <w:sz w:val="16"/>
            <w:szCs w:val="16"/>
            <w:lang w:val="en"/>
          </w:rPr>
          <w:t>Since you as a reseller have 1) a duty to verify that the customers you have resold online services to only use original software, and 2) a</w:t>
        </w:r>
      </w:ins>
      <w:ins w:id="69" w:author="Lars Folkvard Giske" w:date="2025-09-16T13:06:00Z" w16du:dateUtc="2025-09-16T11:06:00Z">
        <w:r w:rsidR="00A5729C">
          <w:rPr>
            <w:sz w:val="16"/>
            <w:szCs w:val="16"/>
            <w:lang w:val="en"/>
          </w:rPr>
          <w:t>n obligation</w:t>
        </w:r>
      </w:ins>
      <w:ins w:id="70" w:author="Lars Folkvard Giske" w:date="2025-09-16T12:50:00Z">
        <w:r w:rsidRPr="00B51C84">
          <w:rPr>
            <w:sz w:val="16"/>
            <w:szCs w:val="16"/>
            <w:lang w:val="en"/>
          </w:rPr>
          <w:t xml:space="preserve"> to verify that the customers are correctly licensed both for software, client licenses, terminal server licenses and subscriptions for online services in general, it should be considered for each individual customer whether such efforts are paid for through the "ordinary" resale income, or whether this should be paid separately for. For Azure services based on consumption, </w:t>
        </w:r>
      </w:ins>
      <w:ins w:id="71" w:author="Lars Folkvard Giske" w:date="2025-09-16T13:07:00Z" w16du:dateUtc="2025-09-16T11:07:00Z">
        <w:r w:rsidR="005232D3">
          <w:rPr>
            <w:sz w:val="16"/>
            <w:szCs w:val="16"/>
            <w:lang w:val="en"/>
          </w:rPr>
          <w:t>correct licensing</w:t>
        </w:r>
      </w:ins>
      <w:ins w:id="72" w:author="Lars Folkvard Giske" w:date="2025-09-16T12:50:00Z">
        <w:r w:rsidRPr="00B51C84">
          <w:rPr>
            <w:sz w:val="16"/>
            <w:szCs w:val="16"/>
            <w:lang w:val="en"/>
          </w:rPr>
          <w:t xml:space="preserve"> will normally be ensured through Microsoft's own counter, but if you as a reseller resell subscriptions to software products/services with more comp</w:t>
        </w:r>
      </w:ins>
      <w:ins w:id="73" w:author="Lars Folkvard Giske" w:date="2025-09-16T13:07:00Z" w16du:dateUtc="2025-09-16T11:07:00Z">
        <w:r w:rsidR="002F3F63">
          <w:rPr>
            <w:sz w:val="16"/>
            <w:szCs w:val="16"/>
            <w:lang w:val="en"/>
          </w:rPr>
          <w:t>lex</w:t>
        </w:r>
      </w:ins>
      <w:ins w:id="74" w:author="Lars Folkvard Giske" w:date="2025-09-16T12:50:00Z">
        <w:r w:rsidRPr="00B51C84">
          <w:rPr>
            <w:sz w:val="16"/>
            <w:szCs w:val="16"/>
            <w:lang w:val="en"/>
          </w:rPr>
          <w:t xml:space="preserve"> licensing models, for example based on the number of users, devices etc., then license verification will take more time. For example, for D365, </w:t>
        </w:r>
      </w:ins>
      <w:ins w:id="75" w:author="Lars Folkvard Giske" w:date="2025-09-16T13:08:00Z" w16du:dateUtc="2025-09-16T11:08:00Z">
        <w:r w:rsidR="00A77260" w:rsidRPr="00B51C84">
          <w:rPr>
            <w:sz w:val="16"/>
            <w:szCs w:val="16"/>
            <w:lang w:val="en"/>
          </w:rPr>
          <w:t>SharePoint</w:t>
        </w:r>
      </w:ins>
      <w:ins w:id="76" w:author="Lars Folkvard Giske" w:date="2025-09-16T12:50:00Z">
        <w:r w:rsidRPr="00B51C84">
          <w:rPr>
            <w:sz w:val="16"/>
            <w:szCs w:val="16"/>
            <w:lang w:val="en"/>
          </w:rPr>
          <w:t xml:space="preserve">, etc. In such cases, consideration should be given to charging a special fee to fulfil this </w:t>
        </w:r>
      </w:ins>
      <w:ins w:id="77" w:author="Lars Folkvard Giske" w:date="2025-09-16T13:08:00Z" w16du:dateUtc="2025-09-16T11:08:00Z">
        <w:r w:rsidR="002F3F63" w:rsidRPr="00B51C84">
          <w:rPr>
            <w:sz w:val="16"/>
            <w:szCs w:val="16"/>
            <w:lang w:val="en"/>
          </w:rPr>
          <w:t>license</w:t>
        </w:r>
      </w:ins>
      <w:ins w:id="78" w:author="Lars Folkvard Giske" w:date="2025-09-16T12:50:00Z">
        <w:r w:rsidRPr="00B51C84">
          <w:rPr>
            <w:sz w:val="16"/>
            <w:szCs w:val="16"/>
            <w:lang w:val="en"/>
          </w:rPr>
          <w:t xml:space="preserve"> audit obligation. Action, address any additional payment, for example on T&amp;M, in the price </w:t>
        </w:r>
      </w:ins>
      <w:ins w:id="79" w:author="Lars Folkvard Giske" w:date="2025-09-16T13:08:00Z" w16du:dateUtc="2025-09-16T11:08:00Z">
        <w:r w:rsidR="00A77260">
          <w:rPr>
            <w:sz w:val="16"/>
            <w:szCs w:val="16"/>
            <w:lang w:val="en"/>
          </w:rPr>
          <w:t>appendix</w:t>
        </w:r>
      </w:ins>
      <w:ins w:id="80" w:author="Lars Folkvard Giske" w:date="2025-09-16T12:50:00Z">
        <w:r w:rsidRPr="00B51C84">
          <w:rPr>
            <w:sz w:val="16"/>
            <w:szCs w:val="16"/>
            <w:lang w:val="en"/>
          </w:rPr>
          <w:t xml:space="preserve"> (appendix 7).</w:t>
        </w:r>
      </w:ins>
    </w:p>
    <w:p w14:paraId="28F6DF4C" w14:textId="77777777" w:rsidR="00F35F73" w:rsidRPr="00B51C84" w:rsidRDefault="00F35F73" w:rsidP="00B51C84">
      <w:pPr>
        <w:rPr>
          <w:ins w:id="81" w:author="Lars Folkvard Giske" w:date="2025-09-16T12:49:00Z" w16du:dateUtc="2025-09-16T10:49:00Z"/>
          <w:sz w:val="16"/>
          <w:szCs w:val="16"/>
          <w:lang w:val="en"/>
        </w:rPr>
      </w:pPr>
    </w:p>
    <w:p w14:paraId="7F84D42D" w14:textId="047E5C3A" w:rsidR="0071263E" w:rsidRPr="00176551" w:rsidRDefault="0071263E" w:rsidP="0071263E">
      <w:pPr>
        <w:pStyle w:val="Listeavsnitt"/>
        <w:numPr>
          <w:ilvl w:val="0"/>
          <w:numId w:val="12"/>
        </w:numPr>
        <w:rPr>
          <w:sz w:val="16"/>
          <w:szCs w:val="16"/>
          <w:lang w:val="en"/>
        </w:rPr>
      </w:pPr>
      <w:r w:rsidRPr="00815B0D">
        <w:rPr>
          <w:sz w:val="16"/>
          <w:szCs w:val="16"/>
          <w:lang w:val="en"/>
        </w:rPr>
        <w:t>You will disclose to end customers that</w:t>
      </w:r>
      <w:r>
        <w:rPr>
          <w:sz w:val="16"/>
          <w:szCs w:val="16"/>
          <w:lang w:val="en"/>
        </w:rPr>
        <w:t xml:space="preserve"> Azure Stack Hub</w:t>
      </w:r>
      <w:r w:rsidRPr="00176551">
        <w:rPr>
          <w:sz w:val="16"/>
          <w:szCs w:val="16"/>
          <w:lang w:val="en"/>
        </w:rPr>
        <w:t xml:space="preserve"> software is </w:t>
      </w:r>
      <w:r>
        <w:rPr>
          <w:sz w:val="16"/>
          <w:szCs w:val="16"/>
          <w:lang w:val="en"/>
        </w:rPr>
        <w:t xml:space="preserve">hosted by you as a reseller and that use of such software/service is subject to your privacy statement and not Microsoft's. </w:t>
      </w:r>
      <w:r w:rsidR="007C07B4" w:rsidRPr="00B51C84">
        <w:rPr>
          <w:b/>
          <w:bCs/>
          <w:sz w:val="16"/>
          <w:szCs w:val="16"/>
          <w:lang w:val="en"/>
        </w:rPr>
        <w:t>Action</w:t>
      </w:r>
      <w:r w:rsidR="007C07B4">
        <w:rPr>
          <w:sz w:val="16"/>
          <w:szCs w:val="16"/>
          <w:lang w:val="en"/>
        </w:rPr>
        <w:t xml:space="preserve">; where relevant this can </w:t>
      </w:r>
      <w:r>
        <w:rPr>
          <w:sz w:val="16"/>
          <w:szCs w:val="16"/>
          <w:lang w:val="en"/>
        </w:rPr>
        <w:t xml:space="preserve">be addressed in </w:t>
      </w:r>
      <w:r w:rsidR="00D8749D">
        <w:rPr>
          <w:sz w:val="16"/>
          <w:szCs w:val="16"/>
          <w:lang w:val="en"/>
        </w:rPr>
        <w:t>your</w:t>
      </w:r>
      <w:r>
        <w:rPr>
          <w:sz w:val="16"/>
          <w:szCs w:val="16"/>
          <w:lang w:val="en"/>
        </w:rPr>
        <w:t xml:space="preserve"> data processing agreement</w:t>
      </w:r>
      <w:r w:rsidR="00D8749D">
        <w:rPr>
          <w:sz w:val="16"/>
          <w:szCs w:val="16"/>
          <w:lang w:val="en"/>
        </w:rPr>
        <w:t xml:space="preserve"> with end customer.</w:t>
      </w:r>
    </w:p>
    <w:p w14:paraId="25CCAF5F" w14:textId="77777777" w:rsidR="0071263E" w:rsidRPr="00402BD7" w:rsidRDefault="0071263E" w:rsidP="0071263E">
      <w:pPr>
        <w:pStyle w:val="Listeavsnitt"/>
        <w:rPr>
          <w:sz w:val="16"/>
          <w:szCs w:val="16"/>
          <w:lang w:val="en-US"/>
        </w:rPr>
      </w:pPr>
    </w:p>
    <w:p w14:paraId="38708E14" w14:textId="0A10FBC2" w:rsidR="0071263E" w:rsidRPr="007152B8" w:rsidRDefault="0071263E" w:rsidP="0071263E">
      <w:pPr>
        <w:pStyle w:val="Listeavsnitt"/>
        <w:numPr>
          <w:ilvl w:val="0"/>
          <w:numId w:val="12"/>
        </w:numPr>
        <w:rPr>
          <w:sz w:val="16"/>
          <w:szCs w:val="16"/>
          <w:lang w:val="en"/>
        </w:rPr>
      </w:pPr>
      <w:r w:rsidRPr="00815B0D">
        <w:rPr>
          <w:sz w:val="16"/>
          <w:szCs w:val="16"/>
          <w:lang w:val="en"/>
        </w:rPr>
        <w:t xml:space="preserve">DO NOT list MS as </w:t>
      </w:r>
      <w:r w:rsidR="007152B8">
        <w:rPr>
          <w:sz w:val="16"/>
          <w:szCs w:val="16"/>
          <w:lang w:val="en"/>
        </w:rPr>
        <w:t>a</w:t>
      </w:r>
      <w:r w:rsidR="00FC3148">
        <w:rPr>
          <w:sz w:val="16"/>
          <w:szCs w:val="16"/>
          <w:lang w:val="en"/>
        </w:rPr>
        <w:t xml:space="preserve"> s</w:t>
      </w:r>
      <w:r>
        <w:rPr>
          <w:sz w:val="16"/>
          <w:szCs w:val="16"/>
          <w:lang w:val="en"/>
        </w:rPr>
        <w:t xml:space="preserve">upplier to government customers. MS says you are solely responsible for </w:t>
      </w:r>
      <w:r w:rsidR="00FC3148">
        <w:rPr>
          <w:sz w:val="16"/>
          <w:szCs w:val="16"/>
          <w:lang w:val="en"/>
        </w:rPr>
        <w:t>delivering</w:t>
      </w:r>
      <w:r>
        <w:rPr>
          <w:sz w:val="16"/>
          <w:szCs w:val="16"/>
          <w:lang w:val="en"/>
        </w:rPr>
        <w:t xml:space="preserve"> with such</w:t>
      </w:r>
      <w:r w:rsidR="007152B8">
        <w:rPr>
          <w:sz w:val="16"/>
          <w:szCs w:val="16"/>
          <w:lang w:val="en"/>
        </w:rPr>
        <w:t xml:space="preserve"> customers</w:t>
      </w:r>
      <w:r>
        <w:rPr>
          <w:sz w:val="16"/>
          <w:szCs w:val="16"/>
          <w:lang w:val="en"/>
        </w:rPr>
        <w:t>. I.e</w:t>
      </w:r>
      <w:r w:rsidRPr="007152B8">
        <w:rPr>
          <w:sz w:val="16"/>
          <w:szCs w:val="16"/>
          <w:lang w:val="en"/>
        </w:rPr>
        <w:t>.</w:t>
      </w:r>
      <w:r w:rsidR="007152B8" w:rsidRPr="007152B8">
        <w:rPr>
          <w:sz w:val="16"/>
          <w:szCs w:val="16"/>
          <w:lang w:val="en"/>
        </w:rPr>
        <w:t xml:space="preserve"> should</w:t>
      </w:r>
      <w:r>
        <w:rPr>
          <w:sz w:val="16"/>
          <w:szCs w:val="16"/>
          <w:lang w:val="en"/>
        </w:rPr>
        <w:t xml:space="preserve"> not </w:t>
      </w:r>
      <w:r w:rsidR="007152B8">
        <w:rPr>
          <w:sz w:val="16"/>
          <w:szCs w:val="16"/>
          <w:lang w:val="en"/>
        </w:rPr>
        <w:t xml:space="preserve">be </w:t>
      </w:r>
      <w:r>
        <w:rPr>
          <w:sz w:val="16"/>
          <w:szCs w:val="16"/>
          <w:lang w:val="en"/>
        </w:rPr>
        <w:t xml:space="preserve">identified as a subcontractor in Appendix 6. Nor for private customers. </w:t>
      </w:r>
    </w:p>
    <w:p w14:paraId="51076271" w14:textId="77777777" w:rsidR="0071263E" w:rsidRPr="00402BD7" w:rsidRDefault="0071263E" w:rsidP="0071263E">
      <w:pPr>
        <w:pStyle w:val="Listeavsnitt"/>
        <w:rPr>
          <w:sz w:val="16"/>
          <w:szCs w:val="16"/>
          <w:lang w:val="en-US"/>
        </w:rPr>
      </w:pPr>
    </w:p>
    <w:p w14:paraId="63FF8CDC" w14:textId="1A91926D" w:rsidR="0071263E" w:rsidRPr="00402BD7" w:rsidRDefault="0071263E" w:rsidP="0071263E">
      <w:pPr>
        <w:pStyle w:val="Listeavsnitt"/>
        <w:numPr>
          <w:ilvl w:val="0"/>
          <w:numId w:val="12"/>
        </w:numPr>
        <w:rPr>
          <w:sz w:val="16"/>
          <w:szCs w:val="16"/>
          <w:lang w:val="en-US"/>
        </w:rPr>
      </w:pPr>
      <w:r>
        <w:rPr>
          <w:sz w:val="16"/>
          <w:szCs w:val="16"/>
          <w:lang w:val="en"/>
        </w:rPr>
        <w:t xml:space="preserve">For </w:t>
      </w:r>
      <w:r w:rsidR="00025F03">
        <w:rPr>
          <w:sz w:val="16"/>
          <w:szCs w:val="16"/>
          <w:lang w:val="en"/>
        </w:rPr>
        <w:t>resale</w:t>
      </w:r>
      <w:r w:rsidRPr="00D20870">
        <w:rPr>
          <w:sz w:val="16"/>
          <w:szCs w:val="16"/>
          <w:lang w:val="en"/>
        </w:rPr>
        <w:t xml:space="preserve"> </w:t>
      </w:r>
      <w:r w:rsidR="007152B8" w:rsidRPr="00D20870">
        <w:rPr>
          <w:sz w:val="16"/>
          <w:szCs w:val="16"/>
          <w:lang w:val="en"/>
        </w:rPr>
        <w:t xml:space="preserve">of </w:t>
      </w:r>
      <w:r w:rsidR="007152B8" w:rsidRPr="00025F03">
        <w:rPr>
          <w:sz w:val="16"/>
          <w:szCs w:val="16"/>
          <w:lang w:val="en"/>
        </w:rPr>
        <w:t>third</w:t>
      </w:r>
      <w:r w:rsidRPr="00025F03">
        <w:rPr>
          <w:sz w:val="16"/>
          <w:szCs w:val="16"/>
          <w:lang w:val="en"/>
        </w:rPr>
        <w:t xml:space="preserve">-party </w:t>
      </w:r>
      <w:r>
        <w:rPr>
          <w:sz w:val="16"/>
          <w:szCs w:val="16"/>
          <w:lang w:val="en"/>
        </w:rPr>
        <w:t>products available for purchase through MS, you must reflect the relevant third-party contractual terms and conditions with the relevant end customer.</w:t>
      </w:r>
      <w:r w:rsidR="007C07B4">
        <w:rPr>
          <w:sz w:val="16"/>
          <w:szCs w:val="16"/>
          <w:lang w:val="en"/>
        </w:rPr>
        <w:t xml:space="preserve"> </w:t>
      </w:r>
      <w:r w:rsidR="007C07B4" w:rsidRPr="00B51C84">
        <w:rPr>
          <w:b/>
          <w:bCs/>
          <w:sz w:val="16"/>
          <w:szCs w:val="16"/>
          <w:lang w:val="en"/>
        </w:rPr>
        <w:t>Action</w:t>
      </w:r>
      <w:r w:rsidR="007C07B4">
        <w:rPr>
          <w:sz w:val="16"/>
          <w:szCs w:val="16"/>
          <w:lang w:val="en"/>
        </w:rPr>
        <w:t xml:space="preserve">: if the Third Party Terms apply to Third Party Products, include in </w:t>
      </w:r>
      <w:r w:rsidR="00605271">
        <w:rPr>
          <w:sz w:val="16"/>
          <w:szCs w:val="16"/>
          <w:lang w:val="en"/>
        </w:rPr>
        <w:t>Appendix</w:t>
      </w:r>
      <w:r w:rsidR="007C07B4">
        <w:rPr>
          <w:sz w:val="16"/>
          <w:szCs w:val="16"/>
          <w:lang w:val="en"/>
        </w:rPr>
        <w:t xml:space="preserve"> 10. </w:t>
      </w:r>
    </w:p>
    <w:p w14:paraId="21BE3E59" w14:textId="77777777" w:rsidR="008A75A1" w:rsidRPr="00402BD7" w:rsidRDefault="008A75A1" w:rsidP="009726E5">
      <w:pPr>
        <w:rPr>
          <w:lang w:val="en-US"/>
        </w:rPr>
      </w:pPr>
    </w:p>
    <w:p w14:paraId="7BA6DFA7" w14:textId="77777777" w:rsidR="00BF54FE" w:rsidRPr="00402BD7" w:rsidRDefault="00BF54FE" w:rsidP="00BF54FE">
      <w:pPr>
        <w:rPr>
          <w:lang w:val="en-US"/>
        </w:rPr>
      </w:pPr>
    </w:p>
    <w:p w14:paraId="4BDF0753" w14:textId="77777777" w:rsidR="00BF54FE" w:rsidRPr="00402BD7" w:rsidRDefault="00BF54FE" w:rsidP="00BF54FE">
      <w:pPr>
        <w:rPr>
          <w:lang w:val="en-US"/>
        </w:rPr>
      </w:pPr>
    </w:p>
    <w:p w14:paraId="4628C628" w14:textId="77777777" w:rsidR="00BF54FE" w:rsidRPr="00402BD7" w:rsidRDefault="00BF54FE" w:rsidP="00BF54FE">
      <w:pPr>
        <w:rPr>
          <w:lang w:val="en-US"/>
        </w:rPr>
      </w:pPr>
    </w:p>
    <w:p w14:paraId="2546BF8E" w14:textId="77777777" w:rsidR="00BF54FE" w:rsidRPr="00402BD7" w:rsidRDefault="00BF54FE" w:rsidP="00BF54FE">
      <w:pPr>
        <w:rPr>
          <w:lang w:val="en-US"/>
        </w:rPr>
      </w:pPr>
    </w:p>
    <w:p w14:paraId="262F67F4" w14:textId="77777777" w:rsidR="00BF54FE" w:rsidRPr="00402BD7" w:rsidRDefault="00BF54FE" w:rsidP="00BF54FE">
      <w:pPr>
        <w:rPr>
          <w:lang w:val="en-US"/>
        </w:rPr>
      </w:pPr>
    </w:p>
    <w:p w14:paraId="03B3CC6B" w14:textId="77777777" w:rsidR="00BF54FE" w:rsidRPr="00402BD7" w:rsidRDefault="00BF54FE" w:rsidP="00BF54FE">
      <w:pPr>
        <w:rPr>
          <w:lang w:val="en-US"/>
        </w:rPr>
      </w:pPr>
    </w:p>
    <w:p w14:paraId="23B5D102" w14:textId="77777777" w:rsidR="00BF54FE" w:rsidRPr="00402BD7" w:rsidRDefault="00BF54FE" w:rsidP="00BF54FE">
      <w:pPr>
        <w:rPr>
          <w:lang w:val="en-US"/>
        </w:rPr>
      </w:pPr>
    </w:p>
    <w:p w14:paraId="111FECAE" w14:textId="77777777" w:rsidR="00BF54FE" w:rsidRPr="00402BD7" w:rsidRDefault="00BF54FE" w:rsidP="00BF54FE">
      <w:pPr>
        <w:rPr>
          <w:lang w:val="en-US"/>
        </w:rPr>
      </w:pPr>
    </w:p>
    <w:p w14:paraId="10C79679" w14:textId="77777777" w:rsidR="00BF54FE" w:rsidRPr="00402BD7" w:rsidRDefault="00BF54FE" w:rsidP="00BF54FE">
      <w:pPr>
        <w:rPr>
          <w:lang w:val="en-US"/>
        </w:rPr>
      </w:pPr>
    </w:p>
    <w:p w14:paraId="53E44977" w14:textId="5ED2B242" w:rsidR="00BF54FE" w:rsidRPr="00402BD7" w:rsidRDefault="00BF54FE" w:rsidP="00BF54FE">
      <w:pPr>
        <w:rPr>
          <w:lang w:val="en-US"/>
        </w:rPr>
      </w:pPr>
    </w:p>
    <w:sectPr w:rsidR="00BF54FE" w:rsidRPr="00402BD7" w:rsidSect="000A56E7">
      <w:headerReference w:type="even" r:id="rId22"/>
      <w:headerReference w:type="default" r:id="rId23"/>
      <w:footerReference w:type="even" r:id="rId24"/>
      <w:footerReference w:type="default" r:id="rId25"/>
      <w:headerReference w:type="first" r:id="rId26"/>
      <w:footerReference w:type="first" r:id="rId27"/>
      <w:pgSz w:w="11906" w:h="16838"/>
      <w:pgMar w:top="1928" w:right="1559" w:bottom="284" w:left="1559"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Lars Folkvard Giske" w:date="2021-10-04T17:38:00Z" w:initials="LFG">
    <w:p w14:paraId="6902F497" w14:textId="77777777" w:rsidR="00E9655A" w:rsidRDefault="00A370F4">
      <w:pPr>
        <w:pStyle w:val="Merknadstekst"/>
      </w:pPr>
      <w:r>
        <w:rPr>
          <w:rStyle w:val="Merknadsreferanse"/>
          <w:lang w:val="en"/>
        </w:rPr>
        <w:annotationRef/>
      </w:r>
      <w:r w:rsidR="00E9655A">
        <w:t>Will be Exhibit 9 in SSA-L and some other SSA variants. Adapt to the individual agreement.</w:t>
      </w:r>
    </w:p>
    <w:p w14:paraId="316E40CA" w14:textId="77777777" w:rsidR="00E9655A" w:rsidRDefault="00E9655A">
      <w:pPr>
        <w:pStyle w:val="Merknadstekst"/>
      </w:pPr>
    </w:p>
    <w:p w14:paraId="2B725BC2" w14:textId="77777777" w:rsidR="00E9655A" w:rsidRDefault="00E9655A" w:rsidP="00D50006">
      <w:pPr>
        <w:pStyle w:val="Merknadstekst"/>
      </w:pPr>
      <w:r>
        <w:rPr>
          <w:lang w:val="en-US"/>
        </w:rPr>
        <w:t>The document may also be used as an appendix to other deliverables/service agreement template, provided that this agreement has a provision that 1) allows for the inclusion of standard terms and conditions for the provision of cloud services and  2) the main agreement must explicitly state that the standard terms and conditions regulate the provision of cloud services and that the supplier has no liability for errors and deficiencies in such cloud services.</w:t>
      </w:r>
    </w:p>
  </w:comment>
  <w:comment w:id="34" w:author="Lars Folkvard Giske" w:date="2021-05-04T19:14:00Z" w:initials="LFG">
    <w:p w14:paraId="2FB945F2" w14:textId="42AD62DD" w:rsidR="00C801C7" w:rsidRDefault="009726E5" w:rsidP="00DE052F">
      <w:pPr>
        <w:pStyle w:val="Merknadstekst"/>
      </w:pPr>
      <w:r>
        <w:rPr>
          <w:rStyle w:val="Merknadsreferanse"/>
          <w:lang w:val="en"/>
        </w:rPr>
        <w:annotationRef/>
      </w:r>
      <w:r w:rsidR="00C801C7">
        <w:rPr>
          <w:lang w:val="en-US"/>
        </w:rPr>
        <w:t xml:space="preserve">Remove if the Customer is not in Bank/Finance industry. If the document is used, remember to tick in the Microsoft partner portal that the document is part of the terms that apply to the Customer. </w:t>
      </w:r>
    </w:p>
  </w:comment>
  <w:comment w:id="35" w:author="Lars Folkvard Giske" w:date="2021-06-24T15:44:00Z" w:initials="LFG">
    <w:p w14:paraId="230BDF8F" w14:textId="77777777" w:rsidR="001E38D6" w:rsidRDefault="00142486" w:rsidP="00362BDB">
      <w:pPr>
        <w:pStyle w:val="Merknadstekst"/>
      </w:pPr>
      <w:r>
        <w:rPr>
          <w:rStyle w:val="Merknadsreferanse"/>
          <w:lang w:val="en"/>
        </w:rPr>
        <w:annotationRef/>
      </w:r>
      <w:r w:rsidR="001E38D6">
        <w:rPr>
          <w:lang w:val="en-US"/>
        </w:rPr>
        <w:t xml:space="preserve">Adjust if the Customer should be able to order changes in consumption/new services etc itself directly towards Microsoft, for example through the Provider's portal. </w:t>
      </w:r>
    </w:p>
  </w:comment>
  <w:comment w:id="37" w:author="Lars Folkvard Giske" w:date="2025-09-16T12:26:00Z" w:initials="LG">
    <w:p w14:paraId="6D359AA7" w14:textId="77777777" w:rsidR="00514DB1" w:rsidRDefault="00514DB1" w:rsidP="00514DB1">
      <w:pPr>
        <w:pStyle w:val="Merknadstekst"/>
      </w:pPr>
      <w:r>
        <w:rPr>
          <w:rStyle w:val="Merknadsreferanse"/>
        </w:rPr>
        <w:annotationRef/>
      </w:r>
      <w:r>
        <w:rPr>
          <w:color w:val="000000"/>
        </w:rPr>
        <w:t>Remember</w:t>
      </w:r>
      <w:r>
        <w:rPr>
          <w:color w:val="000000"/>
          <w:highlight w:val="blue"/>
        </w:rPr>
        <w:t xml:space="preserve"> </w:t>
      </w:r>
      <w:r>
        <w:rPr>
          <w:color w:val="000000"/>
        </w:rPr>
        <w:t>that</w:t>
      </w:r>
      <w:r>
        <w:rPr>
          <w:color w:val="000000"/>
          <w:highlight w:val="blue"/>
        </w:rPr>
        <w:t xml:space="preserve"> </w:t>
      </w:r>
      <w:r>
        <w:rPr>
          <w:color w:val="000000"/>
        </w:rPr>
        <w:t>this</w:t>
      </w:r>
      <w:r>
        <w:rPr>
          <w:color w:val="000000"/>
          <w:highlight w:val="blue"/>
        </w:rPr>
        <w:t xml:space="preserve"> </w:t>
      </w:r>
      <w:r>
        <w:rPr>
          <w:color w:val="000000"/>
        </w:rPr>
        <w:t>assumes</w:t>
      </w:r>
      <w:r>
        <w:rPr>
          <w:color w:val="000000"/>
          <w:highlight w:val="blue"/>
        </w:rPr>
        <w:t xml:space="preserve"> </w:t>
      </w:r>
      <w:r>
        <w:rPr>
          <w:color w:val="000000"/>
        </w:rPr>
        <w:t>that</w:t>
      </w:r>
      <w:r>
        <w:rPr>
          <w:color w:val="000000"/>
          <w:highlight w:val="blue"/>
        </w:rPr>
        <w:t xml:space="preserve"> </w:t>
      </w:r>
      <w:r>
        <w:rPr>
          <w:color w:val="000000"/>
        </w:rPr>
        <w:t>you</w:t>
      </w:r>
      <w:r>
        <w:rPr>
          <w:color w:val="000000"/>
          <w:highlight w:val="blue"/>
        </w:rPr>
        <w:t xml:space="preserve"> </w:t>
      </w:r>
      <w:r>
        <w:rPr>
          <w:color w:val="000000"/>
        </w:rPr>
        <w:t>as</w:t>
      </w:r>
      <w:r>
        <w:rPr>
          <w:color w:val="000000"/>
          <w:highlight w:val="blue"/>
        </w:rPr>
        <w:t xml:space="preserve"> </w:t>
      </w:r>
      <w:r>
        <w:rPr>
          <w:color w:val="000000"/>
        </w:rPr>
        <w:t>a</w:t>
      </w:r>
      <w:r>
        <w:rPr>
          <w:color w:val="000000"/>
          <w:highlight w:val="blue"/>
        </w:rPr>
        <w:t xml:space="preserve"> </w:t>
      </w:r>
      <w:r>
        <w:rPr>
          <w:color w:val="000000"/>
        </w:rPr>
        <w:t>reseller</w:t>
      </w:r>
      <w:r>
        <w:rPr>
          <w:color w:val="000000"/>
          <w:highlight w:val="blue"/>
        </w:rPr>
        <w:t xml:space="preserve"> </w:t>
      </w:r>
      <w:r>
        <w:rPr>
          <w:color w:val="000000"/>
        </w:rPr>
        <w:t>have</w:t>
      </w:r>
      <w:r>
        <w:rPr>
          <w:color w:val="000000"/>
          <w:highlight w:val="blue"/>
        </w:rPr>
        <w:t xml:space="preserve"> </w:t>
      </w:r>
      <w:r>
        <w:rPr>
          <w:color w:val="000000"/>
        </w:rPr>
        <w:t>agreed</w:t>
      </w:r>
      <w:r>
        <w:rPr>
          <w:color w:val="000000"/>
          <w:highlight w:val="blue"/>
        </w:rPr>
        <w:t xml:space="preserve"> </w:t>
      </w:r>
      <w:r>
        <w:rPr>
          <w:color w:val="000000"/>
        </w:rPr>
        <w:t>with</w:t>
      </w:r>
      <w:r>
        <w:rPr>
          <w:color w:val="000000"/>
          <w:highlight w:val="blue"/>
        </w:rPr>
        <w:t xml:space="preserve"> </w:t>
      </w:r>
      <w:r>
        <w:rPr>
          <w:color w:val="000000"/>
        </w:rPr>
        <w:t>your</w:t>
      </w:r>
      <w:r>
        <w:rPr>
          <w:color w:val="000000"/>
          <w:highlight w:val="blue"/>
        </w:rPr>
        <w:t xml:space="preserve"> </w:t>
      </w:r>
      <w:r>
        <w:rPr>
          <w:color w:val="000000"/>
        </w:rPr>
        <w:t>distributor</w:t>
      </w:r>
      <w:r>
        <w:rPr>
          <w:color w:val="000000"/>
          <w:highlight w:val="blue"/>
        </w:rPr>
        <w:t xml:space="preserve"> </w:t>
      </w:r>
      <w:r>
        <w:rPr>
          <w:color w:val="000000"/>
        </w:rPr>
        <w:t>that</w:t>
      </w:r>
      <w:r>
        <w:rPr>
          <w:color w:val="000000"/>
          <w:highlight w:val="blue"/>
        </w:rPr>
        <w:t xml:space="preserve"> </w:t>
      </w:r>
      <w:r>
        <w:rPr>
          <w:color w:val="000000"/>
        </w:rPr>
        <w:t>support</w:t>
      </w:r>
      <w:r>
        <w:rPr>
          <w:color w:val="000000"/>
          <w:highlight w:val="blue"/>
        </w:rPr>
        <w:t xml:space="preserve"> </w:t>
      </w:r>
      <w:r>
        <w:rPr>
          <w:color w:val="000000"/>
        </w:rPr>
        <w:t>can</w:t>
      </w:r>
      <w:r>
        <w:rPr>
          <w:color w:val="000000"/>
          <w:highlight w:val="blue"/>
        </w:rPr>
        <w:t xml:space="preserve"> </w:t>
      </w:r>
      <w:r>
        <w:rPr>
          <w:color w:val="000000"/>
        </w:rPr>
        <w:t>go</w:t>
      </w:r>
      <w:r>
        <w:rPr>
          <w:color w:val="000000"/>
          <w:highlight w:val="blue"/>
        </w:rPr>
        <w:t xml:space="preserve"> </w:t>
      </w:r>
      <w:r>
        <w:rPr>
          <w:color w:val="000000"/>
        </w:rPr>
        <w:t>through</w:t>
      </w:r>
      <w:r>
        <w:rPr>
          <w:color w:val="000000"/>
          <w:highlight w:val="blue"/>
        </w:rPr>
        <w:t xml:space="preserve"> </w:t>
      </w:r>
      <w:r>
        <w:rPr>
          <w:color w:val="000000"/>
        </w:rPr>
        <w:t>you.</w:t>
      </w:r>
      <w:r>
        <w:rPr>
          <w:color w:val="000000"/>
          <w:highlight w:val="blue"/>
        </w:rPr>
        <w:t xml:space="preserve"> </w:t>
      </w:r>
      <w:r>
        <w:rPr>
          <w:color w:val="000000"/>
        </w:rPr>
        <w:t>The</w:t>
      </w:r>
      <w:r>
        <w:rPr>
          <w:color w:val="000000"/>
          <w:highlight w:val="blue"/>
        </w:rPr>
        <w:t xml:space="preserve"> </w:t>
      </w:r>
      <w:r>
        <w:rPr>
          <w:color w:val="000000"/>
        </w:rPr>
        <w:t>default</w:t>
      </w:r>
      <w:r>
        <w:rPr>
          <w:color w:val="000000"/>
          <w:highlight w:val="blue"/>
        </w:rPr>
        <w:t xml:space="preserve"> </w:t>
      </w:r>
      <w:r>
        <w:rPr>
          <w:color w:val="000000"/>
        </w:rPr>
        <w:t>in</w:t>
      </w:r>
      <w:r>
        <w:rPr>
          <w:color w:val="000000"/>
          <w:highlight w:val="blue"/>
        </w:rPr>
        <w:t xml:space="preserve"> </w:t>
      </w:r>
      <w:r>
        <w:rPr>
          <w:color w:val="000000"/>
        </w:rPr>
        <w:t>the</w:t>
      </w:r>
      <w:r>
        <w:rPr>
          <w:color w:val="000000"/>
          <w:highlight w:val="blue"/>
        </w:rPr>
        <w:t xml:space="preserve"> </w:t>
      </w:r>
      <w:r>
        <w:rPr>
          <w:color w:val="000000"/>
        </w:rPr>
        <w:t>Microsoft</w:t>
      </w:r>
      <w:r>
        <w:rPr>
          <w:color w:val="000000"/>
          <w:highlight w:val="blue"/>
        </w:rPr>
        <w:t xml:space="preserve"> </w:t>
      </w:r>
      <w:r>
        <w:rPr>
          <w:color w:val="000000"/>
        </w:rPr>
        <w:t>Partner</w:t>
      </w:r>
      <w:r>
        <w:rPr>
          <w:color w:val="000000"/>
          <w:highlight w:val="blue"/>
        </w:rPr>
        <w:t xml:space="preserve"> </w:t>
      </w:r>
      <w:r>
        <w:rPr>
          <w:color w:val="000000"/>
        </w:rPr>
        <w:t>Agreement</w:t>
      </w:r>
      <w:r>
        <w:rPr>
          <w:color w:val="000000"/>
          <w:highlight w:val="blue"/>
        </w:rPr>
        <w:t xml:space="preserve"> </w:t>
      </w:r>
      <w:r>
        <w:rPr>
          <w:color w:val="000000"/>
        </w:rPr>
        <w:t>is</w:t>
      </w:r>
      <w:r>
        <w:rPr>
          <w:color w:val="000000"/>
          <w:highlight w:val="blue"/>
        </w:rPr>
        <w:t xml:space="preserve"> </w:t>
      </w:r>
      <w:r>
        <w:rPr>
          <w:color w:val="000000"/>
        </w:rPr>
        <w:t>that</w:t>
      </w:r>
      <w:r>
        <w:rPr>
          <w:color w:val="000000"/>
          <w:highlight w:val="blue"/>
        </w:rPr>
        <w:t xml:space="preserve"> </w:t>
      </w:r>
      <w:r>
        <w:rPr>
          <w:color w:val="000000"/>
        </w:rPr>
        <w:t>support</w:t>
      </w:r>
      <w:r>
        <w:rPr>
          <w:color w:val="000000"/>
          <w:highlight w:val="blue"/>
        </w:rPr>
        <w:t xml:space="preserve"> </w:t>
      </w:r>
      <w:r>
        <w:rPr>
          <w:color w:val="000000"/>
        </w:rPr>
        <w:t>requests</w:t>
      </w:r>
      <w:r>
        <w:rPr>
          <w:color w:val="000000"/>
          <w:highlight w:val="blue"/>
        </w:rPr>
        <w:t xml:space="preserve"> </w:t>
      </w:r>
      <w:r>
        <w:rPr>
          <w:color w:val="000000"/>
        </w:rPr>
        <w:t>should</w:t>
      </w:r>
      <w:r>
        <w:rPr>
          <w:color w:val="000000"/>
          <w:highlight w:val="blue"/>
        </w:rPr>
        <w:t xml:space="preserve"> </w:t>
      </w:r>
      <w:r>
        <w:rPr>
          <w:color w:val="000000"/>
        </w:rPr>
        <w:t>be</w:t>
      </w:r>
      <w:r>
        <w:rPr>
          <w:color w:val="000000"/>
          <w:highlight w:val="blue"/>
        </w:rPr>
        <w:t xml:space="preserve"> </w:t>
      </w:r>
      <w:r>
        <w:rPr>
          <w:color w:val="000000"/>
        </w:rPr>
        <w:t>directed</w:t>
      </w:r>
      <w:r>
        <w:rPr>
          <w:color w:val="000000"/>
          <w:highlight w:val="blue"/>
        </w:rPr>
        <w:t xml:space="preserve"> </w:t>
      </w:r>
      <w:r>
        <w:rPr>
          <w:color w:val="000000"/>
        </w:rPr>
        <w:t>to</w:t>
      </w:r>
      <w:r>
        <w:rPr>
          <w:color w:val="000000"/>
          <w:highlight w:val="blue"/>
        </w:rPr>
        <w:t xml:space="preserve"> </w:t>
      </w:r>
      <w:r>
        <w:rPr>
          <w:color w:val="000000"/>
        </w:rPr>
        <w:t>the</w:t>
      </w:r>
      <w:r>
        <w:rPr>
          <w:color w:val="000000"/>
          <w:highlight w:val="blue"/>
        </w:rPr>
        <w:t xml:space="preserve"> </w:t>
      </w:r>
      <w:r>
        <w:rPr>
          <w:color w:val="000000"/>
        </w:rPr>
        <w:t>distributor</w:t>
      </w:r>
      <w:r>
        <w:rPr>
          <w:color w:val="000000"/>
          <w:highlight w:val="blue"/>
        </w:rPr>
        <w:t xml:space="preserve"> </w:t>
      </w:r>
      <w:r>
        <w:rPr>
          <w:color w:val="000000"/>
        </w:rPr>
        <w:t>and</w:t>
      </w:r>
      <w:r>
        <w:rPr>
          <w:color w:val="000000"/>
          <w:highlight w:val="blue"/>
        </w:rPr>
        <w:t xml:space="preserve"> </w:t>
      </w:r>
      <w:r>
        <w:rPr>
          <w:color w:val="000000"/>
        </w:rPr>
        <w:t>not</w:t>
      </w:r>
      <w:r>
        <w:rPr>
          <w:color w:val="000000"/>
          <w:highlight w:val="blue"/>
        </w:rPr>
        <w:t xml:space="preserve"> </w:t>
      </w:r>
      <w:r>
        <w:rPr>
          <w:color w:val="000000"/>
        </w:rPr>
        <w:t>the</w:t>
      </w:r>
      <w:r>
        <w:rPr>
          <w:color w:val="000000"/>
          <w:highlight w:val="blue"/>
        </w:rPr>
        <w:t xml:space="preserve"> </w:t>
      </w:r>
      <w:r>
        <w:rPr>
          <w:color w:val="000000"/>
        </w:rPr>
        <w:t>reseller.</w:t>
      </w:r>
      <w:r>
        <w:t xml:space="preserve"> </w:t>
      </w:r>
    </w:p>
  </w:comment>
  <w:comment w:id="63" w:author="Lars Folkvard Giske" w:date="2021-10-04T17:51:00Z" w:initials="LFG">
    <w:p w14:paraId="1D9F282F" w14:textId="6A76E783" w:rsidR="004E2917" w:rsidRDefault="009726E5" w:rsidP="002C1507">
      <w:pPr>
        <w:pStyle w:val="Merknadstekst"/>
      </w:pPr>
      <w:r>
        <w:rPr>
          <w:rStyle w:val="Merknadsreferanse"/>
          <w:lang w:val="en"/>
        </w:rPr>
        <w:annotationRef/>
      </w:r>
      <w:r w:rsidR="004E2917">
        <w:t xml:space="preserve">These memory points are made to work under SSA-Sky. It lists topics you should remember to adress in other appendixes than app 10. These may vary somewhat depending on whether SSA-L, SSA-D or SSA-V is used, or if a totally different template is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725BC2" w15:done="0"/>
  <w15:commentEx w15:paraId="2FB945F2" w15:done="0"/>
  <w15:commentEx w15:paraId="230BDF8F" w15:done="0"/>
  <w15:commentEx w15:paraId="6D359AA7" w15:done="0"/>
  <w15:commentEx w15:paraId="1D9F28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5BAAD" w16cex:dateUtc="2021-10-04T15:38:00Z"/>
  <w16cex:commentExtensible w16cex:durableId="247F26F6" w16cex:dateUtc="2021-06-24T13:44:00Z"/>
  <w16cex:commentExtensible w16cex:durableId="76BB64BF" w16cex:dateUtc="2025-09-16T10:26:00Z"/>
  <w16cex:commentExtensible w16cex:durableId="2505BDA9" w16cex:dateUtc="2021-10-04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725BC2" w16cid:durableId="2505BAAD"/>
  <w16cid:commentId w16cid:paraId="2FB945F2" w16cid:durableId="2505AB38"/>
  <w16cid:commentId w16cid:paraId="230BDF8F" w16cid:durableId="247F26F6"/>
  <w16cid:commentId w16cid:paraId="6D359AA7" w16cid:durableId="76BB64BF"/>
  <w16cid:commentId w16cid:paraId="1D9F282F" w16cid:durableId="2505B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29416" w14:textId="77777777" w:rsidR="00801460" w:rsidRDefault="00801460" w:rsidP="003918BB">
      <w:r>
        <w:rPr>
          <w:lang w:val="en"/>
        </w:rPr>
        <w:separator/>
      </w:r>
    </w:p>
  </w:endnote>
  <w:endnote w:type="continuationSeparator" w:id="0">
    <w:p w14:paraId="71C55CE0" w14:textId="77777777" w:rsidR="00801460" w:rsidRDefault="00801460" w:rsidP="003918B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E5EDA" w14:textId="77777777" w:rsidR="00D20595" w:rsidRDefault="00D2059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418D" w14:textId="77777777" w:rsidR="00C70D83" w:rsidRDefault="00C70D83" w:rsidP="001B1120">
    <w:pPr>
      <w:pStyle w:val="Sidenr"/>
      <w:jc w:val="right"/>
    </w:pPr>
  </w:p>
  <w:p w14:paraId="40A29EF5" w14:textId="77777777" w:rsidR="00C70D83" w:rsidRDefault="00C70D83" w:rsidP="001B1120">
    <w:pPr>
      <w:pStyle w:val="Sidenr"/>
      <w:jc w:val="right"/>
    </w:pPr>
    <w:r>
      <w:rPr>
        <w:lang w:val="en"/>
      </w:rPr>
      <w:t xml:space="preserve">Page </w:t>
    </w:r>
    <w:sdt>
      <w:sdtPr>
        <w:id w:val="-917254256"/>
        <w:docPartObj>
          <w:docPartGallery w:val="Page Numbers (Bottom of Page)"/>
          <w:docPartUnique/>
        </w:docPartObj>
      </w:sdtPr>
      <w:sdtContent>
        <w:r>
          <w:rPr>
            <w:lang w:val="en"/>
          </w:rPr>
          <w:fldChar w:fldCharType="begin"/>
        </w:r>
        <w:r>
          <w:rPr>
            <w:lang w:val="en"/>
          </w:rPr>
          <w:instrText>PAGE   \* MERGEFORMAT</w:instrText>
        </w:r>
        <w:r>
          <w:rPr>
            <w:lang w:val="en"/>
          </w:rPr>
          <w:fldChar w:fldCharType="separate"/>
        </w:r>
        <w:r>
          <w:rPr>
            <w:noProof/>
            <w:lang w:val="en"/>
          </w:rPr>
          <w:t>2</w:t>
        </w:r>
        <w:r>
          <w:rPr>
            <w:lang w:val="en"/>
          </w:rPr>
          <w:fldChar w:fldCharType="end"/>
        </w:r>
        <w:r>
          <w:rPr>
            <w:lang w:val="en"/>
          </w:rPr>
          <w:t xml:space="preserve"> of </w:t>
        </w:r>
        <w:r w:rsidR="00CB6E36">
          <w:rPr>
            <w:lang w:val="en"/>
          </w:rPr>
          <w:fldChar w:fldCharType="begin"/>
        </w:r>
        <w:r w:rsidR="00CB6E36">
          <w:rPr>
            <w:lang w:val="en"/>
          </w:rPr>
          <w:instrText xml:space="preserve"> NUMPAGES   \* MERGEFORMAT </w:instrText>
        </w:r>
        <w:r w:rsidR="00CB6E36">
          <w:rPr>
            <w:lang w:val="en"/>
          </w:rPr>
          <w:fldChar w:fldCharType="separate"/>
        </w:r>
        <w:r>
          <w:rPr>
            <w:noProof/>
            <w:lang w:val="en"/>
          </w:rPr>
          <w:t>2</w:t>
        </w:r>
        <w:r w:rsidR="00CB6E36">
          <w:rPr>
            <w:noProof/>
            <w:lang w:val="en"/>
          </w:rPr>
          <w:fldChar w:fldCharType="end"/>
        </w:r>
      </w:sdtContent>
    </w:sdt>
  </w:p>
  <w:p w14:paraId="39B8E396" w14:textId="77777777" w:rsidR="00C70D83" w:rsidRDefault="00C70D83">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E8737"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1305F005" w14:textId="77777777" w:rsidR="00C70D83" w:rsidRDefault="00C70D83" w:rsidP="00EB623F">
    <w:pPr>
      <w:pStyle w:val="Bunntekst"/>
      <w:spacing w:line="180" w:lineRule="auto"/>
    </w:pPr>
  </w:p>
  <w:p w14:paraId="65D5BBA4" w14:textId="77777777" w:rsidR="00C70D83" w:rsidRPr="007D20E0" w:rsidRDefault="00C70D83" w:rsidP="00EB623F">
    <w:pPr>
      <w:pStyle w:val="Bunntekst"/>
      <w:rPr>
        <w:lang w:val="en-GB"/>
      </w:rPr>
    </w:pPr>
  </w:p>
  <w:p w14:paraId="538C7BE3"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A9021" w14:textId="77777777" w:rsidR="00801460" w:rsidRDefault="00801460" w:rsidP="003918BB">
      <w:r>
        <w:rPr>
          <w:lang w:val="en"/>
        </w:rPr>
        <w:separator/>
      </w:r>
    </w:p>
  </w:footnote>
  <w:footnote w:type="continuationSeparator" w:id="0">
    <w:p w14:paraId="2637F196" w14:textId="77777777" w:rsidR="00801460" w:rsidRDefault="00801460" w:rsidP="003918BB">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BEA4" w14:textId="77777777" w:rsidR="00D20595" w:rsidRDefault="00D2059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243B" w14:textId="26FDD92F" w:rsidR="00C70D83" w:rsidRDefault="00C70D83" w:rsidP="00B22114">
    <w:pPr>
      <w:pStyle w:val="Sidenr"/>
      <w:tabs>
        <w:tab w:val="clear" w:pos="4536"/>
      </w:tabs>
    </w:pPr>
  </w:p>
  <w:p w14:paraId="26C9C127" w14:textId="77777777" w:rsidR="00C70D83" w:rsidRDefault="00C70D83" w:rsidP="003918BB">
    <w:pPr>
      <w:pStyle w:val="Siden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38691" w14:textId="77777777" w:rsidR="00D20595" w:rsidRDefault="00D2059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030CBC"/>
    <w:multiLevelType w:val="hybridMultilevel"/>
    <w:tmpl w:val="585637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36F5704"/>
    <w:multiLevelType w:val="hybridMultilevel"/>
    <w:tmpl w:val="61EAA618"/>
    <w:lvl w:ilvl="0" w:tplc="7C06539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C45FE9"/>
    <w:multiLevelType w:val="multilevel"/>
    <w:tmpl w:val="D700D24E"/>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6" w15:restartNumberingAfterBreak="0">
    <w:nsid w:val="279C36ED"/>
    <w:multiLevelType w:val="hybridMultilevel"/>
    <w:tmpl w:val="76449CCE"/>
    <w:lvl w:ilvl="0" w:tplc="75C0E7F6">
      <w:start w:val="2"/>
      <w:numFmt w:val="bullet"/>
      <w:lvlText w:val="-"/>
      <w:lvlJc w:val="left"/>
      <w:pPr>
        <w:ind w:left="720" w:hanging="360"/>
      </w:pPr>
      <w:rPr>
        <w:rFonts w:ascii="Calibri Light" w:eastAsiaTheme="minorHAnsi" w:hAnsi="Calibri Light" w:cs="Calibri Ligh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48132C9"/>
    <w:multiLevelType w:val="hybridMultilevel"/>
    <w:tmpl w:val="27B21CA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9"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15:restartNumberingAfterBreak="0">
    <w:nsid w:val="73A72FAB"/>
    <w:multiLevelType w:val="multilevel"/>
    <w:tmpl w:val="E85EE2A0"/>
    <w:numStyleLink w:val="Bilager"/>
  </w:abstractNum>
  <w:num w:numId="1" w16cid:durableId="1091658380">
    <w:abstractNumId w:val="10"/>
  </w:num>
  <w:num w:numId="2" w16cid:durableId="723524895">
    <w:abstractNumId w:val="5"/>
  </w:num>
  <w:num w:numId="3" w16cid:durableId="464084278">
    <w:abstractNumId w:val="7"/>
  </w:num>
  <w:num w:numId="4" w16cid:durableId="1268002216">
    <w:abstractNumId w:val="9"/>
  </w:num>
  <w:num w:numId="5" w16cid:durableId="978000797">
    <w:abstractNumId w:val="4"/>
  </w:num>
  <w:num w:numId="6" w16cid:durableId="1408109139">
    <w:abstractNumId w:val="0"/>
  </w:num>
  <w:num w:numId="7" w16cid:durableId="1016227307">
    <w:abstractNumId w:val="11"/>
  </w:num>
  <w:num w:numId="8" w16cid:durableId="304043817">
    <w:abstractNumId w:val="2"/>
  </w:num>
  <w:num w:numId="9" w16cid:durableId="392850364">
    <w:abstractNumId w:val="6"/>
  </w:num>
  <w:num w:numId="10" w16cid:durableId="1135562840">
    <w:abstractNumId w:val="8"/>
  </w:num>
  <w:num w:numId="11" w16cid:durableId="425149850">
    <w:abstractNumId w:val="3"/>
  </w:num>
  <w:num w:numId="12" w16cid:durableId="2027174346">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SortMethod w:val="0000"/>
  <w:trackRevisions/>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95"/>
    <w:rsid w:val="00000EB7"/>
    <w:rsid w:val="000037D6"/>
    <w:rsid w:val="000131B5"/>
    <w:rsid w:val="0001790F"/>
    <w:rsid w:val="00025F03"/>
    <w:rsid w:val="000350B5"/>
    <w:rsid w:val="0004377F"/>
    <w:rsid w:val="00043BA9"/>
    <w:rsid w:val="000514AF"/>
    <w:rsid w:val="00052B8D"/>
    <w:rsid w:val="000559EB"/>
    <w:rsid w:val="00055EDC"/>
    <w:rsid w:val="00056532"/>
    <w:rsid w:val="00060AC8"/>
    <w:rsid w:val="00062CB2"/>
    <w:rsid w:val="000638CD"/>
    <w:rsid w:val="000652D2"/>
    <w:rsid w:val="00072516"/>
    <w:rsid w:val="000A56E7"/>
    <w:rsid w:val="000A63D5"/>
    <w:rsid w:val="000A7094"/>
    <w:rsid w:val="000B0E53"/>
    <w:rsid w:val="000B2C43"/>
    <w:rsid w:val="000B5909"/>
    <w:rsid w:val="000B7B27"/>
    <w:rsid w:val="000C666A"/>
    <w:rsid w:val="000D27ED"/>
    <w:rsid w:val="000D4914"/>
    <w:rsid w:val="000E2CAD"/>
    <w:rsid w:val="000F45C2"/>
    <w:rsid w:val="0010140C"/>
    <w:rsid w:val="00102964"/>
    <w:rsid w:val="00105609"/>
    <w:rsid w:val="00113C86"/>
    <w:rsid w:val="00136975"/>
    <w:rsid w:val="00142486"/>
    <w:rsid w:val="00142FD3"/>
    <w:rsid w:val="0015710D"/>
    <w:rsid w:val="00157F10"/>
    <w:rsid w:val="0016445C"/>
    <w:rsid w:val="001669E0"/>
    <w:rsid w:val="00176551"/>
    <w:rsid w:val="001770F5"/>
    <w:rsid w:val="00177DCA"/>
    <w:rsid w:val="001906DF"/>
    <w:rsid w:val="00191464"/>
    <w:rsid w:val="001B078D"/>
    <w:rsid w:val="001B1120"/>
    <w:rsid w:val="001B1C68"/>
    <w:rsid w:val="001C4981"/>
    <w:rsid w:val="001D1C25"/>
    <w:rsid w:val="001D42C3"/>
    <w:rsid w:val="001D42DB"/>
    <w:rsid w:val="001D7A89"/>
    <w:rsid w:val="001E38D6"/>
    <w:rsid w:val="001F189C"/>
    <w:rsid w:val="001F5165"/>
    <w:rsid w:val="001F589B"/>
    <w:rsid w:val="002108D8"/>
    <w:rsid w:val="00214CA1"/>
    <w:rsid w:val="002221C4"/>
    <w:rsid w:val="002339D3"/>
    <w:rsid w:val="0023606F"/>
    <w:rsid w:val="00236BD2"/>
    <w:rsid w:val="00246B89"/>
    <w:rsid w:val="00274019"/>
    <w:rsid w:val="00277DE5"/>
    <w:rsid w:val="00295987"/>
    <w:rsid w:val="002962F0"/>
    <w:rsid w:val="002A1DAD"/>
    <w:rsid w:val="002B27DB"/>
    <w:rsid w:val="002B71AC"/>
    <w:rsid w:val="002C03E3"/>
    <w:rsid w:val="002C64D9"/>
    <w:rsid w:val="002D59CF"/>
    <w:rsid w:val="002D5B91"/>
    <w:rsid w:val="002E7D51"/>
    <w:rsid w:val="002F0AF1"/>
    <w:rsid w:val="002F3647"/>
    <w:rsid w:val="002F3F63"/>
    <w:rsid w:val="002F54B1"/>
    <w:rsid w:val="002F5AF8"/>
    <w:rsid w:val="00303D5F"/>
    <w:rsid w:val="00304338"/>
    <w:rsid w:val="00305955"/>
    <w:rsid w:val="00311152"/>
    <w:rsid w:val="0031246C"/>
    <w:rsid w:val="00317181"/>
    <w:rsid w:val="00326E35"/>
    <w:rsid w:val="00333792"/>
    <w:rsid w:val="00334790"/>
    <w:rsid w:val="003467AD"/>
    <w:rsid w:val="0035367F"/>
    <w:rsid w:val="00355042"/>
    <w:rsid w:val="00361CAC"/>
    <w:rsid w:val="0036360D"/>
    <w:rsid w:val="00364E10"/>
    <w:rsid w:val="00370092"/>
    <w:rsid w:val="00373B0F"/>
    <w:rsid w:val="00384A6B"/>
    <w:rsid w:val="00385864"/>
    <w:rsid w:val="003918BB"/>
    <w:rsid w:val="00393854"/>
    <w:rsid w:val="00395C90"/>
    <w:rsid w:val="003A30CB"/>
    <w:rsid w:val="003A4C5B"/>
    <w:rsid w:val="003B4E4B"/>
    <w:rsid w:val="003D76BC"/>
    <w:rsid w:val="003E12B0"/>
    <w:rsid w:val="003E18DE"/>
    <w:rsid w:val="003E34E5"/>
    <w:rsid w:val="003E40A9"/>
    <w:rsid w:val="003F2AE4"/>
    <w:rsid w:val="003F55C5"/>
    <w:rsid w:val="00402BD7"/>
    <w:rsid w:val="00405ACD"/>
    <w:rsid w:val="00414E33"/>
    <w:rsid w:val="00423656"/>
    <w:rsid w:val="00424BD8"/>
    <w:rsid w:val="00424DCD"/>
    <w:rsid w:val="00436410"/>
    <w:rsid w:val="0044263E"/>
    <w:rsid w:val="00442644"/>
    <w:rsid w:val="004528F6"/>
    <w:rsid w:val="0045743E"/>
    <w:rsid w:val="00460385"/>
    <w:rsid w:val="004724D0"/>
    <w:rsid w:val="00474E2A"/>
    <w:rsid w:val="0047751E"/>
    <w:rsid w:val="00493571"/>
    <w:rsid w:val="004A1A33"/>
    <w:rsid w:val="004B0D9E"/>
    <w:rsid w:val="004B1B3E"/>
    <w:rsid w:val="004B2217"/>
    <w:rsid w:val="004D0F35"/>
    <w:rsid w:val="004E2917"/>
    <w:rsid w:val="004F45DA"/>
    <w:rsid w:val="00501554"/>
    <w:rsid w:val="00507938"/>
    <w:rsid w:val="00514DB1"/>
    <w:rsid w:val="00515C10"/>
    <w:rsid w:val="005171ED"/>
    <w:rsid w:val="005232D3"/>
    <w:rsid w:val="00527A57"/>
    <w:rsid w:val="00527C4F"/>
    <w:rsid w:val="00541C18"/>
    <w:rsid w:val="0054398F"/>
    <w:rsid w:val="0055338A"/>
    <w:rsid w:val="005644A6"/>
    <w:rsid w:val="005703C7"/>
    <w:rsid w:val="00591F2D"/>
    <w:rsid w:val="005A6EA6"/>
    <w:rsid w:val="005A7602"/>
    <w:rsid w:val="005B2EC8"/>
    <w:rsid w:val="005B38A9"/>
    <w:rsid w:val="005F2337"/>
    <w:rsid w:val="00605271"/>
    <w:rsid w:val="0061378B"/>
    <w:rsid w:val="006142B2"/>
    <w:rsid w:val="00614591"/>
    <w:rsid w:val="006222B3"/>
    <w:rsid w:val="00624C99"/>
    <w:rsid w:val="00625DFF"/>
    <w:rsid w:val="00626343"/>
    <w:rsid w:val="00635C3D"/>
    <w:rsid w:val="00637484"/>
    <w:rsid w:val="00662B97"/>
    <w:rsid w:val="00677D85"/>
    <w:rsid w:val="00685D1C"/>
    <w:rsid w:val="00692E86"/>
    <w:rsid w:val="00695EFA"/>
    <w:rsid w:val="006967AD"/>
    <w:rsid w:val="006A1259"/>
    <w:rsid w:val="006B541C"/>
    <w:rsid w:val="006B6D21"/>
    <w:rsid w:val="006C7251"/>
    <w:rsid w:val="006D221D"/>
    <w:rsid w:val="006D41EA"/>
    <w:rsid w:val="006E0F7F"/>
    <w:rsid w:val="006E1958"/>
    <w:rsid w:val="006E40DB"/>
    <w:rsid w:val="0071263E"/>
    <w:rsid w:val="007152B8"/>
    <w:rsid w:val="00732FF8"/>
    <w:rsid w:val="007457D4"/>
    <w:rsid w:val="00753B2C"/>
    <w:rsid w:val="007618EF"/>
    <w:rsid w:val="00762214"/>
    <w:rsid w:val="00773D60"/>
    <w:rsid w:val="00781512"/>
    <w:rsid w:val="0079066D"/>
    <w:rsid w:val="0079165A"/>
    <w:rsid w:val="00792607"/>
    <w:rsid w:val="007A2F6D"/>
    <w:rsid w:val="007A399F"/>
    <w:rsid w:val="007A4CC0"/>
    <w:rsid w:val="007B1978"/>
    <w:rsid w:val="007C07B4"/>
    <w:rsid w:val="007C3A30"/>
    <w:rsid w:val="007C40B4"/>
    <w:rsid w:val="007C4F52"/>
    <w:rsid w:val="007D0D34"/>
    <w:rsid w:val="007D2672"/>
    <w:rsid w:val="007F313D"/>
    <w:rsid w:val="007F64ED"/>
    <w:rsid w:val="00801460"/>
    <w:rsid w:val="00801ED2"/>
    <w:rsid w:val="0081297F"/>
    <w:rsid w:val="00815D06"/>
    <w:rsid w:val="00836652"/>
    <w:rsid w:val="00836927"/>
    <w:rsid w:val="008442F1"/>
    <w:rsid w:val="008516D1"/>
    <w:rsid w:val="00852EFD"/>
    <w:rsid w:val="00853DC5"/>
    <w:rsid w:val="00861A98"/>
    <w:rsid w:val="00871994"/>
    <w:rsid w:val="0087780F"/>
    <w:rsid w:val="00877B9E"/>
    <w:rsid w:val="00884F4E"/>
    <w:rsid w:val="00892DFD"/>
    <w:rsid w:val="00897DA9"/>
    <w:rsid w:val="008A4332"/>
    <w:rsid w:val="008A6330"/>
    <w:rsid w:val="008A75A1"/>
    <w:rsid w:val="008B02A0"/>
    <w:rsid w:val="008D1677"/>
    <w:rsid w:val="008D7440"/>
    <w:rsid w:val="008E14EB"/>
    <w:rsid w:val="008F2201"/>
    <w:rsid w:val="009010AA"/>
    <w:rsid w:val="00901575"/>
    <w:rsid w:val="00920780"/>
    <w:rsid w:val="00922A6A"/>
    <w:rsid w:val="00937105"/>
    <w:rsid w:val="00941308"/>
    <w:rsid w:val="0094457E"/>
    <w:rsid w:val="00951517"/>
    <w:rsid w:val="009710A1"/>
    <w:rsid w:val="00971E8E"/>
    <w:rsid w:val="009724C6"/>
    <w:rsid w:val="009726E5"/>
    <w:rsid w:val="00981BF0"/>
    <w:rsid w:val="0098321D"/>
    <w:rsid w:val="00984A00"/>
    <w:rsid w:val="0098692A"/>
    <w:rsid w:val="0099037F"/>
    <w:rsid w:val="009A310F"/>
    <w:rsid w:val="009B053A"/>
    <w:rsid w:val="009B076B"/>
    <w:rsid w:val="009B6942"/>
    <w:rsid w:val="009B75B8"/>
    <w:rsid w:val="009C66EC"/>
    <w:rsid w:val="009C7FC8"/>
    <w:rsid w:val="009D00F3"/>
    <w:rsid w:val="009E0E0E"/>
    <w:rsid w:val="009E2C6C"/>
    <w:rsid w:val="009E54A5"/>
    <w:rsid w:val="009F334E"/>
    <w:rsid w:val="00A11F31"/>
    <w:rsid w:val="00A21394"/>
    <w:rsid w:val="00A27999"/>
    <w:rsid w:val="00A34836"/>
    <w:rsid w:val="00A370F4"/>
    <w:rsid w:val="00A52CF4"/>
    <w:rsid w:val="00A5729C"/>
    <w:rsid w:val="00A6616A"/>
    <w:rsid w:val="00A73912"/>
    <w:rsid w:val="00A77260"/>
    <w:rsid w:val="00A80914"/>
    <w:rsid w:val="00A85833"/>
    <w:rsid w:val="00A91153"/>
    <w:rsid w:val="00A944BD"/>
    <w:rsid w:val="00AA4E19"/>
    <w:rsid w:val="00AA70DC"/>
    <w:rsid w:val="00AC18B1"/>
    <w:rsid w:val="00AC4E56"/>
    <w:rsid w:val="00AC6388"/>
    <w:rsid w:val="00AC7ED5"/>
    <w:rsid w:val="00AE1231"/>
    <w:rsid w:val="00AE416F"/>
    <w:rsid w:val="00AF4BDD"/>
    <w:rsid w:val="00B0433B"/>
    <w:rsid w:val="00B04F8E"/>
    <w:rsid w:val="00B16CC4"/>
    <w:rsid w:val="00B22114"/>
    <w:rsid w:val="00B416B9"/>
    <w:rsid w:val="00B51C84"/>
    <w:rsid w:val="00B55097"/>
    <w:rsid w:val="00B666BA"/>
    <w:rsid w:val="00B70D8D"/>
    <w:rsid w:val="00B81DB7"/>
    <w:rsid w:val="00B92E7F"/>
    <w:rsid w:val="00BA1B65"/>
    <w:rsid w:val="00BA263E"/>
    <w:rsid w:val="00BA31CA"/>
    <w:rsid w:val="00BC0D2F"/>
    <w:rsid w:val="00BC3386"/>
    <w:rsid w:val="00BD2776"/>
    <w:rsid w:val="00BD3439"/>
    <w:rsid w:val="00BE362F"/>
    <w:rsid w:val="00BF16BA"/>
    <w:rsid w:val="00BF54FE"/>
    <w:rsid w:val="00C008CE"/>
    <w:rsid w:val="00C042C3"/>
    <w:rsid w:val="00C04417"/>
    <w:rsid w:val="00C0475D"/>
    <w:rsid w:val="00C061F3"/>
    <w:rsid w:val="00C16C06"/>
    <w:rsid w:val="00C25FED"/>
    <w:rsid w:val="00C42B22"/>
    <w:rsid w:val="00C4681E"/>
    <w:rsid w:val="00C479C4"/>
    <w:rsid w:val="00C52648"/>
    <w:rsid w:val="00C54200"/>
    <w:rsid w:val="00C6370C"/>
    <w:rsid w:val="00C64529"/>
    <w:rsid w:val="00C67D0D"/>
    <w:rsid w:val="00C70D83"/>
    <w:rsid w:val="00C739B8"/>
    <w:rsid w:val="00C801C7"/>
    <w:rsid w:val="00CA58C2"/>
    <w:rsid w:val="00CB6E36"/>
    <w:rsid w:val="00CC32F4"/>
    <w:rsid w:val="00CC7A1F"/>
    <w:rsid w:val="00CD3627"/>
    <w:rsid w:val="00CE092C"/>
    <w:rsid w:val="00CE68A5"/>
    <w:rsid w:val="00CF7494"/>
    <w:rsid w:val="00D07324"/>
    <w:rsid w:val="00D129D7"/>
    <w:rsid w:val="00D20595"/>
    <w:rsid w:val="00D47980"/>
    <w:rsid w:val="00D6296F"/>
    <w:rsid w:val="00D66727"/>
    <w:rsid w:val="00D74DFB"/>
    <w:rsid w:val="00D83DC3"/>
    <w:rsid w:val="00D8749D"/>
    <w:rsid w:val="00D904B8"/>
    <w:rsid w:val="00DA76AE"/>
    <w:rsid w:val="00DB0D84"/>
    <w:rsid w:val="00DB42AC"/>
    <w:rsid w:val="00DC0652"/>
    <w:rsid w:val="00DC73EA"/>
    <w:rsid w:val="00DD2091"/>
    <w:rsid w:val="00DD34C2"/>
    <w:rsid w:val="00DD4413"/>
    <w:rsid w:val="00DF5749"/>
    <w:rsid w:val="00E00FFB"/>
    <w:rsid w:val="00E10669"/>
    <w:rsid w:val="00E12698"/>
    <w:rsid w:val="00E20515"/>
    <w:rsid w:val="00E21909"/>
    <w:rsid w:val="00E21BB5"/>
    <w:rsid w:val="00E25A46"/>
    <w:rsid w:val="00E41EE9"/>
    <w:rsid w:val="00E609AC"/>
    <w:rsid w:val="00E74EA0"/>
    <w:rsid w:val="00E93363"/>
    <w:rsid w:val="00E95981"/>
    <w:rsid w:val="00E9655A"/>
    <w:rsid w:val="00EA1ACC"/>
    <w:rsid w:val="00EA5FAE"/>
    <w:rsid w:val="00EB39D4"/>
    <w:rsid w:val="00EB5FDC"/>
    <w:rsid w:val="00EB623F"/>
    <w:rsid w:val="00EB7BDD"/>
    <w:rsid w:val="00EC0E63"/>
    <w:rsid w:val="00EC2850"/>
    <w:rsid w:val="00ED31C5"/>
    <w:rsid w:val="00EE66E5"/>
    <w:rsid w:val="00EF1772"/>
    <w:rsid w:val="00F01063"/>
    <w:rsid w:val="00F201A9"/>
    <w:rsid w:val="00F21916"/>
    <w:rsid w:val="00F23E20"/>
    <w:rsid w:val="00F24183"/>
    <w:rsid w:val="00F3057C"/>
    <w:rsid w:val="00F326E7"/>
    <w:rsid w:val="00F35F73"/>
    <w:rsid w:val="00F55CEB"/>
    <w:rsid w:val="00F6682F"/>
    <w:rsid w:val="00F71D86"/>
    <w:rsid w:val="00F85FC4"/>
    <w:rsid w:val="00F91E46"/>
    <w:rsid w:val="00FA07B0"/>
    <w:rsid w:val="00FA0C9B"/>
    <w:rsid w:val="00FC3148"/>
    <w:rsid w:val="00FC3E05"/>
    <w:rsid w:val="00FC442B"/>
    <w:rsid w:val="00FC4747"/>
    <w:rsid w:val="00FD5E56"/>
    <w:rsid w:val="00FF41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2607"/>
  <w15:chartTrackingRefBased/>
  <w15:docId w15:val="{CF9F1AB0-3AEA-49A6-9909-63AD470E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95"/>
    <w:pPr>
      <w:spacing w:after="0"/>
    </w:pPr>
    <w:rPr>
      <w:rFonts w:ascii="Calibri" w:hAnsi="Calibri" w:cs="Calibri"/>
    </w:rPr>
  </w:style>
  <w:style w:type="paragraph" w:styleId="Overskrift1">
    <w:name w:val="heading 1"/>
    <w:aliases w:val="FT Overskrift 1"/>
    <w:basedOn w:val="Normal"/>
    <w:next w:val="Normal"/>
    <w:link w:val="Overskrift1Tegn"/>
    <w:uiPriority w:val="9"/>
    <w:qFormat/>
    <w:rsid w:val="00A52CF4"/>
    <w:pPr>
      <w:keepNext/>
      <w:keepLines/>
      <w:numPr>
        <w:numId w:val="2"/>
      </w:numPr>
      <w:spacing w:before="360" w:after="120"/>
      <w:contextualSpacing/>
      <w:outlineLvl w:val="0"/>
    </w:pPr>
    <w:rPr>
      <w:rFonts w:ascii="Calibri Light" w:eastAsiaTheme="majorEastAsia" w:hAnsi="Calibri Light" w:cstheme="majorBidi"/>
      <w:b/>
      <w:caps/>
      <w:color w:val="000000" w:themeColor="text1"/>
      <w:szCs w:val="32"/>
    </w:rPr>
  </w:style>
  <w:style w:type="paragraph" w:styleId="Overskrift2">
    <w:name w:val="heading 2"/>
    <w:aliases w:val="FT Overskrift 2"/>
    <w:basedOn w:val="Overskrift1"/>
    <w:next w:val="Normal"/>
    <w:link w:val="Overskrift2Tegn"/>
    <w:uiPriority w:val="9"/>
    <w:qFormat/>
    <w:rsid w:val="00E21909"/>
    <w:pPr>
      <w:numPr>
        <w:ilvl w:val="1"/>
      </w:numPr>
      <w:spacing w:before="240"/>
      <w:contextualSpacing w:val="0"/>
      <w:mirrorIndents/>
      <w:outlineLvl w:val="1"/>
    </w:pPr>
    <w:rPr>
      <w:caps w:val="0"/>
      <w:szCs w:val="26"/>
    </w:rPr>
  </w:style>
  <w:style w:type="paragraph" w:styleId="Overskrift3">
    <w:name w:val="heading 3"/>
    <w:aliases w:val="FT Overskrift 3"/>
    <w:basedOn w:val="Overskrift2"/>
    <w:next w:val="Normal"/>
    <w:link w:val="Overskrift3Tegn"/>
    <w:autoRedefine/>
    <w:uiPriority w:val="9"/>
    <w:qFormat/>
    <w:rsid w:val="00BF54FE"/>
    <w:pPr>
      <w:numPr>
        <w:ilvl w:val="2"/>
      </w:numPr>
      <w:spacing w:before="160" w:after="160"/>
      <w:outlineLvl w:val="2"/>
    </w:pPr>
    <w:rPr>
      <w:b w:val="0"/>
      <w:i/>
      <w:szCs w:val="24"/>
    </w:rPr>
  </w:style>
  <w:style w:type="paragraph" w:styleId="Overskrift4">
    <w:name w:val="heading 4"/>
    <w:aliases w:val="FT Overskrift 4"/>
    <w:basedOn w:val="Normal"/>
    <w:next w:val="Normal"/>
    <w:link w:val="Overskrift4Tegn"/>
    <w:autoRedefine/>
    <w:uiPriority w:val="9"/>
    <w:qFormat/>
    <w:rsid w:val="00E21909"/>
    <w:pPr>
      <w:keepNext/>
      <w:keepLines/>
      <w:numPr>
        <w:ilvl w:val="3"/>
        <w:numId w:val="2"/>
      </w:numPr>
      <w:spacing w:before="160" w:after="160"/>
      <w:outlineLvl w:val="3"/>
    </w:pPr>
    <w:rPr>
      <w:rFonts w:ascii="Calibri Light" w:eastAsiaTheme="majorEastAsia" w:hAnsi="Calibri Light"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T Overskrift 4 Tegn"/>
    <w:basedOn w:val="Standardskriftforavsnitt"/>
    <w:link w:val="Overskrift4"/>
    <w:uiPriority w:val="9"/>
    <w:rsid w:val="00E21909"/>
    <w:rPr>
      <w:rFonts w:eastAsiaTheme="majorEastAsia" w:cstheme="majorBidi"/>
      <w:i/>
      <w:iCs/>
    </w:rPr>
  </w:style>
  <w:style w:type="character" w:customStyle="1" w:styleId="Overskrift3Tegn">
    <w:name w:val="Overskrift 3 Tegn"/>
    <w:aliases w:val="FT Overskrift 3 Tegn"/>
    <w:basedOn w:val="Standardskriftforavsnitt"/>
    <w:link w:val="Overskrift3"/>
    <w:uiPriority w:val="9"/>
    <w:rsid w:val="00BF54FE"/>
    <w:rPr>
      <w:rFonts w:eastAsiaTheme="majorEastAsia" w:cstheme="majorBidi"/>
      <w:i/>
      <w:color w:val="000000" w:themeColor="text1"/>
      <w:szCs w:val="24"/>
    </w:rPr>
  </w:style>
  <w:style w:type="character" w:customStyle="1" w:styleId="Overskrift2Tegn">
    <w:name w:val="Overskrift 2 Tegn"/>
    <w:aliases w:val="FT Overskrift 2 Tegn"/>
    <w:basedOn w:val="Standardskriftforavsnitt"/>
    <w:link w:val="Overskrift2"/>
    <w:uiPriority w:val="9"/>
    <w:rsid w:val="00E21909"/>
    <w:rPr>
      <w:rFonts w:eastAsiaTheme="majorEastAsia" w:cstheme="majorBidi"/>
      <w:b/>
      <w:color w:val="000000" w:themeColor="text1"/>
      <w:szCs w:val="26"/>
    </w:rPr>
  </w:style>
  <w:style w:type="character" w:customStyle="1" w:styleId="Overskrift1Tegn">
    <w:name w:val="Overskrift 1 Tegn"/>
    <w:aliases w:val="FT Overskrift 1 Tegn"/>
    <w:basedOn w:val="Standardskriftforavsnitt"/>
    <w:link w:val="Overskrift1"/>
    <w:rsid w:val="00A52CF4"/>
    <w:rPr>
      <w:rFonts w:eastAsiaTheme="majorEastAsia"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rFonts w:ascii="Calibri Light" w:hAnsi="Calibri Light" w:cstheme="minorBidi"/>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rFonts w:ascii="Calibri Light" w:hAnsi="Calibri Light" w:cstheme="minorBidi"/>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rFonts w:ascii="Calibri Light" w:hAnsi="Calibri Light" w:cstheme="minorBidi"/>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rPr>
      <w:rFonts w:ascii="Calibri Light" w:hAnsi="Calibri Light" w:cstheme="minorBidi"/>
    </w:rPr>
  </w:style>
  <w:style w:type="character" w:customStyle="1" w:styleId="BilagChar">
    <w:name w:val="Bilag Char"/>
    <w:basedOn w:val="Standardskriftforavsnit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Standardskriftforavsnit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Standardskriftforavsnitt"/>
    <w:link w:val="Vedlegg"/>
    <w:rsid w:val="00A27999"/>
  </w:style>
  <w:style w:type="character" w:styleId="Merknadsreferanse">
    <w:name w:val="annotation reference"/>
    <w:basedOn w:val="Standardskriftforavsnitt"/>
    <w:uiPriority w:val="99"/>
    <w:semiHidden/>
    <w:unhideWhenUsed/>
    <w:rsid w:val="003467AD"/>
    <w:rPr>
      <w:sz w:val="16"/>
      <w:szCs w:val="16"/>
    </w:rPr>
  </w:style>
  <w:style w:type="paragraph" w:styleId="Merknadstekst">
    <w:name w:val="annotation text"/>
    <w:basedOn w:val="Normal"/>
    <w:link w:val="MerknadstekstTegn"/>
    <w:uiPriority w:val="99"/>
    <w:unhideWhenUsed/>
    <w:rsid w:val="003467AD"/>
    <w:rPr>
      <w:sz w:val="20"/>
      <w:szCs w:val="20"/>
    </w:rPr>
  </w:style>
  <w:style w:type="character" w:customStyle="1" w:styleId="MerknadstekstTegn">
    <w:name w:val="Merknadstekst Tegn"/>
    <w:basedOn w:val="Standardskriftforavsnitt"/>
    <w:link w:val="Merknadstekst"/>
    <w:uiPriority w:val="99"/>
    <w:rsid w:val="003467AD"/>
    <w:rPr>
      <w:rFonts w:ascii="Calibri" w:hAnsi="Calibri" w:cs="Calibri"/>
      <w:sz w:val="20"/>
      <w:szCs w:val="20"/>
    </w:rPr>
  </w:style>
  <w:style w:type="paragraph" w:styleId="Kommentaremne">
    <w:name w:val="annotation subject"/>
    <w:basedOn w:val="Merknadstekst"/>
    <w:next w:val="Merknadstekst"/>
    <w:link w:val="KommentaremneTegn"/>
    <w:uiPriority w:val="99"/>
    <w:semiHidden/>
    <w:unhideWhenUsed/>
    <w:rsid w:val="003467AD"/>
    <w:rPr>
      <w:b/>
      <w:bCs/>
    </w:rPr>
  </w:style>
  <w:style w:type="character" w:customStyle="1" w:styleId="KommentaremneTegn">
    <w:name w:val="Kommentaremne Tegn"/>
    <w:basedOn w:val="MerknadstekstTegn"/>
    <w:link w:val="Kommentaremne"/>
    <w:uiPriority w:val="99"/>
    <w:semiHidden/>
    <w:rsid w:val="003467AD"/>
    <w:rPr>
      <w:rFonts w:ascii="Calibri" w:hAnsi="Calibri" w:cs="Calibri"/>
      <w:b/>
      <w:bCs/>
      <w:sz w:val="20"/>
      <w:szCs w:val="20"/>
    </w:rPr>
  </w:style>
  <w:style w:type="character" w:styleId="Fulgthyperkobling">
    <w:name w:val="FollowedHyperlink"/>
    <w:basedOn w:val="Standardskriftforavsnitt"/>
    <w:uiPriority w:val="99"/>
    <w:semiHidden/>
    <w:unhideWhenUsed/>
    <w:rsid w:val="003467AD"/>
    <w:rPr>
      <w:color w:val="954F72" w:themeColor="followedHyperlink"/>
      <w:u w:val="single"/>
    </w:rPr>
  </w:style>
  <w:style w:type="character" w:styleId="Ulstomtale">
    <w:name w:val="Unresolved Mention"/>
    <w:basedOn w:val="Standardskriftforavsnitt"/>
    <w:uiPriority w:val="99"/>
    <w:semiHidden/>
    <w:unhideWhenUsed/>
    <w:rsid w:val="003467AD"/>
    <w:rPr>
      <w:color w:val="605E5C"/>
      <w:shd w:val="clear" w:color="auto" w:fill="E1DFDD"/>
    </w:rPr>
  </w:style>
  <w:style w:type="paragraph" w:styleId="Listeavsnitt">
    <w:name w:val="List Paragraph"/>
    <w:basedOn w:val="Normal"/>
    <w:uiPriority w:val="34"/>
    <w:qFormat/>
    <w:rsid w:val="00E609AC"/>
    <w:pPr>
      <w:ind w:left="720"/>
      <w:contextualSpacing/>
    </w:pPr>
    <w:rPr>
      <w:rFonts w:ascii="Calibri Light" w:hAnsi="Calibri Light" w:cstheme="minorBidi"/>
    </w:rPr>
  </w:style>
  <w:style w:type="paragraph" w:styleId="Revisjon">
    <w:name w:val="Revision"/>
    <w:hidden/>
    <w:uiPriority w:val="99"/>
    <w:semiHidden/>
    <w:rsid w:val="00E93363"/>
    <w:pPr>
      <w:spacing w:after="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899449">
      <w:bodyDiv w:val="1"/>
      <w:marLeft w:val="0"/>
      <w:marRight w:val="0"/>
      <w:marTop w:val="0"/>
      <w:marBottom w:val="0"/>
      <w:divBdr>
        <w:top w:val="none" w:sz="0" w:space="0" w:color="auto"/>
        <w:left w:val="none" w:sz="0" w:space="0" w:color="auto"/>
        <w:bottom w:val="none" w:sz="0" w:space="0" w:color="auto"/>
        <w:right w:val="none" w:sz="0" w:space="0" w:color="auto"/>
      </w:divBdr>
    </w:div>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563881759">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9920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www.microsoft.com/licensing/docs/view/Licensing-Use-Right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azure.microsoft.com/en-us/documentation/articles/azure-subscription-service-limit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microsoft.com/licensing/docs/customeragreement" TargetMode="Externa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azure.microsoft.com/en-us/documentation/articles/azure-subscription-service-limit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microsoft.com/en-us/licensing/product-licensing/produc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3.xml>��< ? x m l   v e r s i o n = " 1 . 0 "   e n c o d i n g = " u t f - 1 6 " ? > < p r o p e r t i e s   x m l n s = " h t t p : / / w w w . i m a n a g e . c o m / w o r k / x m l s c h e m a " >  
     < d o c u m e n t i d > L E G A L ! 1 7 6 6 9 8 6 . 1 < / d o c u m e n t i d >  
     < s e n d e r i d > L A R S . G I S K E @ F O Y E N . N O < / s e n d e r i d >  
     < s e n d e r e m a i l > L A R S . G I S K E @ F O Y E N . N O < / s e n d e r e m a i l >  
     < l a s t m o d i f i e d > 2 0 2 1 - 0 8 - 1 6 T 1 3 : 1 8 : 0 0 . 0 0 0 0 0 0 0 + 0 2 : 0 0 < / l a s t m o d i f i e d >  
     < d a t a b a s e > L E G A L < / d a t a b a s e >  
 < / p r o p e r t i e s > 
</file>

<file path=customXml/item4.xml>��< ? x m l   v e r s i o n = " 1 . 0 "   e n c o d i n g = " u t f - 1 6 " ? > < p r o p e r t i e s   x m l n s = " h t t p : / / w w w . i m a n a g e . c o m / w o r k / x m l s c h e m a " >  
     < d o c u m e n t i d > L e g a l ! 1 3 6 0 8 1 2 . 1 < / d o c u m e n t i d >  
     < s e n d e r i d > L A R S . G I S K E @ F O Y E N . N O < / s e n d e r i d >  
     < s e n d e r e m a i l > L F G @ F O Y E N T O R K I L D S E N . N O < / s e n d e r e m a i l >  
     < l a s t m o d i f i e d > 2 0 2 0 - 0 8 - 2 5 T 1 7 : 2 4 : 0 0 . 0 0 0 0 0 0 0 + 0 2 : 0 0 < / l a s t m o d i f i e d >  
     < d a t a b a s e > L e g a l < / d a t a b a s e >  
 < / 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4" ma:contentTypeDescription="Opprett et nytt dokument." ma:contentTypeScope="" ma:versionID="b0d5e5b7362ac3435cb594679a6e834c">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2eb0228fa03a8b3b32368c89dd9e64f3"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0DB62-C88F-49D9-B464-B9592B7ECD42}">
  <ds:schemaRefs>
    <ds:schemaRef ds:uri="http://schemas.microsoft.com/sharepoint/v3/contenttype/forms"/>
  </ds:schemaRefs>
</ds:datastoreItem>
</file>

<file path=customXml/itemProps2.xml><?xml version="1.0" encoding="utf-8"?>
<ds:datastoreItem xmlns:ds="http://schemas.openxmlformats.org/officeDocument/2006/customXml" ds:itemID="{97882F74-ADB1-45AF-965C-EA60CB41458E}">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customXml/itemProps3.xml><?xml version="1.0" encoding="utf-8"?>
<ds:datastoreItem xmlns:ds="http://schemas.openxmlformats.org/officeDocument/2006/customXml" ds:itemID="{43700CC9-12A7-431D-8352-A599665443AD}">
  <ds:schemaRefs>
    <ds:schemaRef ds:uri="http://www.imanage.com/work/xmlschema"/>
  </ds:schemaRefs>
</ds:datastoreItem>
</file>

<file path=customXml/itemProps4.xml><?xml version="1.0" encoding="utf-8"?>
<ds:datastoreItem xmlns:ds="http://schemas.openxmlformats.org/officeDocument/2006/customXml" ds:itemID="{B68BFAA0-1AD3-4C31-A0E1-1846905C66D8}">
  <ds:schemaRefs>
    <ds:schemaRef ds:uri="http://www.imanage.com/work/xmlschema"/>
  </ds:schemaRefs>
</ds:datastoreItem>
</file>

<file path=customXml/itemProps5.xml><?xml version="1.0" encoding="utf-8"?>
<ds:datastoreItem xmlns:ds="http://schemas.openxmlformats.org/officeDocument/2006/customXml" ds:itemID="{2E7977A2-E12C-4A34-970B-B556AB0984C9}">
  <ds:schemaRefs>
    <ds:schemaRef ds:uri="http://schemas.openxmlformats.org/officeDocument/2006/bibliography"/>
  </ds:schemaRefs>
</ds:datastoreItem>
</file>

<file path=customXml/itemProps6.xml><?xml version="1.0" encoding="utf-8"?>
<ds:datastoreItem xmlns:ds="http://schemas.openxmlformats.org/officeDocument/2006/customXml" ds:itemID="{32D5D19A-E5E3-4544-9CFB-6EE41BE78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5768</TotalTime>
  <Pages>4</Pages>
  <Words>2416</Words>
  <Characters>13270</Characters>
  <Application>Microsoft Office Word</Application>
  <DocSecurity>0</DocSecurity>
  <Lines>232</Lines>
  <Paragraphs>59</Paragraphs>
  <ScaleCrop>false</ScaleCrop>
  <HeadingPairs>
    <vt:vector size="2" baseType="variant">
      <vt:variant>
        <vt:lpstr>Tittel</vt:lpstr>
      </vt:variant>
      <vt:variant>
        <vt:i4>1</vt:i4>
      </vt:variant>
    </vt:vector>
  </HeadingPairs>
  <TitlesOfParts>
    <vt:vector size="1" baseType="lpstr">
      <vt:lpstr/>
    </vt:vector>
  </TitlesOfParts>
  <Company>Advokatfirmaet Føyen Torkildsen AS</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Lars Folkvard Giske</cp:lastModifiedBy>
  <cp:revision>100</cp:revision>
  <dcterms:created xsi:type="dcterms:W3CDTF">2021-06-24T13:38:00Z</dcterms:created>
  <dcterms:modified xsi:type="dcterms:W3CDTF">2025-09-16T14:14:00Z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CClient">
    <vt:lpwstr>100247</vt:lpwstr>
  </property>
  <property fmtid="{D5CDD505-2E9C-101B-9397-08002B2CF9AE}" pid="3" name="PSACMatter">
    <vt:lpwstr>513324</vt:lpwstr>
  </property>
  <property fmtid="{D5CDD505-2E9C-101B-9397-08002B2CF9AE}" pid="4" name="ContentTypeId">
    <vt:lpwstr>0x0101005E9D2F3FAB87F641AC56BBEF47DF4879</vt:lpwstr>
  </property>
  <property fmtid="{D5CDD505-2E9C-101B-9397-08002B2CF9AE}" pid="5" name="MediaServiceImageTags">
    <vt:lpwstr/>
  </property>
</Properties>
</file>