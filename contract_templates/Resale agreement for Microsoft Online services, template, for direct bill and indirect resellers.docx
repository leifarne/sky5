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ED0F5" w14:textId="5644A3A9" w:rsidR="00D27A67" w:rsidRPr="00A92C05" w:rsidRDefault="00D27A67" w:rsidP="00D27A67">
      <w:pPr>
        <w:jc w:val="center"/>
        <w:rPr>
          <w:b/>
          <w:sz w:val="28"/>
          <w:szCs w:val="28"/>
          <w:lang w:val="en-GB"/>
        </w:rPr>
      </w:pPr>
      <w:r w:rsidRPr="00A92C05">
        <w:rPr>
          <w:b/>
          <w:sz w:val="28"/>
          <w:szCs w:val="28"/>
          <w:lang w:val="en-GB"/>
        </w:rPr>
        <w:t xml:space="preserve">Agreement </w:t>
      </w:r>
    </w:p>
    <w:p w14:paraId="2D8304BF" w14:textId="77777777" w:rsidR="00D27A67" w:rsidRPr="00A92C05" w:rsidRDefault="00D27A67" w:rsidP="00D27A67">
      <w:pPr>
        <w:jc w:val="center"/>
        <w:rPr>
          <w:lang w:val="en-GB"/>
        </w:rPr>
      </w:pPr>
    </w:p>
    <w:p w14:paraId="1659E0A4" w14:textId="77777777" w:rsidR="00D27A67" w:rsidRPr="00A92C05" w:rsidRDefault="00D27A67" w:rsidP="00D27A67">
      <w:pPr>
        <w:jc w:val="center"/>
        <w:rPr>
          <w:lang w:val="en-GB"/>
        </w:rPr>
      </w:pPr>
    </w:p>
    <w:p w14:paraId="110BBCF9" w14:textId="0BFED22E" w:rsidR="00D27A67" w:rsidRPr="00A92C05" w:rsidRDefault="00D27A67" w:rsidP="00D27A67">
      <w:pPr>
        <w:jc w:val="center"/>
        <w:rPr>
          <w:lang w:val="en-GB"/>
        </w:rPr>
      </w:pPr>
      <w:r w:rsidRPr="00A92C05">
        <w:rPr>
          <w:lang w:val="en-GB"/>
        </w:rPr>
        <w:t xml:space="preserve"> </w:t>
      </w:r>
      <w:r w:rsidR="002733C0">
        <w:rPr>
          <w:lang w:val="en-GB"/>
        </w:rPr>
        <w:t xml:space="preserve">for subscription to </w:t>
      </w:r>
      <w:r w:rsidRPr="00A92C05">
        <w:rPr>
          <w:lang w:val="en-GB"/>
        </w:rPr>
        <w:t xml:space="preserve">Microsoft </w:t>
      </w:r>
      <w:bookmarkStart w:id="0" w:name="_Hlk142402595"/>
      <w:r w:rsidR="00261817" w:rsidRPr="00A92C05">
        <w:rPr>
          <w:lang w:val="en-GB"/>
        </w:rPr>
        <w:t>Online</w:t>
      </w:r>
      <w:r w:rsidRPr="00A92C05">
        <w:rPr>
          <w:lang w:val="en-GB"/>
        </w:rPr>
        <w:t xml:space="preserve"> Services</w:t>
      </w:r>
      <w:bookmarkEnd w:id="0"/>
    </w:p>
    <w:p w14:paraId="0A5D5FEF" w14:textId="77777777" w:rsidR="00D27A67" w:rsidRPr="00A92C05" w:rsidRDefault="00D27A67" w:rsidP="00D27A67">
      <w:pPr>
        <w:jc w:val="center"/>
        <w:rPr>
          <w:lang w:val="en-GB"/>
        </w:rPr>
      </w:pPr>
    </w:p>
    <w:p w14:paraId="3B3609E3" w14:textId="06B35FE3" w:rsidR="00D27A67" w:rsidRPr="00A92C05" w:rsidRDefault="00D27A67" w:rsidP="00D27A67">
      <w:pPr>
        <w:jc w:val="center"/>
        <w:rPr>
          <w:lang w:val="en-GB"/>
        </w:rPr>
      </w:pPr>
      <w:r w:rsidRPr="00A92C05">
        <w:rPr>
          <w:lang w:val="en-GB"/>
        </w:rPr>
        <w:t>(</w:t>
      </w:r>
      <w:r w:rsidR="00EB60B5">
        <w:rPr>
          <w:lang w:val="en-GB"/>
        </w:rPr>
        <w:t>hereinafter</w:t>
      </w:r>
      <w:r w:rsidRPr="00A92C05">
        <w:rPr>
          <w:lang w:val="en-GB"/>
        </w:rPr>
        <w:t xml:space="preserve"> the Agreement) </w:t>
      </w:r>
    </w:p>
    <w:p w14:paraId="2326122F" w14:textId="77777777" w:rsidR="00D27A67" w:rsidRPr="00A92C05" w:rsidRDefault="00D27A67" w:rsidP="00D27A67">
      <w:pPr>
        <w:jc w:val="center"/>
        <w:rPr>
          <w:lang w:val="en-GB"/>
        </w:rPr>
      </w:pPr>
    </w:p>
    <w:p w14:paraId="0694669A" w14:textId="33D224AF" w:rsidR="00D27A67" w:rsidRPr="00A92C05" w:rsidRDefault="00D27A67" w:rsidP="00D27A67">
      <w:pPr>
        <w:jc w:val="center"/>
        <w:rPr>
          <w:lang w:val="en-GB"/>
        </w:rPr>
      </w:pPr>
      <w:r w:rsidRPr="00A92C05">
        <w:rPr>
          <w:lang w:val="en-GB"/>
        </w:rPr>
        <w:t>by and between</w:t>
      </w:r>
    </w:p>
    <w:p w14:paraId="0630C70A" w14:textId="77777777" w:rsidR="00D27A67" w:rsidRPr="00A92C05" w:rsidRDefault="00D27A67" w:rsidP="00D27A67">
      <w:pPr>
        <w:jc w:val="center"/>
        <w:rPr>
          <w:lang w:val="en-GB"/>
        </w:rPr>
      </w:pPr>
    </w:p>
    <w:p w14:paraId="18507ABD" w14:textId="354BC0E2" w:rsidR="00D27A67" w:rsidRPr="00A92C05" w:rsidRDefault="00D27A67" w:rsidP="00D27A67">
      <w:pPr>
        <w:jc w:val="center"/>
        <w:rPr>
          <w:lang w:val="en-GB"/>
        </w:rPr>
      </w:pPr>
      <w:bookmarkStart w:id="1" w:name="_Hlk84257720"/>
      <w:bookmarkStart w:id="2" w:name="_Hlk84257785"/>
      <w:r w:rsidRPr="00A92C05">
        <w:rPr>
          <w:highlight w:val="yellow"/>
          <w:lang w:val="en-GB"/>
        </w:rPr>
        <w:t xml:space="preserve">[insert </w:t>
      </w:r>
      <w:r w:rsidR="006F58DD">
        <w:rPr>
          <w:highlight w:val="yellow"/>
          <w:lang w:val="en-GB"/>
        </w:rPr>
        <w:t>reseller name</w:t>
      </w:r>
      <w:r w:rsidRPr="00A92C05">
        <w:rPr>
          <w:highlight w:val="yellow"/>
          <w:lang w:val="en-GB"/>
        </w:rPr>
        <w:t>]</w:t>
      </w:r>
    </w:p>
    <w:bookmarkEnd w:id="1"/>
    <w:p w14:paraId="62816FA9" w14:textId="77777777" w:rsidR="00D27A67" w:rsidRPr="00A92C05" w:rsidRDefault="00D27A67" w:rsidP="00D27A67">
      <w:pPr>
        <w:jc w:val="center"/>
        <w:rPr>
          <w:lang w:val="en-GB"/>
        </w:rPr>
      </w:pPr>
    </w:p>
    <w:p w14:paraId="1AA59FC8" w14:textId="6B8819DE" w:rsidR="00D27A67" w:rsidRPr="00A92C05" w:rsidRDefault="00D27A67" w:rsidP="00D27A67">
      <w:pPr>
        <w:jc w:val="center"/>
        <w:rPr>
          <w:lang w:val="en-GB"/>
        </w:rPr>
      </w:pPr>
      <w:r w:rsidRPr="00A92C05">
        <w:rPr>
          <w:lang w:val="en-GB"/>
        </w:rPr>
        <w:t>(</w:t>
      </w:r>
      <w:r w:rsidRPr="00A92C05">
        <w:rPr>
          <w:highlight w:val="yellow"/>
          <w:lang w:val="en-GB"/>
        </w:rPr>
        <w:t xml:space="preserve">insert </w:t>
      </w:r>
      <w:r w:rsidR="006F58DD">
        <w:rPr>
          <w:highlight w:val="yellow"/>
          <w:lang w:val="en-GB"/>
        </w:rPr>
        <w:t>business</w:t>
      </w:r>
      <w:r w:rsidR="006F58DD" w:rsidRPr="00A92C05">
        <w:rPr>
          <w:highlight w:val="yellow"/>
          <w:lang w:val="en-GB"/>
        </w:rPr>
        <w:t xml:space="preserve"> </w:t>
      </w:r>
      <w:r w:rsidRPr="00A92C05">
        <w:rPr>
          <w:highlight w:val="yellow"/>
          <w:lang w:val="en-GB"/>
        </w:rPr>
        <w:t>registration no. xx</w:t>
      </w:r>
      <w:r w:rsidRPr="00A92C05">
        <w:rPr>
          <w:lang w:val="en-GB"/>
        </w:rPr>
        <w:t>)</w:t>
      </w:r>
      <w:r w:rsidR="00A417C7" w:rsidRPr="00A92C05">
        <w:rPr>
          <w:lang w:val="en-GB"/>
        </w:rPr>
        <w:t>,</w:t>
      </w:r>
    </w:p>
    <w:p w14:paraId="5EEF7905" w14:textId="77777777" w:rsidR="00D27A67" w:rsidRPr="00A92C05" w:rsidRDefault="00D27A67" w:rsidP="00D27A67">
      <w:pPr>
        <w:jc w:val="center"/>
        <w:rPr>
          <w:lang w:val="en-GB"/>
        </w:rPr>
      </w:pPr>
    </w:p>
    <w:p w14:paraId="158B8224" w14:textId="5F5544A5" w:rsidR="00D27A67" w:rsidRPr="00A92C05" w:rsidRDefault="00D27A67" w:rsidP="00D27A67">
      <w:pPr>
        <w:jc w:val="center"/>
        <w:rPr>
          <w:lang w:val="en-GB"/>
        </w:rPr>
      </w:pPr>
      <w:r w:rsidRPr="00A92C05">
        <w:rPr>
          <w:lang w:val="en-GB"/>
        </w:rPr>
        <w:t xml:space="preserve">hereby designated as the </w:t>
      </w:r>
      <w:r w:rsidR="006F58DD">
        <w:rPr>
          <w:lang w:val="en-GB"/>
        </w:rPr>
        <w:t>Reseller</w:t>
      </w:r>
      <w:r w:rsidR="00A417C7" w:rsidRPr="00A92C05">
        <w:rPr>
          <w:lang w:val="en-GB"/>
        </w:rPr>
        <w:t>,</w:t>
      </w:r>
    </w:p>
    <w:p w14:paraId="73EFE79E" w14:textId="77777777" w:rsidR="00D27A67" w:rsidRPr="00A92C05" w:rsidRDefault="00D27A67" w:rsidP="00D27A67">
      <w:pPr>
        <w:jc w:val="center"/>
        <w:rPr>
          <w:lang w:val="en-GB"/>
        </w:rPr>
      </w:pPr>
    </w:p>
    <w:p w14:paraId="1F4EF593" w14:textId="2D7EC8F3" w:rsidR="00D27A67" w:rsidRPr="00A92C05" w:rsidRDefault="00D27A67" w:rsidP="00D27A67">
      <w:pPr>
        <w:jc w:val="center"/>
        <w:rPr>
          <w:lang w:val="en-GB"/>
        </w:rPr>
      </w:pPr>
      <w:r w:rsidRPr="00A92C05">
        <w:rPr>
          <w:lang w:val="en-GB"/>
        </w:rPr>
        <w:t>and</w:t>
      </w:r>
    </w:p>
    <w:p w14:paraId="36141CA6" w14:textId="77777777" w:rsidR="00D27A67" w:rsidRPr="00A92C05" w:rsidRDefault="00D27A67" w:rsidP="00D27A67">
      <w:pPr>
        <w:jc w:val="center"/>
        <w:rPr>
          <w:lang w:val="en-GB"/>
        </w:rPr>
      </w:pPr>
    </w:p>
    <w:p w14:paraId="16794F22" w14:textId="5517C3C2" w:rsidR="00D27A67" w:rsidRPr="00A92C05" w:rsidRDefault="00D27A67" w:rsidP="00D27A67">
      <w:pPr>
        <w:jc w:val="center"/>
        <w:rPr>
          <w:highlight w:val="yellow"/>
          <w:lang w:val="en-GB"/>
        </w:rPr>
      </w:pPr>
      <w:bookmarkStart w:id="3" w:name="_Hlk84257704"/>
      <w:r w:rsidRPr="00A92C05">
        <w:rPr>
          <w:highlight w:val="yellow"/>
          <w:lang w:val="en-GB"/>
        </w:rPr>
        <w:t>[insert customer</w:t>
      </w:r>
      <w:r w:rsidR="006F58DD">
        <w:rPr>
          <w:highlight w:val="yellow"/>
          <w:lang w:val="en-GB"/>
        </w:rPr>
        <w:t xml:space="preserve"> name</w:t>
      </w:r>
      <w:r w:rsidRPr="00A92C05">
        <w:rPr>
          <w:highlight w:val="yellow"/>
          <w:lang w:val="en-GB"/>
        </w:rPr>
        <w:t>]</w:t>
      </w:r>
    </w:p>
    <w:bookmarkEnd w:id="3"/>
    <w:p w14:paraId="46DD96F4" w14:textId="77777777" w:rsidR="00D27A67" w:rsidRPr="00A92C05" w:rsidRDefault="00D27A67" w:rsidP="00D27A67">
      <w:pPr>
        <w:jc w:val="center"/>
        <w:rPr>
          <w:highlight w:val="yellow"/>
          <w:lang w:val="en-GB"/>
        </w:rPr>
      </w:pPr>
    </w:p>
    <w:p w14:paraId="3DF4F30C" w14:textId="109B4A40" w:rsidR="00D27A67" w:rsidRPr="00A92C05" w:rsidRDefault="00D27A67" w:rsidP="00D27A67">
      <w:pPr>
        <w:jc w:val="center"/>
        <w:rPr>
          <w:highlight w:val="yellow"/>
          <w:lang w:val="en-GB"/>
        </w:rPr>
      </w:pPr>
      <w:r w:rsidRPr="00A92C05">
        <w:rPr>
          <w:highlight w:val="yellow"/>
          <w:lang w:val="en-GB"/>
        </w:rPr>
        <w:t xml:space="preserve">(insert </w:t>
      </w:r>
      <w:r w:rsidR="009E25BE">
        <w:rPr>
          <w:highlight w:val="yellow"/>
          <w:lang w:val="en-GB"/>
        </w:rPr>
        <w:t>business</w:t>
      </w:r>
      <w:r w:rsidR="009E25BE" w:rsidRPr="00A92C05">
        <w:rPr>
          <w:highlight w:val="yellow"/>
          <w:lang w:val="en-GB"/>
        </w:rPr>
        <w:t xml:space="preserve"> </w:t>
      </w:r>
      <w:r w:rsidRPr="00A92C05">
        <w:rPr>
          <w:highlight w:val="yellow"/>
          <w:lang w:val="en-GB"/>
        </w:rPr>
        <w:t>registration no. xx)</w:t>
      </w:r>
      <w:r w:rsidR="00A417C7" w:rsidRPr="00A92C05">
        <w:rPr>
          <w:highlight w:val="yellow"/>
          <w:lang w:val="en-GB"/>
        </w:rPr>
        <w:t>,</w:t>
      </w:r>
    </w:p>
    <w:p w14:paraId="791CD61E" w14:textId="77777777" w:rsidR="00D27A67" w:rsidRPr="00A92C05" w:rsidRDefault="00D27A67" w:rsidP="00D27A67">
      <w:pPr>
        <w:jc w:val="center"/>
        <w:rPr>
          <w:highlight w:val="yellow"/>
          <w:lang w:val="en-GB"/>
        </w:rPr>
      </w:pPr>
    </w:p>
    <w:p w14:paraId="624F3708" w14:textId="25736574" w:rsidR="00D27A67" w:rsidRPr="00A92C05" w:rsidRDefault="00A417C7" w:rsidP="00D27A67">
      <w:pPr>
        <w:jc w:val="center"/>
        <w:rPr>
          <w:lang w:val="en-GB"/>
        </w:rPr>
      </w:pPr>
      <w:r w:rsidRPr="00A92C05">
        <w:rPr>
          <w:lang w:val="en-GB"/>
        </w:rPr>
        <w:t>h</w:t>
      </w:r>
      <w:r w:rsidR="00D27A67" w:rsidRPr="00A92C05">
        <w:rPr>
          <w:lang w:val="en-GB"/>
        </w:rPr>
        <w:t>ereby designated as the Customer,</w:t>
      </w:r>
    </w:p>
    <w:p w14:paraId="13FF0ABF" w14:textId="77777777" w:rsidR="00D27A67" w:rsidRPr="00A92C05" w:rsidRDefault="00D27A67" w:rsidP="00D27A67">
      <w:pPr>
        <w:jc w:val="center"/>
        <w:rPr>
          <w:lang w:val="en-GB"/>
        </w:rPr>
      </w:pPr>
    </w:p>
    <w:p w14:paraId="3A4BF6E3" w14:textId="307C454E" w:rsidR="00D27A67" w:rsidRPr="00A92C05" w:rsidRDefault="009E25BE" w:rsidP="00D27A67">
      <w:pPr>
        <w:jc w:val="center"/>
        <w:rPr>
          <w:lang w:val="en-GB"/>
        </w:rPr>
      </w:pPr>
      <w:r>
        <w:rPr>
          <w:lang w:val="en-GB"/>
        </w:rPr>
        <w:t>Signature date</w:t>
      </w:r>
      <w:r w:rsidR="00D27A67" w:rsidRPr="00A92C05">
        <w:rPr>
          <w:lang w:val="en-GB"/>
        </w:rPr>
        <w:t xml:space="preserve">: </w:t>
      </w:r>
      <w:r w:rsidR="00D27A67" w:rsidRPr="00A92C05">
        <w:rPr>
          <w:highlight w:val="yellow"/>
          <w:lang w:val="en-GB"/>
        </w:rPr>
        <w:t>[insert date]</w:t>
      </w:r>
      <w:r w:rsidR="00261817" w:rsidRPr="00A92C05">
        <w:rPr>
          <w:lang w:val="en-GB"/>
        </w:rPr>
        <w:t xml:space="preserve"> (hereby designated as the Effective Date)</w:t>
      </w:r>
    </w:p>
    <w:bookmarkEnd w:id="2"/>
    <w:p w14:paraId="0F4B3078" w14:textId="77777777" w:rsidR="00D27A67" w:rsidRPr="00A92C05" w:rsidRDefault="00D27A67" w:rsidP="00D27A67">
      <w:pPr>
        <w:jc w:val="center"/>
        <w:rPr>
          <w:lang w:val="en-GB"/>
        </w:rPr>
      </w:pPr>
    </w:p>
    <w:p w14:paraId="528F2271" w14:textId="74A54EF7" w:rsidR="00D27A67" w:rsidRPr="00A92C05" w:rsidRDefault="00F34FBA" w:rsidP="00D27A67">
      <w:pPr>
        <w:pStyle w:val="Overskrift1"/>
        <w:rPr>
          <w:lang w:val="en-GB"/>
        </w:rPr>
      </w:pPr>
      <w:r w:rsidRPr="00A92C05">
        <w:rPr>
          <w:lang w:val="en-GB"/>
        </w:rPr>
        <w:lastRenderedPageBreak/>
        <w:t xml:space="preserve">Scope of </w:t>
      </w:r>
      <w:r w:rsidR="00072A6A" w:rsidRPr="00A92C05">
        <w:rPr>
          <w:lang w:val="en-GB"/>
        </w:rPr>
        <w:t xml:space="preserve">AND </w:t>
      </w:r>
      <w:r w:rsidR="004C69DA" w:rsidRPr="00A92C05">
        <w:rPr>
          <w:lang w:val="en-GB"/>
        </w:rPr>
        <w:t>Parties</w:t>
      </w:r>
      <w:r w:rsidR="00072A6A" w:rsidRPr="00A92C05">
        <w:rPr>
          <w:lang w:val="en-GB"/>
        </w:rPr>
        <w:t xml:space="preserve"> TO THE AGREEMENT</w:t>
      </w:r>
    </w:p>
    <w:p w14:paraId="58292164" w14:textId="6988AAB5" w:rsidR="00D27A67" w:rsidRPr="00A92C05" w:rsidRDefault="004C69DA" w:rsidP="00D27A67">
      <w:pPr>
        <w:pStyle w:val="Overskrift2"/>
        <w:rPr>
          <w:b w:val="0"/>
          <w:lang w:val="en-GB"/>
        </w:rPr>
      </w:pPr>
      <w:r w:rsidRPr="00A92C05">
        <w:rPr>
          <w:b w:val="0"/>
          <w:color w:val="auto"/>
          <w:lang w:val="en-GB"/>
        </w:rPr>
        <w:t xml:space="preserve">The </w:t>
      </w:r>
      <w:r w:rsidR="006F58DD">
        <w:rPr>
          <w:b w:val="0"/>
          <w:color w:val="auto"/>
          <w:lang w:val="en-GB"/>
        </w:rPr>
        <w:t>Reseller</w:t>
      </w:r>
      <w:r w:rsidRPr="00A92C05">
        <w:rPr>
          <w:b w:val="0"/>
          <w:color w:val="auto"/>
          <w:lang w:val="en-GB"/>
        </w:rPr>
        <w:t xml:space="preserve"> has the right to resell </w:t>
      </w:r>
      <w:r w:rsidR="00D27A67" w:rsidRPr="00A92C05">
        <w:rPr>
          <w:b w:val="0"/>
          <w:color w:val="auto"/>
          <w:lang w:val="en-GB"/>
        </w:rPr>
        <w:t xml:space="preserve">Microsoft </w:t>
      </w:r>
      <w:r w:rsidR="00092A54" w:rsidRPr="00A92C05">
        <w:rPr>
          <w:b w:val="0"/>
          <w:color w:val="auto"/>
          <w:lang w:val="en-GB"/>
        </w:rPr>
        <w:t>Online</w:t>
      </w:r>
      <w:r w:rsidRPr="00A92C05">
        <w:rPr>
          <w:b w:val="0"/>
          <w:color w:val="auto"/>
          <w:lang w:val="en-GB"/>
        </w:rPr>
        <w:t xml:space="preserve"> Services </w:t>
      </w:r>
      <w:r w:rsidR="00D27A67" w:rsidRPr="00A92C05">
        <w:rPr>
          <w:b w:val="0"/>
          <w:color w:val="auto"/>
          <w:lang w:val="en-GB"/>
        </w:rPr>
        <w:t>(</w:t>
      </w:r>
      <w:r w:rsidRPr="00A92C05">
        <w:rPr>
          <w:b w:val="0"/>
          <w:color w:val="auto"/>
          <w:lang w:val="en-GB"/>
        </w:rPr>
        <w:t>hereby designated as</w:t>
      </w:r>
      <w:r w:rsidR="00D27A67" w:rsidRPr="00A92C05">
        <w:rPr>
          <w:b w:val="0"/>
          <w:color w:val="auto"/>
          <w:lang w:val="en-GB"/>
        </w:rPr>
        <w:t xml:space="preserve"> </w:t>
      </w:r>
      <w:r w:rsidRPr="00A92C05">
        <w:rPr>
          <w:b w:val="0"/>
          <w:color w:val="auto"/>
          <w:lang w:val="en-GB"/>
        </w:rPr>
        <w:t>Cloud</w:t>
      </w:r>
      <w:r w:rsidRPr="00A92C05">
        <w:rPr>
          <w:b w:val="0"/>
          <w:lang w:val="en-GB"/>
        </w:rPr>
        <w:t>-services</w:t>
      </w:r>
      <w:r w:rsidR="00D27A67" w:rsidRPr="00A92C05">
        <w:rPr>
          <w:b w:val="0"/>
          <w:lang w:val="en-GB"/>
        </w:rPr>
        <w:t>)</w:t>
      </w:r>
      <w:r w:rsidRPr="00A92C05">
        <w:rPr>
          <w:b w:val="0"/>
          <w:lang w:val="en-GB"/>
        </w:rPr>
        <w:t xml:space="preserve"> to the C</w:t>
      </w:r>
      <w:r w:rsidR="00C56FD4">
        <w:rPr>
          <w:b w:val="0"/>
          <w:lang w:val="en-GB"/>
        </w:rPr>
        <w:t>u</w:t>
      </w:r>
      <w:r w:rsidRPr="00A92C05">
        <w:rPr>
          <w:b w:val="0"/>
          <w:lang w:val="en-GB"/>
        </w:rPr>
        <w:t>st</w:t>
      </w:r>
      <w:r w:rsidR="00113C1C">
        <w:rPr>
          <w:b w:val="0"/>
          <w:lang w:val="en-GB"/>
        </w:rPr>
        <w:t>o</w:t>
      </w:r>
      <w:r w:rsidRPr="00A92C05">
        <w:rPr>
          <w:b w:val="0"/>
          <w:lang w:val="en-GB"/>
        </w:rPr>
        <w:t>mer</w:t>
      </w:r>
      <w:r w:rsidR="00D27A67" w:rsidRPr="00A92C05">
        <w:rPr>
          <w:b w:val="0"/>
          <w:lang w:val="en-GB"/>
        </w:rPr>
        <w:t xml:space="preserve"> </w:t>
      </w:r>
      <w:r w:rsidRPr="00A92C05">
        <w:rPr>
          <w:b w:val="0"/>
          <w:lang w:val="en-GB"/>
        </w:rPr>
        <w:t xml:space="preserve">in accordance with its agreement with </w:t>
      </w:r>
      <w:r w:rsidR="00D27A67" w:rsidRPr="00A92C05">
        <w:rPr>
          <w:b w:val="0"/>
          <w:lang w:val="en-GB"/>
        </w:rPr>
        <w:t xml:space="preserve">Microsoft </w:t>
      </w:r>
      <w:commentRangeStart w:id="4"/>
      <w:r w:rsidR="00261817" w:rsidRPr="00A92C05">
        <w:rPr>
          <w:b w:val="0"/>
          <w:lang w:val="en-GB"/>
        </w:rPr>
        <w:t xml:space="preserve">and </w:t>
      </w:r>
      <w:r w:rsidR="00D27A67" w:rsidRPr="00A92C05">
        <w:rPr>
          <w:b w:val="0"/>
          <w:color w:val="auto"/>
          <w:lang w:val="en-GB"/>
        </w:rPr>
        <w:t xml:space="preserve">Microsoft </w:t>
      </w:r>
      <w:r w:rsidR="006F58DD">
        <w:rPr>
          <w:b w:val="0"/>
          <w:color w:val="auto"/>
          <w:lang w:val="en-GB"/>
        </w:rPr>
        <w:t>reseller</w:t>
      </w:r>
      <w:r w:rsidRPr="00A92C05">
        <w:rPr>
          <w:b w:val="0"/>
          <w:color w:val="auto"/>
          <w:lang w:val="en-GB"/>
        </w:rPr>
        <w:t xml:space="preserve"> </w:t>
      </w:r>
      <w:r w:rsidR="00D27A67" w:rsidRPr="00A92C05">
        <w:rPr>
          <w:b w:val="0"/>
          <w:lang w:val="en-GB"/>
        </w:rPr>
        <w:t>[</w:t>
      </w:r>
      <w:r w:rsidRPr="00A92C05">
        <w:rPr>
          <w:b w:val="0"/>
          <w:highlight w:val="yellow"/>
          <w:lang w:val="en-GB"/>
        </w:rPr>
        <w:t>insert name</w:t>
      </w:r>
      <w:r w:rsidR="00D27A67" w:rsidRPr="00A92C05">
        <w:rPr>
          <w:b w:val="0"/>
          <w:lang w:val="en-GB"/>
        </w:rPr>
        <w:t>] (</w:t>
      </w:r>
      <w:r w:rsidRPr="00A92C05">
        <w:rPr>
          <w:b w:val="0"/>
          <w:lang w:val="en-GB"/>
        </w:rPr>
        <w:t xml:space="preserve">hereby </w:t>
      </w:r>
      <w:r w:rsidR="00C81AC3" w:rsidRPr="00A92C05">
        <w:rPr>
          <w:b w:val="0"/>
          <w:lang w:val="en-GB"/>
        </w:rPr>
        <w:t xml:space="preserve">designated as the </w:t>
      </w:r>
      <w:r w:rsidR="00502A8C">
        <w:rPr>
          <w:b w:val="0"/>
          <w:lang w:val="en-GB"/>
        </w:rPr>
        <w:t>Distributor</w:t>
      </w:r>
      <w:r w:rsidR="00D27A67" w:rsidRPr="00A92C05">
        <w:rPr>
          <w:b w:val="0"/>
          <w:lang w:val="en-GB"/>
        </w:rPr>
        <w:t>)</w:t>
      </w:r>
      <w:commentRangeEnd w:id="4"/>
      <w:r w:rsidR="00D27A67" w:rsidRPr="00A92C05">
        <w:rPr>
          <w:rStyle w:val="Merknadsreferanse"/>
          <w:rFonts w:eastAsiaTheme="minorHAnsi" w:cstheme="minorBidi"/>
          <w:b w:val="0"/>
          <w:color w:val="auto"/>
          <w:lang w:val="en-GB"/>
        </w:rPr>
        <w:commentReference w:id="4"/>
      </w:r>
      <w:r w:rsidR="00D27A67" w:rsidRPr="00A92C05">
        <w:rPr>
          <w:b w:val="0"/>
          <w:lang w:val="en-GB"/>
        </w:rPr>
        <w:t xml:space="preserve">. </w:t>
      </w:r>
      <w:r w:rsidRPr="00A92C05">
        <w:rPr>
          <w:b w:val="0"/>
          <w:lang w:val="en-GB"/>
        </w:rPr>
        <w:t xml:space="preserve">This Agreement </w:t>
      </w:r>
      <w:r w:rsidR="00113C1C">
        <w:rPr>
          <w:b w:val="0"/>
          <w:lang w:val="en-GB"/>
        </w:rPr>
        <w:t>sets out</w:t>
      </w:r>
      <w:r w:rsidR="00113C1C" w:rsidRPr="00A92C05">
        <w:rPr>
          <w:b w:val="0"/>
          <w:lang w:val="en-GB"/>
        </w:rPr>
        <w:t xml:space="preserve"> </w:t>
      </w:r>
      <w:r w:rsidRPr="00A92C05">
        <w:rPr>
          <w:b w:val="0"/>
          <w:lang w:val="en-GB"/>
        </w:rPr>
        <w:t xml:space="preserve">the terms and conditions for the </w:t>
      </w:r>
      <w:r w:rsidR="006F58DD">
        <w:rPr>
          <w:b w:val="0"/>
          <w:lang w:val="en-GB"/>
        </w:rPr>
        <w:t>Reseller</w:t>
      </w:r>
      <w:r w:rsidRPr="00A92C05">
        <w:rPr>
          <w:b w:val="0"/>
          <w:lang w:val="en-GB"/>
        </w:rPr>
        <w:t xml:space="preserve">’s </w:t>
      </w:r>
      <w:r w:rsidR="00251E4B" w:rsidRPr="00A92C05">
        <w:rPr>
          <w:b w:val="0"/>
          <w:lang w:val="en-GB"/>
        </w:rPr>
        <w:t>res</w:t>
      </w:r>
      <w:r w:rsidR="00155341">
        <w:rPr>
          <w:b w:val="0"/>
          <w:lang w:val="en-GB"/>
        </w:rPr>
        <w:t>a</w:t>
      </w:r>
      <w:r w:rsidR="00251E4B" w:rsidRPr="00A92C05">
        <w:rPr>
          <w:b w:val="0"/>
          <w:lang w:val="en-GB"/>
        </w:rPr>
        <w:t>l</w:t>
      </w:r>
      <w:r w:rsidR="00155341">
        <w:rPr>
          <w:b w:val="0"/>
          <w:lang w:val="en-GB"/>
        </w:rPr>
        <w:t>e</w:t>
      </w:r>
      <w:r w:rsidR="00251E4B" w:rsidRPr="00A92C05">
        <w:rPr>
          <w:b w:val="0"/>
          <w:lang w:val="en-GB"/>
        </w:rPr>
        <w:t xml:space="preserve"> </w:t>
      </w:r>
      <w:r w:rsidR="00261817" w:rsidRPr="00A92C05">
        <w:rPr>
          <w:b w:val="0"/>
          <w:lang w:val="en-GB"/>
        </w:rPr>
        <w:t>to the Customer</w:t>
      </w:r>
      <w:r w:rsidR="00D27A67" w:rsidRPr="00A92C05">
        <w:rPr>
          <w:b w:val="0"/>
          <w:lang w:val="en-GB"/>
        </w:rPr>
        <w:t xml:space="preserve"> </w:t>
      </w:r>
      <w:r w:rsidR="00251E4B" w:rsidRPr="00A92C05">
        <w:rPr>
          <w:b w:val="0"/>
          <w:lang w:val="en-GB"/>
        </w:rPr>
        <w:t xml:space="preserve">and the Customer’s </w:t>
      </w:r>
      <w:r w:rsidR="00155341">
        <w:rPr>
          <w:b w:val="0"/>
          <w:lang w:val="en-GB"/>
        </w:rPr>
        <w:t>subscription</w:t>
      </w:r>
      <w:r w:rsidR="00155341" w:rsidRPr="00A92C05">
        <w:rPr>
          <w:b w:val="0"/>
          <w:lang w:val="en-GB"/>
        </w:rPr>
        <w:t xml:space="preserve"> </w:t>
      </w:r>
      <w:r w:rsidR="00155341">
        <w:rPr>
          <w:b w:val="0"/>
          <w:lang w:val="en-GB"/>
        </w:rPr>
        <w:t>to</w:t>
      </w:r>
      <w:r w:rsidR="00155341" w:rsidRPr="00A92C05">
        <w:rPr>
          <w:b w:val="0"/>
          <w:lang w:val="en-GB"/>
        </w:rPr>
        <w:t xml:space="preserve"> </w:t>
      </w:r>
      <w:r w:rsidR="00251E4B" w:rsidRPr="00A92C05">
        <w:rPr>
          <w:b w:val="0"/>
          <w:lang w:val="en-GB"/>
        </w:rPr>
        <w:t>the Cloud-services.</w:t>
      </w:r>
    </w:p>
    <w:p w14:paraId="3CF2D916" w14:textId="446700FC" w:rsidR="00D27A67" w:rsidRPr="00A92C05" w:rsidRDefault="00D27A67" w:rsidP="00D27A67">
      <w:pPr>
        <w:pStyle w:val="Overskrift2"/>
        <w:rPr>
          <w:b w:val="0"/>
          <w:lang w:val="en-GB"/>
        </w:rPr>
      </w:pPr>
      <w:r w:rsidRPr="00A92C05">
        <w:rPr>
          <w:b w:val="0"/>
          <w:lang w:val="en-GB"/>
        </w:rPr>
        <w:t>Microsoft</w:t>
      </w:r>
      <w:r w:rsidR="004C69DA" w:rsidRPr="00A92C05">
        <w:rPr>
          <w:b w:val="0"/>
          <w:lang w:val="en-GB"/>
        </w:rPr>
        <w:t>’</w:t>
      </w:r>
      <w:r w:rsidRPr="00A92C05">
        <w:rPr>
          <w:b w:val="0"/>
          <w:lang w:val="en-GB"/>
        </w:rPr>
        <w:t xml:space="preserve">s </w:t>
      </w:r>
      <w:r w:rsidR="004C69DA" w:rsidRPr="00A92C05">
        <w:rPr>
          <w:b w:val="0"/>
          <w:lang w:val="en-GB"/>
        </w:rPr>
        <w:t xml:space="preserve">terms and </w:t>
      </w:r>
      <w:r w:rsidR="00667A43" w:rsidRPr="00A92C05">
        <w:rPr>
          <w:b w:val="0"/>
          <w:lang w:val="en-GB"/>
        </w:rPr>
        <w:t>conditions</w:t>
      </w:r>
      <w:r w:rsidR="004C69DA" w:rsidRPr="00A92C05">
        <w:rPr>
          <w:b w:val="0"/>
          <w:lang w:val="en-GB"/>
        </w:rPr>
        <w:t xml:space="preserve"> for use of the Cloud-services are set out in Appendix 2 to this Agreement</w:t>
      </w:r>
      <w:r w:rsidRPr="00A92C05">
        <w:rPr>
          <w:b w:val="0"/>
          <w:lang w:val="en-GB"/>
        </w:rPr>
        <w:t xml:space="preserve">. </w:t>
      </w:r>
      <w:r w:rsidR="004C69DA" w:rsidRPr="00A92C05">
        <w:rPr>
          <w:b w:val="0"/>
          <w:lang w:val="en-GB"/>
        </w:rPr>
        <w:t xml:space="preserve">The Customer accepts </w:t>
      </w:r>
      <w:r w:rsidR="00667A43" w:rsidRPr="00A92C05">
        <w:rPr>
          <w:b w:val="0"/>
          <w:lang w:val="en-GB"/>
        </w:rPr>
        <w:t>said</w:t>
      </w:r>
      <w:r w:rsidR="004C69DA" w:rsidRPr="00A92C05">
        <w:rPr>
          <w:b w:val="0"/>
          <w:lang w:val="en-GB"/>
        </w:rPr>
        <w:t xml:space="preserve"> terms and conditions </w:t>
      </w:r>
      <w:r w:rsidR="00C81AC3" w:rsidRPr="00A92C05">
        <w:rPr>
          <w:b w:val="0"/>
          <w:lang w:val="en-GB"/>
        </w:rPr>
        <w:t xml:space="preserve">as binding </w:t>
      </w:r>
      <w:r w:rsidR="00F44B10" w:rsidRPr="00A92C05">
        <w:rPr>
          <w:b w:val="0"/>
          <w:lang w:val="en-GB"/>
        </w:rPr>
        <w:t>by</w:t>
      </w:r>
      <w:r w:rsidR="004C69DA" w:rsidRPr="00A92C05">
        <w:rPr>
          <w:b w:val="0"/>
          <w:lang w:val="en-GB"/>
        </w:rPr>
        <w:t xml:space="preserve"> signing this Agreement.</w:t>
      </w:r>
      <w:r w:rsidRPr="00A92C05">
        <w:rPr>
          <w:b w:val="0"/>
          <w:lang w:val="en-GB"/>
        </w:rPr>
        <w:t xml:space="preserve"> </w:t>
      </w:r>
      <w:r w:rsidR="00C81AC3" w:rsidRPr="00A92C05">
        <w:rPr>
          <w:b w:val="0"/>
          <w:lang w:val="en-GB"/>
        </w:rPr>
        <w:t>The accept of the terms and conditions</w:t>
      </w:r>
      <w:r w:rsidR="00D831BA" w:rsidRPr="00A92C05">
        <w:rPr>
          <w:b w:val="0"/>
          <w:lang w:val="en-GB"/>
        </w:rPr>
        <w:t xml:space="preserve"> creates a direct contractual relationship between the Customer and Microsoft.</w:t>
      </w:r>
      <w:r w:rsidR="00C81AC3" w:rsidRPr="00A92C05">
        <w:rPr>
          <w:b w:val="0"/>
          <w:lang w:val="en-GB"/>
        </w:rPr>
        <w:t xml:space="preserve"> </w:t>
      </w:r>
      <w:r w:rsidR="00D831BA" w:rsidRPr="00A92C05">
        <w:rPr>
          <w:b w:val="0"/>
          <w:lang w:val="en-GB"/>
        </w:rPr>
        <w:t xml:space="preserve">The </w:t>
      </w:r>
      <w:r w:rsidR="006F58DD">
        <w:rPr>
          <w:b w:val="0"/>
          <w:lang w:val="en-GB"/>
        </w:rPr>
        <w:t>Reseller</w:t>
      </w:r>
      <w:r w:rsidR="00D831BA" w:rsidRPr="00A92C05">
        <w:rPr>
          <w:b w:val="0"/>
          <w:lang w:val="en-GB"/>
        </w:rPr>
        <w:t xml:space="preserve"> is neither a contractual party to such agreement nor responsible for the contractual performance </w:t>
      </w:r>
      <w:r w:rsidR="00261817" w:rsidRPr="00A92C05">
        <w:rPr>
          <w:b w:val="0"/>
          <w:lang w:val="en-GB"/>
        </w:rPr>
        <w:t>of</w:t>
      </w:r>
      <w:r w:rsidR="00D831BA" w:rsidRPr="00A92C05">
        <w:rPr>
          <w:b w:val="0"/>
          <w:lang w:val="en-GB"/>
        </w:rPr>
        <w:t xml:space="preserve"> </w:t>
      </w:r>
      <w:r w:rsidR="00261817" w:rsidRPr="00A92C05">
        <w:rPr>
          <w:b w:val="0"/>
          <w:lang w:val="en-GB"/>
        </w:rPr>
        <w:t>said</w:t>
      </w:r>
      <w:r w:rsidR="00D831BA" w:rsidRPr="00A92C05">
        <w:rPr>
          <w:b w:val="0"/>
          <w:lang w:val="en-GB"/>
        </w:rPr>
        <w:t xml:space="preserve"> agreement</w:t>
      </w:r>
      <w:r w:rsidRPr="00A92C05">
        <w:rPr>
          <w:b w:val="0"/>
          <w:lang w:val="en-GB"/>
        </w:rPr>
        <w:t xml:space="preserve">. </w:t>
      </w:r>
      <w:r w:rsidR="00D831BA" w:rsidRPr="00A92C05">
        <w:rPr>
          <w:b w:val="0"/>
          <w:lang w:val="en-GB"/>
        </w:rPr>
        <w:t xml:space="preserve">The </w:t>
      </w:r>
      <w:r w:rsidR="00F44B10" w:rsidRPr="00A92C05">
        <w:rPr>
          <w:b w:val="0"/>
          <w:lang w:val="en-GB"/>
        </w:rPr>
        <w:t>Customer</w:t>
      </w:r>
      <w:r w:rsidR="00D831BA" w:rsidRPr="00A92C05">
        <w:rPr>
          <w:b w:val="0"/>
          <w:lang w:val="en-GB"/>
        </w:rPr>
        <w:t xml:space="preserve"> may therefore not </w:t>
      </w:r>
      <w:r w:rsidR="00F44B10" w:rsidRPr="00A92C05">
        <w:rPr>
          <w:b w:val="0"/>
          <w:lang w:val="en-GB"/>
        </w:rPr>
        <w:t xml:space="preserve">hold the </w:t>
      </w:r>
      <w:r w:rsidR="006F58DD">
        <w:rPr>
          <w:b w:val="0"/>
          <w:lang w:val="en-GB"/>
        </w:rPr>
        <w:t>Reseller</w:t>
      </w:r>
      <w:r w:rsidR="00F44B10" w:rsidRPr="00A92C05">
        <w:rPr>
          <w:b w:val="0"/>
          <w:lang w:val="en-GB"/>
        </w:rPr>
        <w:t xml:space="preserve"> liable for </w:t>
      </w:r>
      <w:r w:rsidR="00261817" w:rsidRPr="00A92C05">
        <w:rPr>
          <w:b w:val="0"/>
          <w:lang w:val="en-GB"/>
        </w:rPr>
        <w:t>any</w:t>
      </w:r>
      <w:r w:rsidR="00F44B10" w:rsidRPr="00A92C05">
        <w:rPr>
          <w:b w:val="0"/>
          <w:lang w:val="en-GB"/>
        </w:rPr>
        <w:t xml:space="preserve"> </w:t>
      </w:r>
      <w:r w:rsidR="003D5854">
        <w:rPr>
          <w:b w:val="0"/>
          <w:lang w:val="en-GB"/>
        </w:rPr>
        <w:t>breach</w:t>
      </w:r>
      <w:r w:rsidR="00F44B10" w:rsidRPr="00A92C05">
        <w:rPr>
          <w:b w:val="0"/>
          <w:lang w:val="en-GB"/>
        </w:rPr>
        <w:t xml:space="preserve"> of s</w:t>
      </w:r>
      <w:r w:rsidR="00FF12BD">
        <w:rPr>
          <w:b w:val="0"/>
          <w:lang w:val="en-GB"/>
        </w:rPr>
        <w:t>uch</w:t>
      </w:r>
      <w:r w:rsidR="00F44B10" w:rsidRPr="00A92C05">
        <w:rPr>
          <w:b w:val="0"/>
          <w:lang w:val="en-GB"/>
        </w:rPr>
        <w:t xml:space="preserve"> agreement, hereunder errors related to the Cloud-services.</w:t>
      </w:r>
      <w:r w:rsidRPr="00A92C05">
        <w:rPr>
          <w:b w:val="0"/>
          <w:lang w:val="en-GB"/>
        </w:rPr>
        <w:t xml:space="preserve"> </w:t>
      </w:r>
      <w:r w:rsidR="00D831BA" w:rsidRPr="00A92C05">
        <w:rPr>
          <w:b w:val="0"/>
          <w:lang w:val="en-GB"/>
        </w:rPr>
        <w:t xml:space="preserve">The </w:t>
      </w:r>
      <w:r w:rsidR="006F58DD">
        <w:rPr>
          <w:b w:val="0"/>
          <w:lang w:val="en-GB"/>
        </w:rPr>
        <w:t>Reseller</w:t>
      </w:r>
      <w:r w:rsidR="00D831BA" w:rsidRPr="00A92C05">
        <w:rPr>
          <w:b w:val="0"/>
          <w:lang w:val="en-GB"/>
        </w:rPr>
        <w:t xml:space="preserve"> will</w:t>
      </w:r>
      <w:r w:rsidR="00261817" w:rsidRPr="00A92C05">
        <w:rPr>
          <w:b w:val="0"/>
          <w:lang w:val="en-GB"/>
        </w:rPr>
        <w:t>, nonetheless,</w:t>
      </w:r>
      <w:r w:rsidR="00D831BA" w:rsidRPr="00A92C05">
        <w:rPr>
          <w:b w:val="0"/>
          <w:lang w:val="en-GB"/>
        </w:rPr>
        <w:t xml:space="preserve"> </w:t>
      </w:r>
      <w:r w:rsidR="00F44B10" w:rsidRPr="00A92C05">
        <w:rPr>
          <w:b w:val="0"/>
          <w:lang w:val="en-GB"/>
        </w:rPr>
        <w:t>register</w:t>
      </w:r>
      <w:r w:rsidR="00D831BA" w:rsidRPr="00A92C05">
        <w:rPr>
          <w:b w:val="0"/>
          <w:lang w:val="en-GB"/>
        </w:rPr>
        <w:t xml:space="preserve"> the Customer’s </w:t>
      </w:r>
      <w:r w:rsidR="00F44B10" w:rsidRPr="00A92C05">
        <w:rPr>
          <w:b w:val="0"/>
          <w:lang w:val="en-GB"/>
        </w:rPr>
        <w:t>account</w:t>
      </w:r>
      <w:r w:rsidR="00D831BA" w:rsidRPr="00A92C05">
        <w:rPr>
          <w:b w:val="0"/>
          <w:lang w:val="en-GB"/>
        </w:rPr>
        <w:t xml:space="preserve"> with Microsoft, facilit</w:t>
      </w:r>
      <w:r w:rsidR="00F44B10" w:rsidRPr="00A92C05">
        <w:rPr>
          <w:b w:val="0"/>
          <w:lang w:val="en-GB"/>
        </w:rPr>
        <w:t>at</w:t>
      </w:r>
      <w:r w:rsidR="00D831BA" w:rsidRPr="00A92C05">
        <w:rPr>
          <w:b w:val="0"/>
          <w:lang w:val="en-GB"/>
        </w:rPr>
        <w:t>e for the</w:t>
      </w:r>
      <w:r w:rsidR="00F44B10" w:rsidRPr="00A92C05">
        <w:rPr>
          <w:b w:val="0"/>
          <w:lang w:val="en-GB"/>
        </w:rPr>
        <w:t xml:space="preserve"> increase or reduction of consumption of Cloud-services, as well as providing support as described in section 4 of this Agreement</w:t>
      </w:r>
      <w:r w:rsidRPr="00A92C05">
        <w:rPr>
          <w:b w:val="0"/>
          <w:lang w:val="en-GB"/>
        </w:rPr>
        <w:t>.</w:t>
      </w:r>
    </w:p>
    <w:p w14:paraId="3617EFD8" w14:textId="59FF1D9E" w:rsidR="00E541B4" w:rsidRPr="00A92C05" w:rsidRDefault="00E541B4" w:rsidP="00E541B4">
      <w:pPr>
        <w:pStyle w:val="Overskrift2"/>
        <w:rPr>
          <w:b w:val="0"/>
          <w:lang w:val="en-GB"/>
        </w:rPr>
      </w:pPr>
      <w:r w:rsidRPr="00A92C05">
        <w:rPr>
          <w:b w:val="0"/>
          <w:lang w:val="en-GB"/>
        </w:rPr>
        <w:t xml:space="preserve">The Customer acknowledges that Microsoft </w:t>
      </w:r>
      <w:r w:rsidR="00F6365F">
        <w:rPr>
          <w:b w:val="0"/>
          <w:lang w:val="en-GB"/>
        </w:rPr>
        <w:t>has</w:t>
      </w:r>
      <w:r w:rsidRPr="00A92C05">
        <w:rPr>
          <w:b w:val="0"/>
          <w:lang w:val="en-GB"/>
        </w:rPr>
        <w:t xml:space="preserve"> a right to refuse orders of specific Cloud-services and/or </w:t>
      </w:r>
      <w:r w:rsidR="009106ED">
        <w:rPr>
          <w:b w:val="0"/>
          <w:lang w:val="en-GB"/>
        </w:rPr>
        <w:t>c</w:t>
      </w:r>
      <w:r w:rsidRPr="00A92C05">
        <w:rPr>
          <w:b w:val="0"/>
          <w:lang w:val="en-GB"/>
        </w:rPr>
        <w:t>ustomers and that Mi</w:t>
      </w:r>
      <w:r w:rsidR="00482C42" w:rsidRPr="00A92C05">
        <w:rPr>
          <w:b w:val="0"/>
          <w:lang w:val="en-GB"/>
        </w:rPr>
        <w:t>crosoft does not guarantee that all Cloud-services are available for order</w:t>
      </w:r>
      <w:r w:rsidR="001C2EB3" w:rsidRPr="00A92C05">
        <w:rPr>
          <w:b w:val="0"/>
          <w:lang w:val="en-GB"/>
        </w:rPr>
        <w:t>ing</w:t>
      </w:r>
      <w:r w:rsidR="00482C42" w:rsidRPr="00A92C05">
        <w:rPr>
          <w:b w:val="0"/>
          <w:lang w:val="en-GB"/>
        </w:rPr>
        <w:t xml:space="preserve"> or</w:t>
      </w:r>
      <w:r w:rsidR="00826E05">
        <w:rPr>
          <w:b w:val="0"/>
          <w:lang w:val="en-GB"/>
        </w:rPr>
        <w:t xml:space="preserve"> in the desired volume</w:t>
      </w:r>
      <w:r w:rsidR="00482C42" w:rsidRPr="00A92C05">
        <w:rPr>
          <w:b w:val="0"/>
          <w:lang w:val="en-GB"/>
        </w:rPr>
        <w:t xml:space="preserve"> requested</w:t>
      </w:r>
      <w:r w:rsidRPr="00A92C05">
        <w:rPr>
          <w:b w:val="0"/>
          <w:lang w:val="en-GB"/>
        </w:rPr>
        <w:t xml:space="preserve">. If such an event occurs after this Agreement has been signed, </w:t>
      </w:r>
      <w:r w:rsidR="00951313" w:rsidRPr="00951313">
        <w:rPr>
          <w:b w:val="0"/>
          <w:lang w:val="en-GB"/>
        </w:rPr>
        <w:t>this Agreement is considered terminated with respect to the applicable Cloud-services, or in general if the Customer is not approved.</w:t>
      </w:r>
    </w:p>
    <w:p w14:paraId="6232C5FF" w14:textId="2DBFECEA" w:rsidR="00D27A67" w:rsidRPr="00A92C05" w:rsidRDefault="00EE5023" w:rsidP="00D27A67">
      <w:pPr>
        <w:pStyle w:val="Overskrift2"/>
        <w:rPr>
          <w:b w:val="0"/>
          <w:bCs/>
          <w:lang w:val="en-GB"/>
        </w:rPr>
      </w:pPr>
      <w:r w:rsidRPr="00A92C05">
        <w:rPr>
          <w:b w:val="0"/>
          <w:bCs/>
          <w:lang w:val="en-GB"/>
        </w:rPr>
        <w:t>This Agreement does not regulate any</w:t>
      </w:r>
      <w:r w:rsidR="00A07379" w:rsidRPr="00A92C05">
        <w:rPr>
          <w:b w:val="0"/>
          <w:bCs/>
          <w:lang w:val="en-GB"/>
        </w:rPr>
        <w:t xml:space="preserve"> </w:t>
      </w:r>
      <w:r w:rsidR="00F51B4A">
        <w:rPr>
          <w:b w:val="0"/>
          <w:bCs/>
          <w:lang w:val="en-GB"/>
        </w:rPr>
        <w:t>consulting services</w:t>
      </w:r>
      <w:r w:rsidR="00A07379" w:rsidRPr="00A92C05">
        <w:rPr>
          <w:b w:val="0"/>
          <w:bCs/>
          <w:lang w:val="en-GB"/>
        </w:rPr>
        <w:t xml:space="preserve"> to the Customer by </w:t>
      </w:r>
      <w:r w:rsidRPr="00A92C05">
        <w:rPr>
          <w:b w:val="0"/>
          <w:bCs/>
          <w:lang w:val="en-GB"/>
        </w:rPr>
        <w:t xml:space="preserve">the </w:t>
      </w:r>
      <w:r w:rsidR="006F58DD">
        <w:rPr>
          <w:b w:val="0"/>
          <w:bCs/>
          <w:lang w:val="en-GB"/>
        </w:rPr>
        <w:t>Reseller</w:t>
      </w:r>
      <w:r w:rsidR="00A07379" w:rsidRPr="00A92C05">
        <w:rPr>
          <w:b w:val="0"/>
          <w:bCs/>
          <w:lang w:val="en-GB"/>
        </w:rPr>
        <w:t>, e.g. implementation</w:t>
      </w:r>
      <w:r w:rsidR="00360BCC">
        <w:rPr>
          <w:b w:val="0"/>
          <w:bCs/>
          <w:lang w:val="en-GB"/>
        </w:rPr>
        <w:t>,</w:t>
      </w:r>
      <w:r w:rsidR="00A07379" w:rsidRPr="00A92C05">
        <w:rPr>
          <w:b w:val="0"/>
          <w:bCs/>
          <w:lang w:val="en-GB"/>
        </w:rPr>
        <w:t xml:space="preserve"> operational services or similar. </w:t>
      </w:r>
      <w:r w:rsidR="00C82774" w:rsidRPr="00A92C05">
        <w:rPr>
          <w:b w:val="0"/>
          <w:bCs/>
          <w:lang w:val="en-GB"/>
        </w:rPr>
        <w:t xml:space="preserve">For the assistance with such services, the parties must enter into a separate agreement. </w:t>
      </w:r>
    </w:p>
    <w:p w14:paraId="50E2B375" w14:textId="264A9FD0" w:rsidR="00D27A67" w:rsidRPr="00A92C05" w:rsidRDefault="003A0A7D" w:rsidP="00D27A67">
      <w:pPr>
        <w:pStyle w:val="Overskrift1"/>
        <w:rPr>
          <w:lang w:val="en-GB"/>
        </w:rPr>
      </w:pPr>
      <w:r w:rsidRPr="00A92C05">
        <w:rPr>
          <w:lang w:val="en-GB"/>
        </w:rPr>
        <w:t>Cloud-Services</w:t>
      </w:r>
      <w:r w:rsidR="00D27A67" w:rsidRPr="00A92C05">
        <w:rPr>
          <w:lang w:val="en-GB"/>
        </w:rPr>
        <w:t xml:space="preserve"> - </w:t>
      </w:r>
      <w:r w:rsidRPr="00A92C05">
        <w:rPr>
          <w:lang w:val="en-GB"/>
        </w:rPr>
        <w:t>Duration</w:t>
      </w:r>
    </w:p>
    <w:p w14:paraId="240B77F5" w14:textId="36F09431" w:rsidR="00D27A67" w:rsidRPr="00A92C05" w:rsidRDefault="00D761E6" w:rsidP="00D27A67">
      <w:pPr>
        <w:pStyle w:val="Overskrift2"/>
        <w:rPr>
          <w:b w:val="0"/>
          <w:lang w:val="en-GB"/>
        </w:rPr>
      </w:pPr>
      <w:r w:rsidRPr="00A92C05">
        <w:rPr>
          <w:b w:val="0"/>
          <w:lang w:val="en-GB"/>
        </w:rPr>
        <w:t xml:space="preserve">The Cloud-services purchased by the Customer through this Agreement </w:t>
      </w:r>
      <w:r w:rsidR="0006321B" w:rsidRPr="00A92C05">
        <w:rPr>
          <w:b w:val="0"/>
          <w:lang w:val="en-GB"/>
        </w:rPr>
        <w:t xml:space="preserve">as of the </w:t>
      </w:r>
      <w:r w:rsidR="00261817" w:rsidRPr="00A92C05">
        <w:rPr>
          <w:b w:val="0"/>
          <w:lang w:val="en-GB"/>
        </w:rPr>
        <w:t>E</w:t>
      </w:r>
      <w:r w:rsidR="0006321B" w:rsidRPr="00A92C05">
        <w:rPr>
          <w:b w:val="0"/>
          <w:lang w:val="en-GB"/>
        </w:rPr>
        <w:t xml:space="preserve">ffective </w:t>
      </w:r>
      <w:r w:rsidR="00261817" w:rsidRPr="00A92C05">
        <w:rPr>
          <w:b w:val="0"/>
          <w:lang w:val="en-GB"/>
        </w:rPr>
        <w:t>D</w:t>
      </w:r>
      <w:r w:rsidR="0006321B" w:rsidRPr="00A92C05">
        <w:rPr>
          <w:b w:val="0"/>
          <w:lang w:val="en-GB"/>
        </w:rPr>
        <w:t xml:space="preserve">ate are </w:t>
      </w:r>
      <w:r w:rsidR="00343791" w:rsidRPr="00A92C05">
        <w:rPr>
          <w:b w:val="0"/>
          <w:lang w:val="en-GB"/>
        </w:rPr>
        <w:t>set out</w:t>
      </w:r>
      <w:r w:rsidR="0006321B" w:rsidRPr="00A92C05">
        <w:rPr>
          <w:b w:val="0"/>
          <w:lang w:val="en-GB"/>
        </w:rPr>
        <w:t xml:space="preserve"> in Appendix 1 to this Agreement. The </w:t>
      </w:r>
      <w:r w:rsidR="006F58DD">
        <w:rPr>
          <w:b w:val="0"/>
          <w:lang w:val="en-GB"/>
        </w:rPr>
        <w:t>Reseller</w:t>
      </w:r>
      <w:r w:rsidR="0006321B" w:rsidRPr="00A92C05">
        <w:rPr>
          <w:b w:val="0"/>
          <w:lang w:val="en-GB"/>
        </w:rPr>
        <w:t xml:space="preserve"> orders the Cloud-services for the Customer immediately </w:t>
      </w:r>
      <w:r w:rsidR="006630F9">
        <w:rPr>
          <w:b w:val="0"/>
          <w:lang w:val="en-GB"/>
        </w:rPr>
        <w:t>upon</w:t>
      </w:r>
      <w:r w:rsidR="0006321B" w:rsidRPr="00A92C05">
        <w:rPr>
          <w:b w:val="0"/>
          <w:lang w:val="en-GB"/>
        </w:rPr>
        <w:t xml:space="preserve"> this Agreement </w:t>
      </w:r>
      <w:r w:rsidR="006630F9">
        <w:rPr>
          <w:b w:val="0"/>
          <w:lang w:val="en-GB"/>
        </w:rPr>
        <w:t xml:space="preserve">being </w:t>
      </w:r>
      <w:r w:rsidR="0006321B" w:rsidRPr="00A92C05">
        <w:rPr>
          <w:b w:val="0"/>
          <w:lang w:val="en-GB"/>
        </w:rPr>
        <w:t xml:space="preserve">effective. The initial </w:t>
      </w:r>
      <w:r w:rsidR="00C85A6D" w:rsidRPr="00A92C05">
        <w:rPr>
          <w:b w:val="0"/>
          <w:lang w:val="en-GB"/>
        </w:rPr>
        <w:t xml:space="preserve">duration of </w:t>
      </w:r>
      <w:r w:rsidR="00D66D56" w:rsidRPr="00A92C05">
        <w:rPr>
          <w:b w:val="0"/>
          <w:lang w:val="en-GB"/>
        </w:rPr>
        <w:t xml:space="preserve">the </w:t>
      </w:r>
      <w:r w:rsidR="0006321B" w:rsidRPr="00A92C05">
        <w:rPr>
          <w:b w:val="0"/>
          <w:lang w:val="en-GB"/>
        </w:rPr>
        <w:t xml:space="preserve">subscription </w:t>
      </w:r>
      <w:r w:rsidR="00644B3E" w:rsidRPr="00A92C05">
        <w:rPr>
          <w:b w:val="0"/>
          <w:lang w:val="en-GB"/>
        </w:rPr>
        <w:t>for</w:t>
      </w:r>
      <w:r w:rsidR="00D71F63" w:rsidRPr="00A92C05">
        <w:rPr>
          <w:b w:val="0"/>
          <w:lang w:val="en-GB"/>
        </w:rPr>
        <w:t xml:space="preserve"> Cloud-services</w:t>
      </w:r>
      <w:r w:rsidR="0006321B" w:rsidRPr="00A92C05">
        <w:rPr>
          <w:b w:val="0"/>
          <w:lang w:val="en-GB"/>
        </w:rPr>
        <w:t xml:space="preserve"> as of the </w:t>
      </w:r>
      <w:r w:rsidR="00261817" w:rsidRPr="00A92C05">
        <w:rPr>
          <w:b w:val="0"/>
          <w:lang w:val="en-GB"/>
        </w:rPr>
        <w:t>E</w:t>
      </w:r>
      <w:r w:rsidR="0006321B" w:rsidRPr="00A92C05">
        <w:rPr>
          <w:b w:val="0"/>
          <w:lang w:val="en-GB"/>
        </w:rPr>
        <w:t xml:space="preserve">ffective </w:t>
      </w:r>
      <w:r w:rsidR="00261817" w:rsidRPr="00A92C05">
        <w:rPr>
          <w:b w:val="0"/>
          <w:lang w:val="en-GB"/>
        </w:rPr>
        <w:t>D</w:t>
      </w:r>
      <w:r w:rsidR="0006321B" w:rsidRPr="00A92C05">
        <w:rPr>
          <w:b w:val="0"/>
          <w:lang w:val="en-GB"/>
        </w:rPr>
        <w:t xml:space="preserve">ate </w:t>
      </w:r>
      <w:r w:rsidR="00343791" w:rsidRPr="00A92C05">
        <w:rPr>
          <w:b w:val="0"/>
          <w:lang w:val="en-GB"/>
        </w:rPr>
        <w:t xml:space="preserve">is set out in Appendix 1. </w:t>
      </w:r>
      <w:r w:rsidR="00626892" w:rsidRPr="009A2209">
        <w:rPr>
          <w:b w:val="0"/>
          <w:lang w:val="en-GB"/>
        </w:rPr>
        <w:t>If Customer already has a Cloud-services subscription within the scope of the agreed services, the Customer approves that such subscriptions will be linked to the Distributors CSP account in order to facilitate that the Cloud-services will be purchased and billed through the Distributor to Customer.</w:t>
      </w:r>
    </w:p>
    <w:p w14:paraId="6705AD6C" w14:textId="09B4B433" w:rsidR="00D27A67" w:rsidRPr="00A92C05" w:rsidRDefault="008A48BC" w:rsidP="00D27A67">
      <w:pPr>
        <w:pStyle w:val="Overskrift2"/>
        <w:rPr>
          <w:b w:val="0"/>
          <w:lang w:val="en-GB"/>
        </w:rPr>
      </w:pPr>
      <w:r w:rsidRPr="00A92C05">
        <w:rPr>
          <w:b w:val="0"/>
          <w:lang w:val="en-GB"/>
        </w:rPr>
        <w:t xml:space="preserve">Upon receiving the Customer’s termination of its subscription for Cloud-services, fully or partially, the </w:t>
      </w:r>
      <w:r w:rsidR="006F58DD">
        <w:rPr>
          <w:b w:val="0"/>
          <w:lang w:val="en-GB"/>
        </w:rPr>
        <w:t>Reseller</w:t>
      </w:r>
      <w:r w:rsidRPr="00A92C05">
        <w:rPr>
          <w:b w:val="0"/>
          <w:lang w:val="en-GB"/>
        </w:rPr>
        <w:t xml:space="preserve"> shall notify Microsoft according to Microsoft’s terms and conditions enclosed in Appendix 2 or order confirmation</w:t>
      </w:r>
      <w:r w:rsidR="00422C2F">
        <w:rPr>
          <w:b w:val="0"/>
          <w:lang w:val="en-GB"/>
        </w:rPr>
        <w:t>s</w:t>
      </w:r>
      <w:r w:rsidRPr="00A92C05">
        <w:rPr>
          <w:b w:val="0"/>
          <w:lang w:val="en-GB"/>
        </w:rPr>
        <w:t xml:space="preserve"> from Microsoft. Provided the Customer has not </w:t>
      </w:r>
      <w:r w:rsidR="00DA2948" w:rsidRPr="00A92C05">
        <w:rPr>
          <w:b w:val="0"/>
          <w:lang w:val="en-GB"/>
        </w:rPr>
        <w:t xml:space="preserve">bound itself to a fixed fee for a fixed duration and </w:t>
      </w:r>
      <w:r w:rsidR="00510908" w:rsidRPr="00A92C05">
        <w:rPr>
          <w:b w:val="0"/>
          <w:lang w:val="en-GB"/>
        </w:rPr>
        <w:t>simultaneously</w:t>
      </w:r>
      <w:r w:rsidR="00DA2948" w:rsidRPr="00A92C05">
        <w:rPr>
          <w:b w:val="0"/>
          <w:lang w:val="en-GB"/>
        </w:rPr>
        <w:t xml:space="preserve"> a given </w:t>
      </w:r>
      <w:r w:rsidR="00EB67A0" w:rsidRPr="00EB67A0">
        <w:rPr>
          <w:b w:val="0"/>
          <w:color w:val="auto"/>
          <w:lang w:val="en-GB"/>
        </w:rPr>
        <w:t>consumption</w:t>
      </w:r>
      <w:r w:rsidR="00DA2948" w:rsidRPr="00A92C05">
        <w:rPr>
          <w:b w:val="0"/>
          <w:lang w:val="en-GB"/>
        </w:rPr>
        <w:t xml:space="preserve">, or the Customer is subscribing to Cloud-services </w:t>
      </w:r>
      <w:r w:rsidR="007E71D9" w:rsidRPr="00A92C05">
        <w:rPr>
          <w:b w:val="0"/>
          <w:lang w:val="en-GB"/>
        </w:rPr>
        <w:t>for</w:t>
      </w:r>
      <w:r w:rsidR="00DA2948" w:rsidRPr="00A92C05">
        <w:rPr>
          <w:b w:val="0"/>
          <w:lang w:val="en-GB"/>
        </w:rPr>
        <w:t xml:space="preserve"> a </w:t>
      </w:r>
      <w:r w:rsidR="00510908" w:rsidRPr="00A92C05">
        <w:rPr>
          <w:b w:val="0"/>
          <w:lang w:val="en-GB"/>
        </w:rPr>
        <w:t>particular minimum</w:t>
      </w:r>
      <w:r w:rsidR="00DA2948" w:rsidRPr="00A92C05">
        <w:rPr>
          <w:b w:val="0"/>
          <w:lang w:val="en-GB"/>
        </w:rPr>
        <w:t xml:space="preserve"> duration, the Customer may</w:t>
      </w:r>
      <w:r w:rsidR="003808E4">
        <w:rPr>
          <w:b w:val="0"/>
          <w:lang w:val="en-GB"/>
        </w:rPr>
        <w:t xml:space="preserve"> as a main rule</w:t>
      </w:r>
      <w:r w:rsidR="00DA2948" w:rsidRPr="00A92C05">
        <w:rPr>
          <w:b w:val="0"/>
          <w:lang w:val="en-GB"/>
        </w:rPr>
        <w:t xml:space="preserve">, adjust the volume for </w:t>
      </w:r>
      <w:r w:rsidR="00104033">
        <w:rPr>
          <w:b w:val="0"/>
          <w:lang w:val="en-GB"/>
        </w:rPr>
        <w:t>Cloud</w:t>
      </w:r>
      <w:r w:rsidR="00104033" w:rsidRPr="00A92C05">
        <w:rPr>
          <w:b w:val="0"/>
          <w:lang w:val="en-GB"/>
        </w:rPr>
        <w:t xml:space="preserve"> </w:t>
      </w:r>
      <w:r w:rsidR="00DA2948" w:rsidRPr="00A92C05">
        <w:rPr>
          <w:b w:val="0"/>
          <w:lang w:val="en-GB"/>
        </w:rPr>
        <w:t>services</w:t>
      </w:r>
      <w:r w:rsidR="004C7D69" w:rsidRPr="00A92C05">
        <w:rPr>
          <w:b w:val="0"/>
          <w:lang w:val="en-GB"/>
        </w:rPr>
        <w:t xml:space="preserve"> </w:t>
      </w:r>
      <w:r w:rsidR="00067A83" w:rsidRPr="00A92C05">
        <w:rPr>
          <w:b w:val="0"/>
          <w:lang w:val="en-GB"/>
        </w:rPr>
        <w:t>on a daily basis,</w:t>
      </w:r>
      <w:r w:rsidR="00D27A67" w:rsidRPr="00A92C05">
        <w:rPr>
          <w:b w:val="0"/>
          <w:lang w:val="en-GB"/>
        </w:rPr>
        <w:t xml:space="preserve"> </w:t>
      </w:r>
      <w:commentRangeStart w:id="5"/>
      <w:r w:rsidR="002324E2" w:rsidRPr="00A92C05">
        <w:rPr>
          <w:b w:val="0"/>
          <w:lang w:val="en-GB"/>
        </w:rPr>
        <w:t>as well as terminate the Cloud-services</w:t>
      </w:r>
      <w:r w:rsidR="0071116B">
        <w:rPr>
          <w:b w:val="0"/>
          <w:lang w:val="en-GB"/>
        </w:rPr>
        <w:t xml:space="preserve"> in full</w:t>
      </w:r>
      <w:r w:rsidR="002324E2" w:rsidRPr="00A92C05">
        <w:rPr>
          <w:b w:val="0"/>
          <w:lang w:val="en-GB"/>
        </w:rPr>
        <w:t xml:space="preserve"> </w:t>
      </w:r>
      <w:r w:rsidR="00510908" w:rsidRPr="00A92C05">
        <w:rPr>
          <w:b w:val="0"/>
          <w:lang w:val="en-GB"/>
        </w:rPr>
        <w:t xml:space="preserve">provided </w:t>
      </w:r>
      <w:r w:rsidR="0071116B">
        <w:rPr>
          <w:b w:val="0"/>
          <w:lang w:val="en-GB"/>
        </w:rPr>
        <w:t>it</w:t>
      </w:r>
      <w:r w:rsidR="0071116B" w:rsidRPr="00A92C05">
        <w:rPr>
          <w:b w:val="0"/>
          <w:lang w:val="en-GB"/>
        </w:rPr>
        <w:t xml:space="preserve"> </w:t>
      </w:r>
      <w:r w:rsidR="00510908" w:rsidRPr="00A92C05">
        <w:rPr>
          <w:b w:val="0"/>
          <w:lang w:val="en-GB"/>
        </w:rPr>
        <w:t>provide</w:t>
      </w:r>
      <w:r w:rsidR="002324E2" w:rsidRPr="00A92C05">
        <w:rPr>
          <w:b w:val="0"/>
          <w:lang w:val="en-GB"/>
        </w:rPr>
        <w:t xml:space="preserve"> a sixty (60) days prior </w:t>
      </w:r>
      <w:r w:rsidR="0071116B">
        <w:rPr>
          <w:b w:val="0"/>
          <w:lang w:val="en-GB"/>
        </w:rPr>
        <w:t xml:space="preserve">written </w:t>
      </w:r>
      <w:r w:rsidR="002324E2" w:rsidRPr="00A92C05">
        <w:rPr>
          <w:b w:val="0"/>
          <w:lang w:val="en-GB"/>
        </w:rPr>
        <w:t>notice</w:t>
      </w:r>
      <w:commentRangeEnd w:id="5"/>
      <w:r w:rsidR="00D27A67" w:rsidRPr="00A92C05">
        <w:rPr>
          <w:rStyle w:val="Merknadsreferanse"/>
          <w:rFonts w:eastAsiaTheme="minorHAnsi" w:cstheme="minorBidi"/>
          <w:b w:val="0"/>
          <w:color w:val="auto"/>
          <w:lang w:val="en-GB"/>
        </w:rPr>
        <w:commentReference w:id="5"/>
      </w:r>
      <w:r w:rsidR="00D27A67" w:rsidRPr="00A92C05">
        <w:rPr>
          <w:b w:val="0"/>
          <w:lang w:val="en-GB"/>
        </w:rPr>
        <w:t xml:space="preserve">. For SaaS </w:t>
      </w:r>
      <w:r w:rsidR="00067A83" w:rsidRPr="00A92C05">
        <w:rPr>
          <w:b w:val="0"/>
          <w:lang w:val="en-GB"/>
        </w:rPr>
        <w:t>services, the</w:t>
      </w:r>
      <w:r w:rsidR="00510908" w:rsidRPr="00A92C05">
        <w:rPr>
          <w:b w:val="0"/>
          <w:lang w:val="en-GB"/>
        </w:rPr>
        <w:t>re may be restricted access to adjust the volume</w:t>
      </w:r>
      <w:r w:rsidR="00D27A67" w:rsidRPr="00A92C05">
        <w:rPr>
          <w:b w:val="0"/>
          <w:lang w:val="en-GB"/>
        </w:rPr>
        <w:t xml:space="preserve">. </w:t>
      </w:r>
    </w:p>
    <w:p w14:paraId="5FDAE3A5" w14:textId="2A723E8A" w:rsidR="00D27A67" w:rsidRPr="00A92C05" w:rsidRDefault="00510908" w:rsidP="00D27A67">
      <w:pPr>
        <w:pStyle w:val="Overskrift2"/>
        <w:rPr>
          <w:b w:val="0"/>
          <w:lang w:val="en-GB"/>
        </w:rPr>
      </w:pPr>
      <w:r w:rsidRPr="00A92C05">
        <w:rPr>
          <w:b w:val="0"/>
          <w:lang w:val="en-GB"/>
        </w:rPr>
        <w:lastRenderedPageBreak/>
        <w:t>Should the Customer fully terminate the Cloud-services from Microsoft according to section 2.2, this Agreement is also terminated, unless the parties agree otherwise</w:t>
      </w:r>
      <w:r w:rsidR="00D27A67" w:rsidRPr="00A92C05">
        <w:rPr>
          <w:b w:val="0"/>
          <w:lang w:val="en-GB"/>
        </w:rPr>
        <w:t xml:space="preserve">. </w:t>
      </w:r>
      <w:commentRangeStart w:id="6"/>
      <w:r w:rsidR="002E51A2" w:rsidRPr="00A92C05">
        <w:rPr>
          <w:b w:val="0"/>
          <w:lang w:val="en-GB"/>
        </w:rPr>
        <w:t xml:space="preserve">The Customer may also terminate its agreement with the </w:t>
      </w:r>
      <w:r w:rsidR="006F58DD">
        <w:rPr>
          <w:b w:val="0"/>
          <w:lang w:val="en-GB"/>
        </w:rPr>
        <w:t>Reseller</w:t>
      </w:r>
      <w:r w:rsidR="002E51A2" w:rsidRPr="00A92C05">
        <w:rPr>
          <w:b w:val="0"/>
          <w:lang w:val="en-GB"/>
        </w:rPr>
        <w:t xml:space="preserve"> as a </w:t>
      </w:r>
      <w:r w:rsidR="006F58DD">
        <w:rPr>
          <w:b w:val="0"/>
          <w:lang w:val="en-GB"/>
        </w:rPr>
        <w:t>reseller</w:t>
      </w:r>
      <w:r w:rsidR="002E51A2" w:rsidRPr="00A92C05">
        <w:rPr>
          <w:b w:val="0"/>
          <w:lang w:val="en-GB"/>
        </w:rPr>
        <w:t xml:space="preserve">, in order to </w:t>
      </w:r>
      <w:r w:rsidR="00394B52">
        <w:rPr>
          <w:b w:val="0"/>
          <w:lang w:val="en-GB"/>
        </w:rPr>
        <w:t>switch to another</w:t>
      </w:r>
      <w:r w:rsidR="002E51A2" w:rsidRPr="00A92C05">
        <w:rPr>
          <w:b w:val="0"/>
          <w:lang w:val="en-GB"/>
        </w:rPr>
        <w:t xml:space="preserve"> </w:t>
      </w:r>
      <w:r w:rsidR="006F58DD">
        <w:rPr>
          <w:b w:val="0"/>
          <w:lang w:val="en-GB"/>
        </w:rPr>
        <w:t>reseller</w:t>
      </w:r>
      <w:r w:rsidR="002E51A2" w:rsidRPr="00A92C05">
        <w:rPr>
          <w:b w:val="0"/>
          <w:lang w:val="en-GB"/>
        </w:rPr>
        <w:t xml:space="preserve"> (CSP), with a sixty (60) days prior</w:t>
      </w:r>
      <w:r w:rsidR="00394B52">
        <w:rPr>
          <w:b w:val="0"/>
          <w:lang w:val="en-GB"/>
        </w:rPr>
        <w:t xml:space="preserve"> written</w:t>
      </w:r>
      <w:r w:rsidR="002E51A2" w:rsidRPr="00A92C05">
        <w:rPr>
          <w:b w:val="0"/>
          <w:lang w:val="en-GB"/>
        </w:rPr>
        <w:t xml:space="preserve"> notice. </w:t>
      </w:r>
      <w:proofErr w:type="spellStart"/>
      <w:r w:rsidR="0053726F">
        <w:rPr>
          <w:b w:val="0"/>
          <w:lang w:val="en-GB"/>
        </w:rPr>
        <w:t>E.g</w:t>
      </w:r>
      <w:proofErr w:type="spellEnd"/>
      <w:r w:rsidR="002E51A2" w:rsidRPr="00A92C05">
        <w:rPr>
          <w:b w:val="0"/>
          <w:lang w:val="en-GB"/>
        </w:rPr>
        <w:t xml:space="preserve"> the Customer </w:t>
      </w:r>
      <w:r w:rsidR="0053726F">
        <w:rPr>
          <w:b w:val="0"/>
          <w:lang w:val="en-GB"/>
        </w:rPr>
        <w:t xml:space="preserve">may </w:t>
      </w:r>
      <w:r w:rsidR="002E51A2" w:rsidRPr="00A92C05">
        <w:rPr>
          <w:b w:val="0"/>
          <w:lang w:val="en-GB"/>
        </w:rPr>
        <w:t>continue</w:t>
      </w:r>
      <w:r w:rsidR="0048746C" w:rsidRPr="00A92C05">
        <w:rPr>
          <w:b w:val="0"/>
          <w:lang w:val="en-GB"/>
        </w:rPr>
        <w:t xml:space="preserve"> </w:t>
      </w:r>
      <w:r w:rsidR="002E51A2" w:rsidRPr="00A92C05">
        <w:rPr>
          <w:b w:val="0"/>
          <w:lang w:val="en-GB"/>
        </w:rPr>
        <w:t xml:space="preserve">its account (tenant) with a new </w:t>
      </w:r>
      <w:r w:rsidR="006F58DD">
        <w:rPr>
          <w:b w:val="0"/>
          <w:lang w:val="en-GB"/>
        </w:rPr>
        <w:t>reseller</w:t>
      </w:r>
      <w:r w:rsidR="002E51A2" w:rsidRPr="00A92C05">
        <w:rPr>
          <w:b w:val="0"/>
          <w:lang w:val="en-GB"/>
        </w:rPr>
        <w:t>, alternatively directly with Microsoft</w:t>
      </w:r>
      <w:r w:rsidR="00D27A67" w:rsidRPr="00A92C05">
        <w:rPr>
          <w:b w:val="0"/>
          <w:lang w:val="en-GB"/>
        </w:rPr>
        <w:t xml:space="preserve">. </w:t>
      </w:r>
      <w:commentRangeEnd w:id="6"/>
      <w:r w:rsidR="00D27A67" w:rsidRPr="00A92C05">
        <w:rPr>
          <w:rStyle w:val="Merknadsreferanse"/>
          <w:rFonts w:eastAsiaTheme="minorHAnsi" w:cstheme="minorBidi"/>
          <w:b w:val="0"/>
          <w:color w:val="auto"/>
          <w:lang w:val="en-GB"/>
        </w:rPr>
        <w:commentReference w:id="6"/>
      </w:r>
    </w:p>
    <w:p w14:paraId="6B5C21DB" w14:textId="3FBDA606" w:rsidR="00D27A67" w:rsidRPr="00A92C05" w:rsidRDefault="007B321D" w:rsidP="00D27A67">
      <w:pPr>
        <w:pStyle w:val="Overskrift2"/>
        <w:rPr>
          <w:b w:val="0"/>
          <w:lang w:val="en-GB"/>
        </w:rPr>
      </w:pPr>
      <w:r w:rsidRPr="00A92C05">
        <w:rPr>
          <w:b w:val="0"/>
          <w:lang w:val="en-GB"/>
        </w:rPr>
        <w:t xml:space="preserve">If </w:t>
      </w:r>
      <w:r w:rsidR="00B53503" w:rsidRPr="00A92C05">
        <w:rPr>
          <w:b w:val="0"/>
          <w:lang w:val="en-GB"/>
        </w:rPr>
        <w:t>Microsoft request</w:t>
      </w:r>
      <w:r w:rsidRPr="00A92C05">
        <w:rPr>
          <w:b w:val="0"/>
          <w:lang w:val="en-GB"/>
        </w:rPr>
        <w:t>s</w:t>
      </w:r>
      <w:r w:rsidR="00B53503" w:rsidRPr="00A92C05">
        <w:rPr>
          <w:b w:val="0"/>
          <w:lang w:val="en-GB"/>
        </w:rPr>
        <w:t xml:space="preserve"> </w:t>
      </w:r>
      <w:r w:rsidR="00A84314">
        <w:rPr>
          <w:b w:val="0"/>
          <w:lang w:val="en-GB"/>
        </w:rPr>
        <w:t xml:space="preserve">so, </w:t>
      </w:r>
      <w:r w:rsidRPr="00A92C05">
        <w:rPr>
          <w:b w:val="0"/>
          <w:lang w:val="en-GB"/>
        </w:rPr>
        <w:t>discontinues</w:t>
      </w:r>
      <w:r w:rsidR="00A84314">
        <w:rPr>
          <w:b w:val="0"/>
          <w:lang w:val="en-GB"/>
        </w:rPr>
        <w:t>,</w:t>
      </w:r>
      <w:r w:rsidRPr="00A92C05">
        <w:rPr>
          <w:b w:val="0"/>
          <w:lang w:val="en-GB"/>
        </w:rPr>
        <w:t xml:space="preserve"> or alters Cloud-services, the </w:t>
      </w:r>
      <w:r w:rsidR="006F58DD">
        <w:rPr>
          <w:b w:val="0"/>
          <w:lang w:val="en-GB"/>
        </w:rPr>
        <w:t>Reseller</w:t>
      </w:r>
      <w:r w:rsidRPr="00A92C05">
        <w:rPr>
          <w:b w:val="0"/>
          <w:lang w:val="en-GB"/>
        </w:rPr>
        <w:t xml:space="preserve"> may terminate the Cloud-services, fully or partially</w:t>
      </w:r>
      <w:r w:rsidR="00027CB3">
        <w:rPr>
          <w:b w:val="0"/>
          <w:lang w:val="en-GB"/>
        </w:rPr>
        <w:t xml:space="preserve"> towards the Customer</w:t>
      </w:r>
      <w:r w:rsidRPr="00A92C05">
        <w:rPr>
          <w:b w:val="0"/>
          <w:lang w:val="en-GB"/>
        </w:rPr>
        <w:t xml:space="preserve">. </w:t>
      </w:r>
      <w:r w:rsidR="00866B11" w:rsidRPr="00A92C05">
        <w:rPr>
          <w:b w:val="0"/>
          <w:lang w:val="en-GB"/>
        </w:rPr>
        <w:t xml:space="preserve"> </w:t>
      </w:r>
    </w:p>
    <w:p w14:paraId="488BC47F" w14:textId="5921B7D0" w:rsidR="00D27A67" w:rsidRPr="00A92C05" w:rsidRDefault="00A12E3A" w:rsidP="00D27A67">
      <w:pPr>
        <w:pStyle w:val="Overskrift2"/>
        <w:rPr>
          <w:b w:val="0"/>
          <w:lang w:val="en-GB"/>
        </w:rPr>
      </w:pPr>
      <w:r w:rsidRPr="00A92C05">
        <w:rPr>
          <w:b w:val="0"/>
          <w:lang w:val="en-GB"/>
        </w:rPr>
        <w:t xml:space="preserve">The </w:t>
      </w:r>
      <w:r w:rsidR="006F58DD">
        <w:rPr>
          <w:b w:val="0"/>
          <w:lang w:val="en-GB"/>
        </w:rPr>
        <w:t>Reseller</w:t>
      </w:r>
      <w:r w:rsidRPr="00A92C05">
        <w:rPr>
          <w:b w:val="0"/>
          <w:lang w:val="en-GB"/>
        </w:rPr>
        <w:t xml:space="preserve"> may also terminate the Agreement as a </w:t>
      </w:r>
      <w:r w:rsidR="006F58DD">
        <w:rPr>
          <w:b w:val="0"/>
          <w:lang w:val="en-GB"/>
        </w:rPr>
        <w:t>reseller</w:t>
      </w:r>
      <w:r w:rsidRPr="00A92C05">
        <w:rPr>
          <w:b w:val="0"/>
          <w:lang w:val="en-GB"/>
        </w:rPr>
        <w:t xml:space="preserve"> with a six (6) months prior </w:t>
      </w:r>
      <w:r w:rsidR="004C7D9D">
        <w:rPr>
          <w:b w:val="0"/>
          <w:lang w:val="en-GB"/>
        </w:rPr>
        <w:t xml:space="preserve">written </w:t>
      </w:r>
      <w:r w:rsidRPr="00A92C05">
        <w:rPr>
          <w:b w:val="0"/>
          <w:lang w:val="en-GB"/>
        </w:rPr>
        <w:t xml:space="preserve">notice to the Customer. If the </w:t>
      </w:r>
      <w:r w:rsidR="006F58DD">
        <w:rPr>
          <w:b w:val="0"/>
          <w:lang w:val="en-GB"/>
        </w:rPr>
        <w:t>Reseller</w:t>
      </w:r>
      <w:r w:rsidRPr="00A92C05">
        <w:rPr>
          <w:b w:val="0"/>
          <w:lang w:val="en-GB"/>
        </w:rPr>
        <w:t>’s agreement with Microsoft</w:t>
      </w:r>
      <w:r w:rsidR="00D27A67" w:rsidRPr="00A92C05">
        <w:rPr>
          <w:b w:val="0"/>
          <w:lang w:val="en-GB"/>
        </w:rPr>
        <w:t xml:space="preserve"> </w:t>
      </w:r>
      <w:commentRangeStart w:id="7"/>
      <w:r w:rsidRPr="00A92C05">
        <w:rPr>
          <w:b w:val="0"/>
          <w:highlight w:val="yellow"/>
          <w:lang w:val="en-GB"/>
        </w:rPr>
        <w:t xml:space="preserve">or the </w:t>
      </w:r>
      <w:r w:rsidR="004C7D9D">
        <w:rPr>
          <w:b w:val="0"/>
          <w:lang w:val="en-GB"/>
        </w:rPr>
        <w:t>Distributor</w:t>
      </w:r>
      <w:r w:rsidRPr="00A92C05">
        <w:rPr>
          <w:b w:val="0"/>
          <w:lang w:val="en-GB"/>
        </w:rPr>
        <w:t xml:space="preserve"> </w:t>
      </w:r>
      <w:commentRangeEnd w:id="7"/>
      <w:r w:rsidR="005D03E5">
        <w:rPr>
          <w:rStyle w:val="Merknadsreferanse"/>
          <w:rFonts w:eastAsiaTheme="minorHAnsi" w:cstheme="minorBidi"/>
          <w:b w:val="0"/>
          <w:color w:val="auto"/>
        </w:rPr>
        <w:commentReference w:id="7"/>
      </w:r>
      <w:r w:rsidRPr="00A92C05">
        <w:rPr>
          <w:b w:val="0"/>
          <w:lang w:val="en-GB"/>
        </w:rPr>
        <w:t>is terminated</w:t>
      </w:r>
      <w:r w:rsidR="004C7D9D" w:rsidRPr="004C7D9D">
        <w:rPr>
          <w:b w:val="0"/>
          <w:lang w:val="en-GB"/>
        </w:rPr>
        <w:t xml:space="preserve"> </w:t>
      </w:r>
      <w:r w:rsidR="004C7D9D" w:rsidRPr="00A92C05">
        <w:rPr>
          <w:b w:val="0"/>
          <w:lang w:val="en-GB"/>
        </w:rPr>
        <w:t>for any reason</w:t>
      </w:r>
      <w:r w:rsidRPr="00A92C05">
        <w:rPr>
          <w:b w:val="0"/>
          <w:lang w:val="en-GB"/>
        </w:rPr>
        <w:t xml:space="preserve">, the </w:t>
      </w:r>
      <w:r w:rsidR="006F58DD">
        <w:rPr>
          <w:b w:val="0"/>
          <w:lang w:val="en-GB"/>
        </w:rPr>
        <w:t>Reseller</w:t>
      </w:r>
      <w:r w:rsidRPr="00A92C05">
        <w:rPr>
          <w:b w:val="0"/>
          <w:lang w:val="en-GB"/>
        </w:rPr>
        <w:t xml:space="preserve"> may terminate the Agreement with shorter notice</w:t>
      </w:r>
      <w:r w:rsidR="00D27A67" w:rsidRPr="00A92C05">
        <w:rPr>
          <w:b w:val="0"/>
          <w:lang w:val="en-GB"/>
        </w:rPr>
        <w:t xml:space="preserve">. </w:t>
      </w:r>
    </w:p>
    <w:p w14:paraId="34FE1261" w14:textId="6F261627" w:rsidR="00D27A67" w:rsidRPr="00A92C05" w:rsidRDefault="009D37A0" w:rsidP="00D27A67">
      <w:pPr>
        <w:pStyle w:val="Overskrift1"/>
        <w:rPr>
          <w:lang w:val="en-GB"/>
        </w:rPr>
      </w:pPr>
      <w:r>
        <w:rPr>
          <w:lang w:val="en-GB"/>
        </w:rPr>
        <w:t>Fees and Payment Terms</w:t>
      </w:r>
    </w:p>
    <w:p w14:paraId="1213EFB4" w14:textId="232CBC99" w:rsidR="00D27A67" w:rsidRPr="00A92C05" w:rsidRDefault="005535FA" w:rsidP="00D27A67">
      <w:pPr>
        <w:pStyle w:val="Overskrift2"/>
        <w:rPr>
          <w:b w:val="0"/>
          <w:lang w:val="en-GB"/>
        </w:rPr>
      </w:pPr>
      <w:r w:rsidRPr="00A92C05">
        <w:rPr>
          <w:b w:val="0"/>
          <w:lang w:val="en-GB"/>
        </w:rPr>
        <w:t xml:space="preserve">The </w:t>
      </w:r>
      <w:r w:rsidR="00D56C76">
        <w:rPr>
          <w:b w:val="0"/>
          <w:lang w:val="en-GB"/>
        </w:rPr>
        <w:t>fees</w:t>
      </w:r>
      <w:r w:rsidR="00D56C76" w:rsidRPr="00A92C05">
        <w:rPr>
          <w:b w:val="0"/>
          <w:lang w:val="en-GB"/>
        </w:rPr>
        <w:t xml:space="preserve"> </w:t>
      </w:r>
      <w:r w:rsidRPr="00A92C05">
        <w:rPr>
          <w:b w:val="0"/>
          <w:lang w:val="en-GB"/>
        </w:rPr>
        <w:t>for the Cloud-services are set out in Appendix 1</w:t>
      </w:r>
      <w:r w:rsidR="00D27A67" w:rsidRPr="00A92C05">
        <w:rPr>
          <w:b w:val="0"/>
          <w:lang w:val="en-GB"/>
        </w:rPr>
        <w:t xml:space="preserve">. </w:t>
      </w:r>
    </w:p>
    <w:p w14:paraId="21DF856A" w14:textId="6C151E81" w:rsidR="00D27A67" w:rsidRPr="00A92C05" w:rsidRDefault="00D27A67" w:rsidP="00D27A67">
      <w:pPr>
        <w:pStyle w:val="Overskrift2"/>
        <w:rPr>
          <w:b w:val="0"/>
          <w:lang w:val="en-GB"/>
        </w:rPr>
      </w:pPr>
      <w:r w:rsidRPr="00A92C05">
        <w:rPr>
          <w:b w:val="0"/>
          <w:lang w:val="en-GB"/>
        </w:rPr>
        <w:t xml:space="preserve">Microsoft </w:t>
      </w:r>
      <w:r w:rsidR="005535FA" w:rsidRPr="00A92C05">
        <w:rPr>
          <w:b w:val="0"/>
          <w:lang w:val="en-GB"/>
        </w:rPr>
        <w:t xml:space="preserve">has the right to </w:t>
      </w:r>
      <w:r w:rsidR="00F06D21">
        <w:rPr>
          <w:b w:val="0"/>
          <w:lang w:val="en-GB"/>
        </w:rPr>
        <w:t>adjust</w:t>
      </w:r>
      <w:r w:rsidR="00F06D21" w:rsidRPr="00A92C05">
        <w:rPr>
          <w:b w:val="0"/>
          <w:lang w:val="en-GB"/>
        </w:rPr>
        <w:t xml:space="preserve"> </w:t>
      </w:r>
      <w:r w:rsidR="005535FA" w:rsidRPr="00A92C05">
        <w:rPr>
          <w:b w:val="0"/>
          <w:lang w:val="en-GB"/>
        </w:rPr>
        <w:t xml:space="preserve">its prices towards the </w:t>
      </w:r>
      <w:r w:rsidR="006F58DD">
        <w:rPr>
          <w:b w:val="0"/>
          <w:lang w:val="en-GB"/>
        </w:rPr>
        <w:t>Reseller</w:t>
      </w:r>
      <w:r w:rsidR="009B62E0" w:rsidRPr="00A92C05">
        <w:rPr>
          <w:b w:val="0"/>
          <w:lang w:val="en-GB"/>
        </w:rPr>
        <w:t xml:space="preserve"> </w:t>
      </w:r>
      <w:r w:rsidR="003F2982">
        <w:rPr>
          <w:b w:val="0"/>
          <w:lang w:val="en-GB"/>
        </w:rPr>
        <w:t>at any time</w:t>
      </w:r>
      <w:r w:rsidR="005535FA" w:rsidRPr="00A92C05">
        <w:rPr>
          <w:b w:val="0"/>
          <w:lang w:val="en-GB"/>
        </w:rPr>
        <w:t xml:space="preserve">. The </w:t>
      </w:r>
      <w:r w:rsidR="006F58DD">
        <w:rPr>
          <w:b w:val="0"/>
          <w:lang w:val="en-GB"/>
        </w:rPr>
        <w:t>Reseller</w:t>
      </w:r>
      <w:r w:rsidR="005535FA" w:rsidRPr="00A92C05">
        <w:rPr>
          <w:b w:val="0"/>
          <w:lang w:val="en-GB"/>
        </w:rPr>
        <w:t xml:space="preserve"> has</w:t>
      </w:r>
      <w:r w:rsidR="00C307AE" w:rsidRPr="00A92C05">
        <w:rPr>
          <w:b w:val="0"/>
          <w:lang w:val="en-GB"/>
        </w:rPr>
        <w:t xml:space="preserve"> the right to </w:t>
      </w:r>
      <w:r w:rsidR="003F2982">
        <w:rPr>
          <w:b w:val="0"/>
          <w:lang w:val="en-GB"/>
        </w:rPr>
        <w:t>adjust</w:t>
      </w:r>
      <w:r w:rsidR="003F2982" w:rsidRPr="00A92C05">
        <w:rPr>
          <w:b w:val="0"/>
          <w:lang w:val="en-GB"/>
        </w:rPr>
        <w:t xml:space="preserve"> </w:t>
      </w:r>
      <w:r w:rsidR="00C307AE" w:rsidRPr="00A92C05">
        <w:rPr>
          <w:b w:val="0"/>
          <w:lang w:val="en-GB"/>
        </w:rPr>
        <w:t xml:space="preserve">its prices towards the Customer </w:t>
      </w:r>
      <w:r w:rsidR="00026DBA" w:rsidRPr="00A92C05">
        <w:rPr>
          <w:b w:val="0"/>
          <w:lang w:val="en-GB"/>
        </w:rPr>
        <w:t xml:space="preserve">corresponding to Microsoft’s price-adjustment </w:t>
      </w:r>
      <w:r w:rsidR="00C307AE" w:rsidRPr="00A92C05">
        <w:rPr>
          <w:b w:val="0"/>
          <w:lang w:val="en-GB"/>
        </w:rPr>
        <w:t>with effect from Microsoft’s price-adjustment</w:t>
      </w:r>
      <w:r w:rsidRPr="00A92C05">
        <w:rPr>
          <w:b w:val="0"/>
          <w:lang w:val="en-GB"/>
        </w:rPr>
        <w:t xml:space="preserve">. </w:t>
      </w:r>
    </w:p>
    <w:p w14:paraId="3FAE9795" w14:textId="0A1973D6" w:rsidR="0045475D" w:rsidRPr="00A92C05" w:rsidRDefault="00C307AE" w:rsidP="00C307AE">
      <w:pPr>
        <w:pStyle w:val="Overskrift2"/>
        <w:rPr>
          <w:b w:val="0"/>
          <w:color w:val="auto"/>
          <w:lang w:val="en-GB"/>
        </w:rPr>
      </w:pPr>
      <w:r w:rsidRPr="00A92C05">
        <w:rPr>
          <w:b w:val="0"/>
          <w:bCs/>
          <w:color w:val="auto"/>
          <w:lang w:val="en-GB"/>
        </w:rPr>
        <w:t>The Customer is obliged to</w:t>
      </w:r>
      <w:r w:rsidR="00D27A67" w:rsidRPr="00A92C05">
        <w:rPr>
          <w:b w:val="0"/>
          <w:bCs/>
          <w:color w:val="auto"/>
          <w:lang w:val="en-GB"/>
        </w:rPr>
        <w:t xml:space="preserve"> </w:t>
      </w:r>
      <w:r w:rsidR="002B0087" w:rsidRPr="00A92C05">
        <w:rPr>
          <w:b w:val="0"/>
          <w:bCs/>
          <w:color w:val="auto"/>
          <w:lang w:val="en-GB"/>
        </w:rPr>
        <w:t xml:space="preserve">pay for </w:t>
      </w:r>
      <w:r w:rsidR="00804268" w:rsidRPr="00A92C05">
        <w:rPr>
          <w:b w:val="0"/>
          <w:bCs/>
          <w:color w:val="auto"/>
          <w:lang w:val="en-GB"/>
        </w:rPr>
        <w:t xml:space="preserve">consumption of the Cloud-services, according to Microsoft’s </w:t>
      </w:r>
      <w:r w:rsidR="00687D03" w:rsidRPr="00A92C05">
        <w:rPr>
          <w:b w:val="0"/>
          <w:bCs/>
          <w:color w:val="auto"/>
          <w:lang w:val="en-GB"/>
        </w:rPr>
        <w:t>measuring</w:t>
      </w:r>
      <w:r w:rsidR="00D82CBE">
        <w:rPr>
          <w:b w:val="0"/>
          <w:bCs/>
          <w:color w:val="auto"/>
          <w:lang w:val="en-GB"/>
        </w:rPr>
        <w:t xml:space="preserve"> of consumes Cloud-services</w:t>
      </w:r>
      <w:r w:rsidR="00687D03" w:rsidRPr="00A92C05">
        <w:rPr>
          <w:b w:val="0"/>
          <w:bCs/>
          <w:color w:val="auto"/>
          <w:lang w:val="en-GB"/>
        </w:rPr>
        <w:t xml:space="preserve">. The </w:t>
      </w:r>
      <w:r w:rsidR="006F58DD">
        <w:rPr>
          <w:b w:val="0"/>
          <w:bCs/>
          <w:color w:val="auto"/>
          <w:lang w:val="en-GB"/>
        </w:rPr>
        <w:t>Reseller</w:t>
      </w:r>
      <w:r w:rsidR="00687D03" w:rsidRPr="00A92C05">
        <w:rPr>
          <w:b w:val="0"/>
          <w:bCs/>
          <w:color w:val="auto"/>
          <w:lang w:val="en-GB"/>
        </w:rPr>
        <w:t xml:space="preserve"> is obliged to </w:t>
      </w:r>
      <w:r w:rsidR="00CF3478" w:rsidRPr="00A92C05">
        <w:rPr>
          <w:b w:val="0"/>
          <w:bCs/>
          <w:color w:val="auto"/>
          <w:lang w:val="en-GB"/>
        </w:rPr>
        <w:t xml:space="preserve">settle the bill </w:t>
      </w:r>
      <w:r w:rsidR="00353736" w:rsidRPr="00A92C05">
        <w:rPr>
          <w:b w:val="0"/>
          <w:bCs/>
          <w:color w:val="auto"/>
          <w:lang w:val="en-GB"/>
        </w:rPr>
        <w:t xml:space="preserve">with </w:t>
      </w:r>
      <w:r w:rsidR="00413456" w:rsidRPr="00A92C05">
        <w:rPr>
          <w:b w:val="0"/>
          <w:bCs/>
          <w:color w:val="auto"/>
          <w:lang w:val="en-GB"/>
        </w:rPr>
        <w:t xml:space="preserve">Microsoft </w:t>
      </w:r>
      <w:commentRangeStart w:id="8"/>
      <w:r w:rsidR="00D27A67" w:rsidRPr="00497864">
        <w:rPr>
          <w:b w:val="0"/>
          <w:bCs/>
          <w:color w:val="auto"/>
          <w:lang w:val="en-GB"/>
        </w:rPr>
        <w:t>via Microsoft</w:t>
      </w:r>
      <w:r w:rsidR="00413456" w:rsidRPr="00497864">
        <w:rPr>
          <w:b w:val="0"/>
          <w:bCs/>
          <w:color w:val="auto"/>
          <w:lang w:val="en-GB"/>
        </w:rPr>
        <w:t>’</w:t>
      </w:r>
      <w:r w:rsidR="00D27A67" w:rsidRPr="00497864">
        <w:rPr>
          <w:b w:val="0"/>
          <w:bCs/>
          <w:color w:val="auto"/>
          <w:lang w:val="en-GB"/>
        </w:rPr>
        <w:t xml:space="preserve">s </w:t>
      </w:r>
      <w:r w:rsidR="00076721" w:rsidRPr="00076721">
        <w:rPr>
          <w:b w:val="0"/>
          <w:bCs/>
          <w:color w:val="auto"/>
          <w:lang w:val="en-GB"/>
        </w:rPr>
        <w:t>Distributor</w:t>
      </w:r>
      <w:r w:rsidR="00413456" w:rsidRPr="00A92C05">
        <w:rPr>
          <w:b w:val="0"/>
          <w:bCs/>
          <w:color w:val="auto"/>
          <w:lang w:val="en-GB"/>
        </w:rPr>
        <w:t xml:space="preserve"> </w:t>
      </w:r>
      <w:commentRangeEnd w:id="8"/>
      <w:r w:rsidR="00EC088F">
        <w:rPr>
          <w:rStyle w:val="Merknadsreferanse"/>
          <w:rFonts w:eastAsiaTheme="minorHAnsi" w:cstheme="minorBidi"/>
          <w:b w:val="0"/>
          <w:color w:val="auto"/>
        </w:rPr>
        <w:commentReference w:id="8"/>
      </w:r>
      <w:r w:rsidR="00413456" w:rsidRPr="00A92C05">
        <w:rPr>
          <w:b w:val="0"/>
          <w:bCs/>
          <w:color w:val="auto"/>
          <w:lang w:val="en-GB"/>
        </w:rPr>
        <w:t xml:space="preserve">upon receiving the Customer’s payment. </w:t>
      </w:r>
    </w:p>
    <w:p w14:paraId="170DEFC1" w14:textId="7253D9BD" w:rsidR="00D27A67" w:rsidRPr="00A92C05" w:rsidRDefault="00C307AE" w:rsidP="0045475D">
      <w:pPr>
        <w:pStyle w:val="Overskrift2"/>
        <w:rPr>
          <w:b w:val="0"/>
          <w:color w:val="auto"/>
          <w:lang w:val="en-GB"/>
        </w:rPr>
      </w:pPr>
      <w:r w:rsidRPr="00A92C05">
        <w:rPr>
          <w:b w:val="0"/>
          <w:bCs/>
          <w:color w:val="auto"/>
          <w:lang w:val="en-GB"/>
        </w:rPr>
        <w:t xml:space="preserve">The </w:t>
      </w:r>
      <w:r w:rsidR="006F58DD">
        <w:rPr>
          <w:b w:val="0"/>
          <w:bCs/>
          <w:color w:val="auto"/>
          <w:lang w:val="en-GB"/>
        </w:rPr>
        <w:t>Reseller</w:t>
      </w:r>
      <w:r w:rsidRPr="00A92C05">
        <w:rPr>
          <w:b w:val="0"/>
          <w:bCs/>
          <w:color w:val="auto"/>
          <w:lang w:val="en-GB"/>
        </w:rPr>
        <w:t xml:space="preserve"> </w:t>
      </w:r>
      <w:r w:rsidR="00DE7A16">
        <w:rPr>
          <w:b w:val="0"/>
          <w:bCs/>
          <w:color w:val="auto"/>
          <w:lang w:val="en-GB"/>
        </w:rPr>
        <w:t>will</w:t>
      </w:r>
      <w:r w:rsidR="00DE7A16" w:rsidRPr="00A92C05">
        <w:rPr>
          <w:b w:val="0"/>
          <w:bCs/>
          <w:color w:val="auto"/>
          <w:lang w:val="en-GB"/>
        </w:rPr>
        <w:t xml:space="preserve"> </w:t>
      </w:r>
      <w:r w:rsidRPr="00A92C05">
        <w:rPr>
          <w:b w:val="0"/>
          <w:bCs/>
          <w:color w:val="auto"/>
          <w:lang w:val="en-GB"/>
        </w:rPr>
        <w:t>invoice the Customer for the Cloud-services in accordance with Appendix</w:t>
      </w:r>
      <w:r w:rsidRPr="00A92C05">
        <w:rPr>
          <w:b w:val="0"/>
          <w:color w:val="auto"/>
          <w:lang w:val="en-GB"/>
        </w:rPr>
        <w:t xml:space="preserve"> </w:t>
      </w:r>
      <w:r w:rsidR="006104EB" w:rsidRPr="00A92C05">
        <w:rPr>
          <w:b w:val="0"/>
          <w:color w:val="auto"/>
          <w:lang w:val="en-GB"/>
        </w:rPr>
        <w:t>1</w:t>
      </w:r>
      <w:r w:rsidRPr="00A92C05">
        <w:rPr>
          <w:b w:val="0"/>
          <w:color w:val="auto"/>
          <w:lang w:val="en-GB"/>
        </w:rPr>
        <w:t xml:space="preserve"> but reserves the right to invoice as soon as the </w:t>
      </w:r>
      <w:r w:rsidR="006F58DD">
        <w:rPr>
          <w:b w:val="0"/>
          <w:color w:val="auto"/>
          <w:lang w:val="en-GB"/>
        </w:rPr>
        <w:t>Reseller</w:t>
      </w:r>
      <w:r w:rsidRPr="00A92C05">
        <w:rPr>
          <w:b w:val="0"/>
          <w:color w:val="auto"/>
          <w:lang w:val="en-GB"/>
        </w:rPr>
        <w:t xml:space="preserve"> receives </w:t>
      </w:r>
      <w:r w:rsidR="004B03A5">
        <w:rPr>
          <w:b w:val="0"/>
          <w:color w:val="auto"/>
          <w:lang w:val="en-GB"/>
        </w:rPr>
        <w:t xml:space="preserve">a </w:t>
      </w:r>
      <w:r w:rsidRPr="00A92C05">
        <w:rPr>
          <w:b w:val="0"/>
          <w:color w:val="auto"/>
          <w:lang w:val="en-GB"/>
        </w:rPr>
        <w:t xml:space="preserve">corresponding invoice from </w:t>
      </w:r>
      <w:r w:rsidR="00DB34AC" w:rsidRPr="00A92C05">
        <w:rPr>
          <w:b w:val="0"/>
          <w:color w:val="auto"/>
          <w:lang w:val="en-GB"/>
        </w:rPr>
        <w:t xml:space="preserve">Microsoft </w:t>
      </w:r>
      <w:commentRangeStart w:id="9"/>
      <w:r w:rsidR="00DB34AC" w:rsidRPr="00497864">
        <w:rPr>
          <w:b w:val="0"/>
          <w:color w:val="auto"/>
          <w:lang w:val="en-GB"/>
        </w:rPr>
        <w:t>via the</w:t>
      </w:r>
      <w:r w:rsidRPr="00497864">
        <w:rPr>
          <w:b w:val="0"/>
          <w:color w:val="auto"/>
          <w:lang w:val="en-GB"/>
        </w:rPr>
        <w:t xml:space="preserve"> </w:t>
      </w:r>
      <w:r w:rsidR="002973A7" w:rsidRPr="002973A7">
        <w:rPr>
          <w:b w:val="0"/>
          <w:color w:val="auto"/>
          <w:lang w:val="en-GB"/>
        </w:rPr>
        <w:t>Distributor</w:t>
      </w:r>
      <w:r w:rsidRPr="002973A7">
        <w:rPr>
          <w:b w:val="0"/>
          <w:color w:val="auto"/>
          <w:lang w:val="en-GB"/>
        </w:rPr>
        <w:t>.</w:t>
      </w:r>
      <w:commentRangeEnd w:id="9"/>
      <w:r w:rsidR="009D37A0">
        <w:rPr>
          <w:rStyle w:val="Merknadsreferanse"/>
          <w:rFonts w:eastAsiaTheme="minorHAnsi" w:cstheme="minorBidi"/>
          <w:b w:val="0"/>
          <w:color w:val="auto"/>
        </w:rPr>
        <w:commentReference w:id="9"/>
      </w:r>
      <w:r w:rsidRPr="002973A7">
        <w:rPr>
          <w:b w:val="0"/>
          <w:color w:val="auto"/>
          <w:lang w:val="en-GB"/>
        </w:rPr>
        <w:t xml:space="preserve"> The</w:t>
      </w:r>
      <w:r w:rsidRPr="00A92C05">
        <w:rPr>
          <w:b w:val="0"/>
          <w:color w:val="auto"/>
          <w:lang w:val="en-GB"/>
        </w:rPr>
        <w:t xml:space="preserve"> Customer has no right to withhold payment to the </w:t>
      </w:r>
      <w:r w:rsidR="006F58DD">
        <w:rPr>
          <w:b w:val="0"/>
          <w:color w:val="auto"/>
          <w:lang w:val="en-GB"/>
        </w:rPr>
        <w:t>Reseller</w:t>
      </w:r>
      <w:r w:rsidR="00611B25">
        <w:rPr>
          <w:b w:val="0"/>
          <w:color w:val="auto"/>
          <w:lang w:val="en-GB"/>
        </w:rPr>
        <w:t>,</w:t>
      </w:r>
      <w:r w:rsidR="00391E15">
        <w:rPr>
          <w:b w:val="0"/>
          <w:color w:val="auto"/>
          <w:lang w:val="en-GB"/>
        </w:rPr>
        <w:t xml:space="preserve"> </w:t>
      </w:r>
      <w:r w:rsidR="005F3D2D" w:rsidRPr="00A92C05">
        <w:rPr>
          <w:b w:val="0"/>
          <w:color w:val="auto"/>
          <w:lang w:val="en-GB"/>
        </w:rPr>
        <w:t xml:space="preserve">to </w:t>
      </w:r>
      <w:r w:rsidR="004F051F" w:rsidRPr="00A92C05">
        <w:rPr>
          <w:b w:val="0"/>
          <w:color w:val="auto"/>
          <w:lang w:val="en-GB"/>
        </w:rPr>
        <w:t xml:space="preserve">avoid Microsoft </w:t>
      </w:r>
      <w:r w:rsidR="00116212" w:rsidRPr="00A92C05">
        <w:rPr>
          <w:b w:val="0"/>
          <w:color w:val="auto"/>
          <w:lang w:val="en-GB"/>
        </w:rPr>
        <w:t>invoking its right</w:t>
      </w:r>
      <w:r w:rsidR="00C1484F" w:rsidRPr="00A92C05">
        <w:rPr>
          <w:b w:val="0"/>
          <w:color w:val="auto"/>
          <w:lang w:val="en-GB"/>
        </w:rPr>
        <w:t xml:space="preserve"> </w:t>
      </w:r>
      <w:r w:rsidR="00116212" w:rsidRPr="00A92C05">
        <w:rPr>
          <w:b w:val="0"/>
          <w:color w:val="auto"/>
          <w:lang w:val="en-GB"/>
        </w:rPr>
        <w:t xml:space="preserve">to withhold or terminate the Cloud-services according </w:t>
      </w:r>
      <w:r w:rsidR="00B90602" w:rsidRPr="00A92C05">
        <w:rPr>
          <w:b w:val="0"/>
          <w:color w:val="auto"/>
          <w:lang w:val="en-GB"/>
        </w:rPr>
        <w:t>to Microsoft’s terms and conditions</w:t>
      </w:r>
      <w:r w:rsidRPr="00A92C05">
        <w:rPr>
          <w:b w:val="0"/>
          <w:color w:val="auto"/>
          <w:lang w:val="en-GB"/>
        </w:rPr>
        <w:t xml:space="preserve">. This applies irrespective of the basis the Customer asserts for withholding payment, such as </w:t>
      </w:r>
      <w:r w:rsidR="007633AF" w:rsidRPr="00A92C05">
        <w:rPr>
          <w:b w:val="0"/>
          <w:color w:val="auto"/>
          <w:lang w:val="en-GB"/>
        </w:rPr>
        <w:t>Microsoft’</w:t>
      </w:r>
      <w:r w:rsidR="00945CDA" w:rsidRPr="00A92C05">
        <w:rPr>
          <w:b w:val="0"/>
          <w:color w:val="auto"/>
          <w:lang w:val="en-GB"/>
        </w:rPr>
        <w:t xml:space="preserve">s </w:t>
      </w:r>
      <w:r w:rsidR="00444F49">
        <w:rPr>
          <w:b w:val="0"/>
          <w:color w:val="auto"/>
          <w:lang w:val="en-GB"/>
        </w:rPr>
        <w:t xml:space="preserve">failing to </w:t>
      </w:r>
      <w:r w:rsidR="007E1083">
        <w:rPr>
          <w:b w:val="0"/>
          <w:color w:val="auto"/>
          <w:lang w:val="en-GB"/>
        </w:rPr>
        <w:t xml:space="preserve">deliver the Cloud-services, </w:t>
      </w:r>
      <w:r w:rsidRPr="00A92C05">
        <w:rPr>
          <w:b w:val="0"/>
          <w:color w:val="auto"/>
          <w:lang w:val="en-GB"/>
        </w:rPr>
        <w:t>non-compliance of this or other agreements between the parties</w:t>
      </w:r>
      <w:r w:rsidR="008C1762" w:rsidRPr="00A92C05">
        <w:rPr>
          <w:b w:val="0"/>
          <w:color w:val="auto"/>
          <w:lang w:val="en-GB"/>
        </w:rPr>
        <w:t>, or errors in invoicing documentation</w:t>
      </w:r>
      <w:r w:rsidR="007E1083">
        <w:rPr>
          <w:b w:val="0"/>
          <w:color w:val="auto"/>
          <w:lang w:val="en-GB"/>
        </w:rPr>
        <w:t xml:space="preserve"> from Microsoft</w:t>
      </w:r>
      <w:r w:rsidR="008C1762" w:rsidRPr="00A92C05">
        <w:rPr>
          <w:b w:val="0"/>
          <w:color w:val="auto"/>
          <w:lang w:val="en-GB"/>
        </w:rPr>
        <w:t xml:space="preserve">. </w:t>
      </w:r>
    </w:p>
    <w:p w14:paraId="5B7959F0" w14:textId="6D2068BE" w:rsidR="00D27A67" w:rsidRPr="00A92C05" w:rsidRDefault="007F595C" w:rsidP="00D27A67">
      <w:pPr>
        <w:pStyle w:val="Overskrift2"/>
        <w:rPr>
          <w:b w:val="0"/>
          <w:bCs/>
          <w:color w:val="auto"/>
          <w:lang w:val="en-GB"/>
        </w:rPr>
      </w:pPr>
      <w:r w:rsidRPr="00A92C05">
        <w:rPr>
          <w:b w:val="0"/>
          <w:bCs/>
          <w:color w:val="auto"/>
          <w:lang w:val="en-GB"/>
        </w:rPr>
        <w:t xml:space="preserve">The Customer </w:t>
      </w:r>
      <w:r w:rsidR="00A92C05" w:rsidRPr="00A92C05">
        <w:rPr>
          <w:b w:val="0"/>
          <w:bCs/>
          <w:color w:val="auto"/>
          <w:lang w:val="en-GB"/>
        </w:rPr>
        <w:t>acknowledges</w:t>
      </w:r>
      <w:r w:rsidR="00A625C7" w:rsidRPr="00A92C05">
        <w:rPr>
          <w:b w:val="0"/>
          <w:bCs/>
          <w:color w:val="auto"/>
          <w:lang w:val="en-GB"/>
        </w:rPr>
        <w:t xml:space="preserve"> that </w:t>
      </w:r>
      <w:r w:rsidR="00785B5C" w:rsidRPr="00A92C05">
        <w:rPr>
          <w:b w:val="0"/>
          <w:bCs/>
          <w:color w:val="auto"/>
          <w:lang w:val="en-GB"/>
        </w:rPr>
        <w:t xml:space="preserve">the </w:t>
      </w:r>
      <w:r w:rsidR="006F58DD">
        <w:rPr>
          <w:b w:val="0"/>
          <w:bCs/>
          <w:color w:val="auto"/>
          <w:lang w:val="en-GB"/>
        </w:rPr>
        <w:t>Reseller</w:t>
      </w:r>
      <w:r w:rsidR="00A625C7" w:rsidRPr="00A92C05">
        <w:rPr>
          <w:b w:val="0"/>
          <w:bCs/>
          <w:color w:val="auto"/>
          <w:lang w:val="en-GB"/>
        </w:rPr>
        <w:t xml:space="preserve"> has a</w:t>
      </w:r>
      <w:r w:rsidR="00382832" w:rsidRPr="00A92C05">
        <w:rPr>
          <w:b w:val="0"/>
          <w:bCs/>
          <w:color w:val="auto"/>
          <w:lang w:val="en-GB"/>
        </w:rPr>
        <w:t xml:space="preserve"> deadline of</w:t>
      </w:r>
      <w:r w:rsidR="00A625C7" w:rsidRPr="00A92C05">
        <w:rPr>
          <w:b w:val="0"/>
          <w:bCs/>
          <w:color w:val="auto"/>
          <w:lang w:val="en-GB"/>
        </w:rPr>
        <w:t xml:space="preserve"> </w:t>
      </w:r>
      <w:r w:rsidR="00A92C05" w:rsidRPr="00A92C05">
        <w:rPr>
          <w:b w:val="0"/>
          <w:bCs/>
          <w:color w:val="auto"/>
          <w:lang w:val="en-GB"/>
        </w:rPr>
        <w:t>twenty-five</w:t>
      </w:r>
      <w:r w:rsidR="00A625C7" w:rsidRPr="00A92C05">
        <w:rPr>
          <w:b w:val="0"/>
          <w:bCs/>
          <w:color w:val="auto"/>
          <w:lang w:val="en-GB"/>
        </w:rPr>
        <w:t xml:space="preserve"> (25) days</w:t>
      </w:r>
      <w:r w:rsidR="00785B5C" w:rsidRPr="00A92C05">
        <w:rPr>
          <w:b w:val="0"/>
          <w:bCs/>
          <w:color w:val="auto"/>
          <w:lang w:val="en-GB"/>
        </w:rPr>
        <w:t xml:space="preserve"> </w:t>
      </w:r>
      <w:r w:rsidR="00382832" w:rsidRPr="00A92C05">
        <w:rPr>
          <w:b w:val="0"/>
          <w:bCs/>
          <w:color w:val="auto"/>
          <w:lang w:val="en-GB"/>
        </w:rPr>
        <w:t>from Microsoft issu</w:t>
      </w:r>
      <w:r w:rsidR="00054830">
        <w:rPr>
          <w:b w:val="0"/>
          <w:bCs/>
          <w:color w:val="auto"/>
          <w:lang w:val="en-GB"/>
        </w:rPr>
        <w:t xml:space="preserve">es </w:t>
      </w:r>
      <w:r w:rsidR="00382832" w:rsidRPr="00A92C05">
        <w:rPr>
          <w:b w:val="0"/>
          <w:bCs/>
          <w:color w:val="auto"/>
          <w:lang w:val="en-GB"/>
        </w:rPr>
        <w:t>invoice</w:t>
      </w:r>
      <w:r w:rsidR="00F018E3">
        <w:rPr>
          <w:b w:val="0"/>
          <w:bCs/>
          <w:color w:val="auto"/>
          <w:lang w:val="en-GB"/>
        </w:rPr>
        <w:t>s</w:t>
      </w:r>
      <w:r w:rsidR="00054830">
        <w:rPr>
          <w:b w:val="0"/>
          <w:bCs/>
          <w:color w:val="auto"/>
          <w:lang w:val="en-GB"/>
        </w:rPr>
        <w:t xml:space="preserve"> or </w:t>
      </w:r>
      <w:r w:rsidR="00575F82">
        <w:rPr>
          <w:b w:val="0"/>
          <w:bCs/>
          <w:color w:val="auto"/>
          <w:lang w:val="en-GB"/>
        </w:rPr>
        <w:t>consumption</w:t>
      </w:r>
      <w:r w:rsidR="00382832" w:rsidRPr="00A92C05">
        <w:rPr>
          <w:b w:val="0"/>
          <w:bCs/>
          <w:color w:val="auto"/>
          <w:lang w:val="en-GB"/>
        </w:rPr>
        <w:t xml:space="preserve"> </w:t>
      </w:r>
      <w:r w:rsidR="00785B5C" w:rsidRPr="00A92C05">
        <w:rPr>
          <w:b w:val="0"/>
          <w:bCs/>
          <w:color w:val="auto"/>
          <w:lang w:val="en-GB"/>
        </w:rPr>
        <w:t>to</w:t>
      </w:r>
      <w:r w:rsidR="004C1B60" w:rsidRPr="00A92C05">
        <w:rPr>
          <w:b w:val="0"/>
          <w:bCs/>
          <w:color w:val="auto"/>
          <w:lang w:val="en-GB"/>
        </w:rPr>
        <w:t xml:space="preserve"> object </w:t>
      </w:r>
      <w:r w:rsidR="00E66FBD" w:rsidRPr="00A92C05">
        <w:rPr>
          <w:b w:val="0"/>
          <w:bCs/>
          <w:color w:val="auto"/>
          <w:lang w:val="en-GB"/>
        </w:rPr>
        <w:t xml:space="preserve">to </w:t>
      </w:r>
      <w:r w:rsidR="00F945EE">
        <w:rPr>
          <w:b w:val="0"/>
          <w:bCs/>
          <w:color w:val="auto"/>
          <w:lang w:val="en-GB"/>
        </w:rPr>
        <w:t>any</w:t>
      </w:r>
      <w:r w:rsidR="00E66FBD" w:rsidRPr="00A92C05">
        <w:rPr>
          <w:b w:val="0"/>
          <w:bCs/>
          <w:color w:val="auto"/>
          <w:lang w:val="en-GB"/>
        </w:rPr>
        <w:t xml:space="preserve"> </w:t>
      </w:r>
      <w:r w:rsidR="00152072" w:rsidRPr="00A92C05">
        <w:rPr>
          <w:b w:val="0"/>
          <w:bCs/>
          <w:color w:val="auto"/>
          <w:lang w:val="en-GB"/>
        </w:rPr>
        <w:t xml:space="preserve">invoice, measured consumption, etc. </w:t>
      </w:r>
      <w:commentRangeStart w:id="10"/>
      <w:r w:rsidR="006C218D" w:rsidRPr="00A92C05">
        <w:rPr>
          <w:b w:val="0"/>
          <w:bCs/>
          <w:color w:val="auto"/>
          <w:lang w:val="en-GB"/>
        </w:rPr>
        <w:t xml:space="preserve">To ensure that the </w:t>
      </w:r>
      <w:r w:rsidR="006F58DD">
        <w:rPr>
          <w:b w:val="0"/>
          <w:bCs/>
          <w:color w:val="auto"/>
          <w:lang w:val="en-GB"/>
        </w:rPr>
        <w:t>Reseller</w:t>
      </w:r>
      <w:r w:rsidR="006C218D" w:rsidRPr="00A92C05">
        <w:rPr>
          <w:b w:val="0"/>
          <w:bCs/>
          <w:color w:val="auto"/>
          <w:lang w:val="en-GB"/>
        </w:rPr>
        <w:t xml:space="preserve"> may process and forward the objection within the twenty-five-(25)-day deadlin</w:t>
      </w:r>
      <w:r w:rsidR="00BE350A" w:rsidRPr="00A92C05">
        <w:rPr>
          <w:b w:val="0"/>
          <w:bCs/>
          <w:color w:val="auto"/>
          <w:lang w:val="en-GB"/>
        </w:rPr>
        <w:t>e</w:t>
      </w:r>
      <w:r w:rsidR="004672C0">
        <w:rPr>
          <w:b w:val="0"/>
          <w:bCs/>
          <w:color w:val="auto"/>
          <w:lang w:val="en-GB"/>
        </w:rPr>
        <w:t xml:space="preserve"> that applies</w:t>
      </w:r>
      <w:r w:rsidR="006C218D" w:rsidRPr="00A92C05">
        <w:rPr>
          <w:b w:val="0"/>
          <w:bCs/>
          <w:color w:val="auto"/>
          <w:lang w:val="en-GB"/>
        </w:rPr>
        <w:t xml:space="preserve"> between the </w:t>
      </w:r>
      <w:r w:rsidR="006F58DD">
        <w:rPr>
          <w:b w:val="0"/>
          <w:bCs/>
          <w:color w:val="auto"/>
          <w:lang w:val="en-GB"/>
        </w:rPr>
        <w:t>Reseller</w:t>
      </w:r>
      <w:r w:rsidR="006C218D" w:rsidRPr="00A92C05">
        <w:rPr>
          <w:b w:val="0"/>
          <w:bCs/>
          <w:color w:val="auto"/>
          <w:lang w:val="en-GB"/>
        </w:rPr>
        <w:t xml:space="preserve"> and </w:t>
      </w:r>
      <w:r w:rsidR="004672C0">
        <w:rPr>
          <w:b w:val="0"/>
          <w:bCs/>
          <w:color w:val="auto"/>
          <w:lang w:val="en-GB"/>
        </w:rPr>
        <w:t>Microsoft</w:t>
      </w:r>
      <w:r w:rsidR="006C218D" w:rsidRPr="00A92C05">
        <w:rPr>
          <w:b w:val="0"/>
          <w:bCs/>
          <w:color w:val="auto"/>
          <w:lang w:val="en-GB"/>
        </w:rPr>
        <w:t xml:space="preserve">, </w:t>
      </w:r>
      <w:r w:rsidR="00BE350A" w:rsidRPr="00A92C05">
        <w:rPr>
          <w:b w:val="0"/>
          <w:bCs/>
          <w:color w:val="auto"/>
          <w:lang w:val="en-GB"/>
        </w:rPr>
        <w:t>a corresponding deadline of twenty (20) days</w:t>
      </w:r>
      <w:r w:rsidR="00D27A67" w:rsidRPr="00A92C05">
        <w:rPr>
          <w:b w:val="0"/>
          <w:bCs/>
          <w:color w:val="auto"/>
          <w:lang w:val="en-GB"/>
        </w:rPr>
        <w:t xml:space="preserve"> </w:t>
      </w:r>
      <w:r w:rsidR="00FE747B" w:rsidRPr="00A92C05">
        <w:rPr>
          <w:b w:val="0"/>
          <w:bCs/>
          <w:color w:val="auto"/>
          <w:lang w:val="en-GB"/>
        </w:rPr>
        <w:t>from the receipt of the invoice is agreed upo</w:t>
      </w:r>
      <w:r w:rsidR="006C218D" w:rsidRPr="00A92C05">
        <w:rPr>
          <w:b w:val="0"/>
          <w:bCs/>
          <w:color w:val="auto"/>
          <w:lang w:val="en-GB"/>
        </w:rPr>
        <w:t>n</w:t>
      </w:r>
      <w:commentRangeEnd w:id="10"/>
      <w:r w:rsidR="00D27A67" w:rsidRPr="00A92C05">
        <w:rPr>
          <w:rStyle w:val="Merknadsreferanse"/>
          <w:rFonts w:eastAsiaTheme="minorHAnsi" w:cstheme="minorBidi"/>
          <w:b w:val="0"/>
          <w:color w:val="auto"/>
          <w:lang w:val="en-GB"/>
        </w:rPr>
        <w:commentReference w:id="10"/>
      </w:r>
      <w:r w:rsidR="004672C0">
        <w:rPr>
          <w:b w:val="0"/>
          <w:bCs/>
          <w:color w:val="auto"/>
          <w:lang w:val="en-GB"/>
        </w:rPr>
        <w:t xml:space="preserve"> between Customer and the Reseller</w:t>
      </w:r>
      <w:r w:rsidR="00D27A67" w:rsidRPr="00A92C05">
        <w:rPr>
          <w:b w:val="0"/>
          <w:bCs/>
          <w:color w:val="auto"/>
          <w:lang w:val="en-GB"/>
        </w:rPr>
        <w:t xml:space="preserve">. </w:t>
      </w:r>
      <w:r w:rsidR="00594B9C">
        <w:rPr>
          <w:b w:val="0"/>
          <w:bCs/>
          <w:color w:val="auto"/>
          <w:lang w:val="en-GB"/>
        </w:rPr>
        <w:t>A</w:t>
      </w:r>
      <w:r w:rsidR="00594B9C" w:rsidRPr="00497864">
        <w:rPr>
          <w:b w:val="0"/>
          <w:bCs/>
          <w:color w:val="auto"/>
          <w:lang w:val="en-GB"/>
        </w:rPr>
        <w:t xml:space="preserve">ny complaints after the deadline have the consequence that </w:t>
      </w:r>
      <w:r w:rsidR="00594B9C">
        <w:rPr>
          <w:b w:val="0"/>
          <w:bCs/>
          <w:color w:val="auto"/>
          <w:lang w:val="en-GB"/>
        </w:rPr>
        <w:t>Microsoft</w:t>
      </w:r>
      <w:r w:rsidR="00594B9C" w:rsidRPr="00497864">
        <w:rPr>
          <w:b w:val="0"/>
          <w:bCs/>
          <w:color w:val="auto"/>
          <w:lang w:val="en-GB"/>
        </w:rPr>
        <w:t xml:space="preserve"> may disregard the complaint. Any complaints must irrespectively be approved by </w:t>
      </w:r>
      <w:r w:rsidR="00594B9C">
        <w:rPr>
          <w:b w:val="0"/>
          <w:bCs/>
          <w:color w:val="auto"/>
          <w:lang w:val="en-GB"/>
        </w:rPr>
        <w:t>Microsoft</w:t>
      </w:r>
      <w:r w:rsidR="00594B9C" w:rsidRPr="00497864">
        <w:rPr>
          <w:b w:val="0"/>
          <w:bCs/>
          <w:color w:val="auto"/>
          <w:lang w:val="en-GB"/>
        </w:rPr>
        <w:t xml:space="preserve"> before the </w:t>
      </w:r>
      <w:r w:rsidR="00594B9C">
        <w:rPr>
          <w:b w:val="0"/>
          <w:bCs/>
          <w:color w:val="auto"/>
          <w:lang w:val="en-GB"/>
        </w:rPr>
        <w:t>R</w:t>
      </w:r>
      <w:r w:rsidR="00F945EE">
        <w:rPr>
          <w:b w:val="0"/>
          <w:bCs/>
          <w:color w:val="auto"/>
          <w:lang w:val="en-GB"/>
        </w:rPr>
        <w:t>e</w:t>
      </w:r>
      <w:r w:rsidR="00594B9C">
        <w:rPr>
          <w:b w:val="0"/>
          <w:bCs/>
          <w:color w:val="auto"/>
          <w:lang w:val="en-GB"/>
        </w:rPr>
        <w:t>seller</w:t>
      </w:r>
      <w:r w:rsidR="00594B9C" w:rsidRPr="00497864">
        <w:rPr>
          <w:b w:val="0"/>
          <w:bCs/>
          <w:color w:val="auto"/>
          <w:lang w:val="en-GB"/>
        </w:rPr>
        <w:t xml:space="preserve"> has an obligation to credit the Customer in new invoices</w:t>
      </w:r>
      <w:r w:rsidR="00F945EE">
        <w:rPr>
          <w:b w:val="0"/>
          <w:bCs/>
          <w:color w:val="auto"/>
          <w:lang w:val="en-GB"/>
        </w:rPr>
        <w:t>.</w:t>
      </w:r>
    </w:p>
    <w:p w14:paraId="597C463F" w14:textId="336800D4" w:rsidR="00D27A67" w:rsidRPr="00A92C05" w:rsidRDefault="001A745A" w:rsidP="00D27A67">
      <w:pPr>
        <w:pStyle w:val="Overskrift2"/>
        <w:rPr>
          <w:b w:val="0"/>
          <w:bCs/>
          <w:lang w:val="en-GB"/>
        </w:rPr>
      </w:pPr>
      <w:r w:rsidRPr="00A92C05">
        <w:rPr>
          <w:b w:val="0"/>
          <w:bCs/>
          <w:lang w:val="en-GB"/>
        </w:rPr>
        <w:t xml:space="preserve">Interest will accrue upon overdue payment, in accordance with the </w:t>
      </w:r>
      <w:r w:rsidR="00F47A5F" w:rsidRPr="00497864">
        <w:rPr>
          <w:b w:val="0"/>
          <w:bCs/>
          <w:highlight w:val="yellow"/>
          <w:lang w:val="en-GB"/>
        </w:rPr>
        <w:t>[</w:t>
      </w:r>
      <w:r w:rsidR="00906B35" w:rsidRPr="00497864">
        <w:rPr>
          <w:b w:val="0"/>
          <w:bCs/>
          <w:highlight w:val="yellow"/>
          <w:lang w:val="en-GB"/>
        </w:rPr>
        <w:t xml:space="preserve">Norwegian Act on </w:t>
      </w:r>
      <w:r w:rsidR="00F56F88" w:rsidRPr="00497864">
        <w:rPr>
          <w:b w:val="0"/>
          <w:bCs/>
          <w:highlight w:val="yellow"/>
          <w:lang w:val="en-GB"/>
        </w:rPr>
        <w:t>Interest</w:t>
      </w:r>
      <w:r w:rsidR="00906B35" w:rsidRPr="00497864">
        <w:rPr>
          <w:b w:val="0"/>
          <w:bCs/>
          <w:highlight w:val="yellow"/>
          <w:lang w:val="en-GB"/>
        </w:rPr>
        <w:t xml:space="preserve"> on Overdue Payments no </w:t>
      </w:r>
      <w:r w:rsidR="00D27A67" w:rsidRPr="00497864">
        <w:rPr>
          <w:b w:val="0"/>
          <w:bCs/>
          <w:highlight w:val="yellow"/>
          <w:lang w:val="en-GB"/>
        </w:rPr>
        <w:t xml:space="preserve">100 </w:t>
      </w:r>
      <w:r w:rsidR="00906B35" w:rsidRPr="00497864">
        <w:rPr>
          <w:b w:val="0"/>
          <w:bCs/>
          <w:highlight w:val="yellow"/>
          <w:lang w:val="en-GB"/>
        </w:rPr>
        <w:t xml:space="preserve">of </w:t>
      </w:r>
      <w:r w:rsidR="00D27A67" w:rsidRPr="00497864">
        <w:rPr>
          <w:b w:val="0"/>
          <w:bCs/>
          <w:highlight w:val="yellow"/>
          <w:lang w:val="en-GB"/>
        </w:rPr>
        <w:t xml:space="preserve">17 </w:t>
      </w:r>
      <w:r w:rsidR="00906B35" w:rsidRPr="00497864">
        <w:rPr>
          <w:b w:val="0"/>
          <w:bCs/>
          <w:highlight w:val="yellow"/>
          <w:lang w:val="en-GB"/>
        </w:rPr>
        <w:t>D</w:t>
      </w:r>
      <w:r w:rsidR="00D27A67" w:rsidRPr="00497864">
        <w:rPr>
          <w:b w:val="0"/>
          <w:bCs/>
          <w:highlight w:val="yellow"/>
          <w:lang w:val="en-GB"/>
        </w:rPr>
        <w:t>e</w:t>
      </w:r>
      <w:r w:rsidR="00906B35" w:rsidRPr="00497864">
        <w:rPr>
          <w:b w:val="0"/>
          <w:bCs/>
          <w:highlight w:val="yellow"/>
          <w:lang w:val="en-GB"/>
        </w:rPr>
        <w:t>c</w:t>
      </w:r>
      <w:r w:rsidR="00D27A67" w:rsidRPr="00497864">
        <w:rPr>
          <w:b w:val="0"/>
          <w:bCs/>
          <w:highlight w:val="yellow"/>
          <w:lang w:val="en-GB"/>
        </w:rPr>
        <w:t>ember 1976</w:t>
      </w:r>
      <w:r w:rsidR="00F47A5F">
        <w:rPr>
          <w:b w:val="0"/>
          <w:bCs/>
          <w:lang w:val="en-GB"/>
        </w:rPr>
        <w:t>]</w:t>
      </w:r>
      <w:r w:rsidR="00D27A67" w:rsidRPr="00A92C05">
        <w:rPr>
          <w:b w:val="0"/>
          <w:bCs/>
          <w:lang w:val="en-GB"/>
        </w:rPr>
        <w:t xml:space="preserve">. </w:t>
      </w:r>
      <w:r w:rsidR="007C46B6" w:rsidRPr="00A92C05">
        <w:rPr>
          <w:b w:val="0"/>
          <w:bCs/>
          <w:lang w:val="en-GB"/>
        </w:rPr>
        <w:t xml:space="preserve">The </w:t>
      </w:r>
      <w:r w:rsidR="006F58DD">
        <w:rPr>
          <w:b w:val="0"/>
          <w:bCs/>
          <w:lang w:val="en-GB"/>
        </w:rPr>
        <w:t>Reseller</w:t>
      </w:r>
      <w:r w:rsidR="007C46B6" w:rsidRPr="00A92C05">
        <w:rPr>
          <w:b w:val="0"/>
          <w:bCs/>
          <w:lang w:val="en-GB"/>
        </w:rPr>
        <w:t xml:space="preserve"> may, upon written notice,</w:t>
      </w:r>
      <w:r w:rsidRPr="00A92C05">
        <w:rPr>
          <w:b w:val="0"/>
          <w:bCs/>
          <w:lang w:val="en-GB"/>
        </w:rPr>
        <w:t xml:space="preserve"> suspend the services or </w:t>
      </w:r>
      <w:r w:rsidR="000B2031">
        <w:rPr>
          <w:b w:val="0"/>
          <w:bCs/>
          <w:lang w:val="en-GB"/>
        </w:rPr>
        <w:t>terminate</w:t>
      </w:r>
      <w:r w:rsidR="000B2031" w:rsidRPr="00A92C05">
        <w:rPr>
          <w:b w:val="0"/>
          <w:bCs/>
          <w:lang w:val="en-GB"/>
        </w:rPr>
        <w:t xml:space="preserve"> </w:t>
      </w:r>
      <w:r w:rsidRPr="00A92C05">
        <w:rPr>
          <w:b w:val="0"/>
          <w:bCs/>
          <w:lang w:val="en-GB"/>
        </w:rPr>
        <w:t>the Agreement,</w:t>
      </w:r>
      <w:r w:rsidR="007C46B6" w:rsidRPr="00A92C05">
        <w:rPr>
          <w:b w:val="0"/>
          <w:bCs/>
          <w:lang w:val="en-GB"/>
        </w:rPr>
        <w:t xml:space="preserve"> </w:t>
      </w:r>
      <w:r w:rsidRPr="00A92C05">
        <w:rPr>
          <w:b w:val="0"/>
          <w:bCs/>
          <w:lang w:val="en-GB"/>
        </w:rPr>
        <w:t xml:space="preserve">if </w:t>
      </w:r>
      <w:r w:rsidR="007C46B6" w:rsidRPr="00A92C05">
        <w:rPr>
          <w:b w:val="0"/>
          <w:bCs/>
          <w:lang w:val="en-GB"/>
        </w:rPr>
        <w:t xml:space="preserve">the </w:t>
      </w:r>
      <w:r w:rsidRPr="00A92C05">
        <w:rPr>
          <w:b w:val="0"/>
          <w:bCs/>
          <w:lang w:val="en-GB"/>
        </w:rPr>
        <w:t xml:space="preserve">Customer’s full </w:t>
      </w:r>
      <w:r w:rsidR="007C46B6" w:rsidRPr="00A92C05">
        <w:rPr>
          <w:b w:val="0"/>
          <w:bCs/>
          <w:lang w:val="en-GB"/>
        </w:rPr>
        <w:t xml:space="preserve">payment </w:t>
      </w:r>
      <w:r w:rsidRPr="00A92C05">
        <w:rPr>
          <w:b w:val="0"/>
          <w:bCs/>
          <w:lang w:val="en-GB"/>
        </w:rPr>
        <w:t xml:space="preserve">is not paid within thirty (30) days after the </w:t>
      </w:r>
      <w:r w:rsidR="006F58DD">
        <w:rPr>
          <w:b w:val="0"/>
          <w:bCs/>
          <w:lang w:val="en-GB"/>
        </w:rPr>
        <w:t>Reseller</w:t>
      </w:r>
      <w:r w:rsidRPr="00A92C05">
        <w:rPr>
          <w:b w:val="0"/>
          <w:bCs/>
          <w:lang w:val="en-GB"/>
        </w:rPr>
        <w:t xml:space="preserve"> </w:t>
      </w:r>
      <w:r w:rsidR="00141063">
        <w:rPr>
          <w:b w:val="0"/>
          <w:bCs/>
          <w:lang w:val="en-GB"/>
        </w:rPr>
        <w:t xml:space="preserve">was </w:t>
      </w:r>
      <w:r w:rsidRPr="00A92C05">
        <w:rPr>
          <w:b w:val="0"/>
          <w:bCs/>
          <w:lang w:val="en-GB"/>
        </w:rPr>
        <w:t>notified</w:t>
      </w:r>
      <w:r w:rsidR="00141063">
        <w:rPr>
          <w:b w:val="0"/>
          <w:bCs/>
          <w:lang w:val="en-GB"/>
        </w:rPr>
        <w:t xml:space="preserve"> that </w:t>
      </w:r>
      <w:r w:rsidRPr="00A92C05">
        <w:rPr>
          <w:b w:val="0"/>
          <w:bCs/>
          <w:lang w:val="en-GB"/>
        </w:rPr>
        <w:t xml:space="preserve">the invoice was overdue. </w:t>
      </w:r>
    </w:p>
    <w:p w14:paraId="0F9FB49C" w14:textId="77777777" w:rsidR="00D27A67" w:rsidRPr="00A92C05" w:rsidRDefault="00D27A67" w:rsidP="00D27A67">
      <w:pPr>
        <w:pStyle w:val="Overskrift1"/>
        <w:rPr>
          <w:lang w:val="en-GB"/>
        </w:rPr>
      </w:pPr>
      <w:r w:rsidRPr="00A92C05">
        <w:rPr>
          <w:lang w:val="en-GB"/>
        </w:rPr>
        <w:lastRenderedPageBreak/>
        <w:t xml:space="preserve">Support </w:t>
      </w:r>
    </w:p>
    <w:p w14:paraId="7CE0705A" w14:textId="4F97C9BF" w:rsidR="00D27A67" w:rsidRPr="00A92C05" w:rsidRDefault="00334BB7" w:rsidP="00D27A67">
      <w:pPr>
        <w:pStyle w:val="Overskrift2"/>
        <w:rPr>
          <w:b w:val="0"/>
          <w:lang w:val="en-GB"/>
        </w:rPr>
      </w:pPr>
      <w:r w:rsidRPr="00A92C05">
        <w:rPr>
          <w:b w:val="0"/>
          <w:lang w:val="en-GB"/>
        </w:rPr>
        <w:t xml:space="preserve">The </w:t>
      </w:r>
      <w:r w:rsidR="006F58DD">
        <w:rPr>
          <w:b w:val="0"/>
          <w:lang w:val="en-GB"/>
        </w:rPr>
        <w:t>Reseller</w:t>
      </w:r>
      <w:r w:rsidRPr="00A92C05">
        <w:rPr>
          <w:b w:val="0"/>
          <w:lang w:val="en-GB"/>
        </w:rPr>
        <w:t xml:space="preserve"> shall provide support related to the Cloud-services </w:t>
      </w:r>
      <w:r w:rsidR="00E032EA">
        <w:rPr>
          <w:b w:val="0"/>
          <w:lang w:val="en-GB"/>
        </w:rPr>
        <w:t xml:space="preserve">to </w:t>
      </w:r>
      <w:r w:rsidR="00E032EA" w:rsidRPr="00A92C05">
        <w:rPr>
          <w:b w:val="0"/>
          <w:lang w:val="en-GB"/>
        </w:rPr>
        <w:t xml:space="preserve">the Customer </w:t>
      </w:r>
      <w:r w:rsidRPr="00A92C05">
        <w:rPr>
          <w:b w:val="0"/>
          <w:lang w:val="en-GB"/>
        </w:rPr>
        <w:t>in accordance with the</w:t>
      </w:r>
      <w:r w:rsidR="00E5142F" w:rsidRPr="00A92C05">
        <w:rPr>
          <w:b w:val="0"/>
          <w:lang w:val="en-GB"/>
        </w:rPr>
        <w:t xml:space="preserve"> </w:t>
      </w:r>
      <w:r w:rsidRPr="00A92C05">
        <w:rPr>
          <w:b w:val="0"/>
          <w:lang w:val="en-GB"/>
        </w:rPr>
        <w:t xml:space="preserve">service description in Appendix </w:t>
      </w:r>
      <w:r w:rsidR="00D27A67" w:rsidRPr="00A92C05">
        <w:rPr>
          <w:b w:val="0"/>
          <w:lang w:val="en-GB"/>
        </w:rPr>
        <w:t xml:space="preserve">3. </w:t>
      </w:r>
      <w:r w:rsidR="001F3471" w:rsidRPr="00A92C05">
        <w:rPr>
          <w:b w:val="0"/>
          <w:lang w:val="en-GB"/>
        </w:rPr>
        <w:t xml:space="preserve">The </w:t>
      </w:r>
      <w:r w:rsidR="006F58DD">
        <w:rPr>
          <w:b w:val="0"/>
          <w:lang w:val="en-GB"/>
        </w:rPr>
        <w:t>Reseller</w:t>
      </w:r>
      <w:r w:rsidR="001F3471" w:rsidRPr="00A92C05">
        <w:rPr>
          <w:b w:val="0"/>
          <w:lang w:val="en-GB"/>
        </w:rPr>
        <w:t>’s obligation to p</w:t>
      </w:r>
      <w:r w:rsidR="007F013F">
        <w:rPr>
          <w:b w:val="0"/>
          <w:lang w:val="en-GB"/>
        </w:rPr>
        <w:t>rovide</w:t>
      </w:r>
      <w:r w:rsidR="001F3471" w:rsidRPr="00A92C05">
        <w:rPr>
          <w:b w:val="0"/>
          <w:lang w:val="en-GB"/>
        </w:rPr>
        <w:t xml:space="preserve"> support services </w:t>
      </w:r>
      <w:r w:rsidR="00872A30" w:rsidRPr="00A92C05">
        <w:rPr>
          <w:b w:val="0"/>
          <w:lang w:val="en-GB"/>
        </w:rPr>
        <w:t>is conditioned on the Customer maintaining its subscription to the C</w:t>
      </w:r>
      <w:r w:rsidR="005C76B2">
        <w:rPr>
          <w:b w:val="0"/>
          <w:lang w:val="en-GB"/>
        </w:rPr>
        <w:t>l</w:t>
      </w:r>
      <w:r w:rsidR="00872A30" w:rsidRPr="00A92C05">
        <w:rPr>
          <w:b w:val="0"/>
          <w:lang w:val="en-GB"/>
        </w:rPr>
        <w:t xml:space="preserve">oud-services. </w:t>
      </w:r>
      <w:r w:rsidR="001F3471" w:rsidRPr="00A92C05">
        <w:rPr>
          <w:b w:val="0"/>
          <w:lang w:val="en-GB"/>
        </w:rPr>
        <w:t xml:space="preserve"> </w:t>
      </w:r>
    </w:p>
    <w:p w14:paraId="494328ED" w14:textId="2F80CF49" w:rsidR="00D27A67" w:rsidRPr="00A92C05" w:rsidRDefault="00334BB7" w:rsidP="00D27A67">
      <w:pPr>
        <w:pStyle w:val="Overskrift2"/>
        <w:rPr>
          <w:lang w:val="en-GB"/>
        </w:rPr>
      </w:pPr>
      <w:r w:rsidRPr="00A92C05">
        <w:rPr>
          <w:b w:val="0"/>
          <w:lang w:val="en-GB"/>
        </w:rPr>
        <w:t xml:space="preserve">The </w:t>
      </w:r>
      <w:r w:rsidR="006F58DD">
        <w:rPr>
          <w:b w:val="0"/>
          <w:lang w:val="en-GB"/>
        </w:rPr>
        <w:t>Reseller</w:t>
      </w:r>
      <w:r w:rsidRPr="00A92C05">
        <w:rPr>
          <w:b w:val="0"/>
          <w:lang w:val="en-GB"/>
        </w:rPr>
        <w:t xml:space="preserve"> shall, as part of its support, provide assistance in </w:t>
      </w:r>
      <w:r w:rsidR="00A83116">
        <w:rPr>
          <w:b w:val="0"/>
          <w:lang w:val="en-GB"/>
        </w:rPr>
        <w:t>connection with</w:t>
      </w:r>
      <w:r w:rsidR="00163646">
        <w:rPr>
          <w:b w:val="0"/>
          <w:lang w:val="en-GB"/>
        </w:rPr>
        <w:t xml:space="preserve"> </w:t>
      </w:r>
      <w:r w:rsidRPr="00A92C05">
        <w:rPr>
          <w:b w:val="0"/>
          <w:lang w:val="en-GB"/>
        </w:rPr>
        <w:t>the termination of the Cloud-services from Microsoft. The scope of this assistance is set out in Appendix</w:t>
      </w:r>
      <w:r w:rsidR="00D27A67" w:rsidRPr="00A92C05">
        <w:rPr>
          <w:b w:val="0"/>
          <w:lang w:val="en-GB"/>
        </w:rPr>
        <w:t xml:space="preserve"> 3. </w:t>
      </w:r>
    </w:p>
    <w:p w14:paraId="3085EC3B" w14:textId="6894B40C" w:rsidR="00D27A67" w:rsidRPr="00A92C05" w:rsidRDefault="00D27A67" w:rsidP="00D27A67">
      <w:pPr>
        <w:pStyle w:val="Overskrift2"/>
        <w:rPr>
          <w:rFonts w:eastAsiaTheme="minorHAnsi" w:cstheme="minorBidi"/>
          <w:b w:val="0"/>
          <w:bCs/>
          <w:color w:val="auto"/>
          <w:szCs w:val="22"/>
          <w:lang w:val="en-GB"/>
        </w:rPr>
      </w:pPr>
      <w:r w:rsidRPr="00A92C05">
        <w:rPr>
          <w:rFonts w:eastAsiaTheme="minorHAnsi" w:cstheme="minorBidi"/>
          <w:b w:val="0"/>
          <w:bCs/>
          <w:color w:val="auto"/>
          <w:szCs w:val="22"/>
          <w:lang w:val="en-GB"/>
        </w:rPr>
        <w:t xml:space="preserve">For </w:t>
      </w:r>
      <w:r w:rsidR="00334BB7" w:rsidRPr="00A92C05">
        <w:rPr>
          <w:rFonts w:eastAsiaTheme="minorHAnsi" w:cstheme="minorBidi"/>
          <w:b w:val="0"/>
          <w:bCs/>
          <w:color w:val="auto"/>
          <w:szCs w:val="22"/>
          <w:lang w:val="en-GB"/>
        </w:rPr>
        <w:t xml:space="preserve">the </w:t>
      </w:r>
      <w:r w:rsidR="00FD0B23">
        <w:rPr>
          <w:rFonts w:eastAsiaTheme="minorHAnsi" w:cstheme="minorBidi"/>
          <w:b w:val="0"/>
          <w:bCs/>
          <w:color w:val="auto"/>
          <w:szCs w:val="22"/>
          <w:lang w:val="en-GB"/>
        </w:rPr>
        <w:t>situation where</w:t>
      </w:r>
      <w:r w:rsidR="00053782">
        <w:rPr>
          <w:rFonts w:eastAsiaTheme="minorHAnsi" w:cstheme="minorBidi"/>
          <w:b w:val="0"/>
          <w:bCs/>
          <w:color w:val="auto"/>
          <w:szCs w:val="22"/>
          <w:lang w:val="en-GB"/>
        </w:rPr>
        <w:t xml:space="preserve"> </w:t>
      </w:r>
      <w:r w:rsidR="00334BB7" w:rsidRPr="00A92C05">
        <w:rPr>
          <w:rFonts w:eastAsiaTheme="minorHAnsi" w:cstheme="minorBidi"/>
          <w:b w:val="0"/>
          <w:bCs/>
          <w:color w:val="auto"/>
          <w:szCs w:val="22"/>
          <w:lang w:val="en-GB"/>
        </w:rPr>
        <w:t xml:space="preserve">t Microsoft rejects the Customer as a customer </w:t>
      </w:r>
      <w:r w:rsidR="00053782">
        <w:rPr>
          <w:rFonts w:eastAsiaTheme="minorHAnsi" w:cstheme="minorBidi"/>
          <w:b w:val="0"/>
          <w:bCs/>
          <w:color w:val="auto"/>
          <w:szCs w:val="22"/>
          <w:lang w:val="en-GB"/>
        </w:rPr>
        <w:t>at</w:t>
      </w:r>
      <w:r w:rsidR="00334BB7" w:rsidRPr="00A92C05">
        <w:rPr>
          <w:rFonts w:eastAsiaTheme="minorHAnsi" w:cstheme="minorBidi"/>
          <w:b w:val="0"/>
          <w:bCs/>
          <w:color w:val="auto"/>
          <w:szCs w:val="22"/>
          <w:lang w:val="en-GB"/>
        </w:rPr>
        <w:t xml:space="preserve"> the time the Cloud-services are ordered by the </w:t>
      </w:r>
      <w:r w:rsidR="006F58DD">
        <w:rPr>
          <w:rFonts w:eastAsiaTheme="minorHAnsi" w:cstheme="minorBidi"/>
          <w:b w:val="0"/>
          <w:bCs/>
          <w:color w:val="auto"/>
          <w:szCs w:val="22"/>
          <w:lang w:val="en-GB"/>
        </w:rPr>
        <w:t>Reseller</w:t>
      </w:r>
      <w:r w:rsidR="00334BB7" w:rsidRPr="00A92C05">
        <w:rPr>
          <w:rFonts w:eastAsiaTheme="minorHAnsi" w:cstheme="minorBidi"/>
          <w:b w:val="0"/>
          <w:bCs/>
          <w:color w:val="auto"/>
          <w:szCs w:val="22"/>
          <w:lang w:val="en-GB"/>
        </w:rPr>
        <w:t xml:space="preserve">, or later, the rights and </w:t>
      </w:r>
      <w:r w:rsidR="00053E5F" w:rsidRPr="00A92C05">
        <w:rPr>
          <w:rFonts w:eastAsiaTheme="minorHAnsi" w:cstheme="minorBidi"/>
          <w:b w:val="0"/>
          <w:bCs/>
          <w:color w:val="auto"/>
          <w:szCs w:val="22"/>
          <w:lang w:val="en-GB"/>
        </w:rPr>
        <w:t>obligations</w:t>
      </w:r>
      <w:r w:rsidR="00334BB7" w:rsidRPr="00A92C05">
        <w:rPr>
          <w:rFonts w:eastAsiaTheme="minorHAnsi" w:cstheme="minorBidi"/>
          <w:b w:val="0"/>
          <w:bCs/>
          <w:color w:val="auto"/>
          <w:szCs w:val="22"/>
          <w:lang w:val="en-GB"/>
        </w:rPr>
        <w:t xml:space="preserve"> described in this section four (4) and Appendix 3 shall be discharged and not applicable, unless the parties have agreed otherwise. </w:t>
      </w:r>
    </w:p>
    <w:p w14:paraId="1CC46F00" w14:textId="08C5A151" w:rsidR="00D27A67" w:rsidRPr="00A92C05" w:rsidRDefault="00BC0B66" w:rsidP="00D27A67">
      <w:pPr>
        <w:pStyle w:val="Overskrift1"/>
        <w:rPr>
          <w:lang w:val="en-GB"/>
        </w:rPr>
      </w:pPr>
      <w:r w:rsidRPr="00A92C05">
        <w:rPr>
          <w:lang w:val="en-GB"/>
        </w:rPr>
        <w:t>Damages</w:t>
      </w:r>
    </w:p>
    <w:p w14:paraId="36E30521" w14:textId="10D33F2E" w:rsidR="00D27A67" w:rsidRPr="00A92C05" w:rsidRDefault="0069620B" w:rsidP="00D27A67">
      <w:pPr>
        <w:pStyle w:val="Overskrift2"/>
        <w:rPr>
          <w:b w:val="0"/>
          <w:lang w:val="en-GB"/>
        </w:rPr>
      </w:pPr>
      <w:r w:rsidRPr="00A92C05">
        <w:rPr>
          <w:b w:val="0"/>
          <w:lang w:val="en-GB"/>
        </w:rPr>
        <w:t xml:space="preserve">Any claim for damages pursuant to a breach of the </w:t>
      </w:r>
      <w:r w:rsidR="006F58DD">
        <w:rPr>
          <w:b w:val="0"/>
          <w:lang w:val="en-GB"/>
        </w:rPr>
        <w:t>Reseller</w:t>
      </w:r>
      <w:r w:rsidRPr="00A92C05">
        <w:rPr>
          <w:b w:val="0"/>
          <w:lang w:val="en-GB"/>
        </w:rPr>
        <w:t xml:space="preserve">’s obligations in relation to this Agreement is limited to a direct, documented loss. The </w:t>
      </w:r>
      <w:r w:rsidR="006F58DD">
        <w:rPr>
          <w:b w:val="0"/>
          <w:lang w:val="en-GB"/>
        </w:rPr>
        <w:t>Reseller</w:t>
      </w:r>
      <w:r w:rsidRPr="00A92C05">
        <w:rPr>
          <w:b w:val="0"/>
          <w:lang w:val="en-GB"/>
        </w:rPr>
        <w:t xml:space="preserve"> is not liable for any errors, defects</w:t>
      </w:r>
      <w:r w:rsidR="00FB211C" w:rsidRPr="00A92C05">
        <w:rPr>
          <w:b w:val="0"/>
          <w:lang w:val="en-GB"/>
        </w:rPr>
        <w:t>,</w:t>
      </w:r>
      <w:r w:rsidRPr="00A92C05">
        <w:rPr>
          <w:b w:val="0"/>
          <w:lang w:val="en-GB"/>
        </w:rPr>
        <w:t xml:space="preserve"> or other </w:t>
      </w:r>
      <w:r w:rsidR="006311AE">
        <w:rPr>
          <w:b w:val="0"/>
          <w:lang w:val="en-GB"/>
        </w:rPr>
        <w:t xml:space="preserve">any </w:t>
      </w:r>
      <w:r w:rsidRPr="00A92C05">
        <w:rPr>
          <w:b w:val="0"/>
          <w:lang w:val="en-GB"/>
        </w:rPr>
        <w:t xml:space="preserve">breach </w:t>
      </w:r>
      <w:r w:rsidR="00FA29FB" w:rsidRPr="00A92C05">
        <w:rPr>
          <w:b w:val="0"/>
          <w:lang w:val="en-GB"/>
        </w:rPr>
        <w:t>related to the contractual relationship</w:t>
      </w:r>
      <w:r w:rsidRPr="00A92C05">
        <w:rPr>
          <w:b w:val="0"/>
          <w:lang w:val="en-GB"/>
        </w:rPr>
        <w:t xml:space="preserve"> </w:t>
      </w:r>
      <w:r w:rsidR="001A7D0E" w:rsidRPr="00A92C05">
        <w:rPr>
          <w:b w:val="0"/>
          <w:lang w:val="en-GB"/>
        </w:rPr>
        <w:t xml:space="preserve">between the Customer and </w:t>
      </w:r>
      <w:r w:rsidRPr="00A92C05">
        <w:rPr>
          <w:b w:val="0"/>
          <w:lang w:val="en-GB"/>
        </w:rPr>
        <w:t>Microsoft. Damages for direct loss</w:t>
      </w:r>
      <w:r w:rsidR="00BE5330">
        <w:rPr>
          <w:b w:val="0"/>
          <w:lang w:val="en-GB"/>
        </w:rPr>
        <w:t xml:space="preserve"> each calendar year</w:t>
      </w:r>
      <w:r w:rsidRPr="00A92C05">
        <w:rPr>
          <w:b w:val="0"/>
          <w:lang w:val="en-GB"/>
        </w:rPr>
        <w:t xml:space="preserve"> </w:t>
      </w:r>
      <w:r w:rsidR="0059179B">
        <w:rPr>
          <w:b w:val="0"/>
          <w:lang w:val="en-GB"/>
        </w:rPr>
        <w:t xml:space="preserve">is under </w:t>
      </w:r>
      <w:r w:rsidR="00D437C9">
        <w:rPr>
          <w:b w:val="0"/>
          <w:lang w:val="en-GB"/>
        </w:rPr>
        <w:t>any</w:t>
      </w:r>
      <w:r w:rsidRPr="00A92C05">
        <w:rPr>
          <w:b w:val="0"/>
          <w:lang w:val="en-GB"/>
        </w:rPr>
        <w:t xml:space="preserve"> circumstance limited to the total value (excl</w:t>
      </w:r>
      <w:r w:rsidR="008847EF" w:rsidRPr="00A92C05">
        <w:rPr>
          <w:b w:val="0"/>
          <w:lang w:val="en-GB"/>
        </w:rPr>
        <w:t>uded</w:t>
      </w:r>
      <w:r w:rsidRPr="00A92C05">
        <w:rPr>
          <w:b w:val="0"/>
          <w:lang w:val="en-GB"/>
        </w:rPr>
        <w:t xml:space="preserve"> VAT) of the </w:t>
      </w:r>
      <w:r w:rsidR="006F58DD">
        <w:rPr>
          <w:b w:val="0"/>
          <w:lang w:val="en-GB"/>
        </w:rPr>
        <w:t>Reseller</w:t>
      </w:r>
      <w:r w:rsidRPr="00A92C05">
        <w:rPr>
          <w:b w:val="0"/>
          <w:lang w:val="en-GB"/>
        </w:rPr>
        <w:t>’s support services within the applicable calendar year</w:t>
      </w:r>
      <w:r w:rsidR="00CC2BE4" w:rsidRPr="00A92C05">
        <w:rPr>
          <w:b w:val="0"/>
          <w:lang w:val="en-GB"/>
        </w:rPr>
        <w:t>.</w:t>
      </w:r>
    </w:p>
    <w:p w14:paraId="7C89CEAB" w14:textId="2C64975B" w:rsidR="00FF57C6" w:rsidRPr="00A92C05" w:rsidRDefault="00FF57C6" w:rsidP="00FF57C6">
      <w:pPr>
        <w:pStyle w:val="Overskrift2"/>
        <w:rPr>
          <w:b w:val="0"/>
          <w:lang w:val="en-GB"/>
        </w:rPr>
      </w:pPr>
      <w:r w:rsidRPr="00A92C05">
        <w:rPr>
          <w:b w:val="0"/>
          <w:lang w:val="en-GB"/>
        </w:rPr>
        <w:t xml:space="preserve">The Customer may not claim damages </w:t>
      </w:r>
      <w:r w:rsidR="00177ABA">
        <w:rPr>
          <w:b w:val="0"/>
          <w:lang w:val="en-GB"/>
        </w:rPr>
        <w:t>for</w:t>
      </w:r>
      <w:r w:rsidRPr="00A92C05">
        <w:rPr>
          <w:b w:val="0"/>
          <w:lang w:val="en-GB"/>
        </w:rPr>
        <w:t xml:space="preserve"> indirect loss. Such indirect loss </w:t>
      </w:r>
      <w:r w:rsidR="00730D01">
        <w:rPr>
          <w:b w:val="0"/>
          <w:lang w:val="en-GB"/>
        </w:rPr>
        <w:t>includes</w:t>
      </w:r>
      <w:r w:rsidRPr="00A92C05">
        <w:rPr>
          <w:b w:val="0"/>
          <w:lang w:val="en-GB"/>
        </w:rPr>
        <w:t>, but is not limited to, los</w:t>
      </w:r>
      <w:r w:rsidR="00730D01">
        <w:rPr>
          <w:b w:val="0"/>
          <w:lang w:val="en-GB"/>
        </w:rPr>
        <w:t>s of</w:t>
      </w:r>
      <w:r w:rsidRPr="00A92C05">
        <w:rPr>
          <w:b w:val="0"/>
          <w:lang w:val="en-GB"/>
        </w:rPr>
        <w:t xml:space="preserve"> profit</w:t>
      </w:r>
      <w:r w:rsidR="005C4610">
        <w:rPr>
          <w:b w:val="0"/>
          <w:lang w:val="en-GB"/>
        </w:rPr>
        <w:t>s</w:t>
      </w:r>
      <w:r w:rsidRPr="00A92C05">
        <w:rPr>
          <w:b w:val="0"/>
          <w:lang w:val="en-GB"/>
        </w:rPr>
        <w:t xml:space="preserve"> of any kind, los</w:t>
      </w:r>
      <w:r w:rsidR="00730D01">
        <w:rPr>
          <w:b w:val="0"/>
          <w:lang w:val="en-GB"/>
        </w:rPr>
        <w:t>s of</w:t>
      </w:r>
      <w:r w:rsidRPr="00A92C05">
        <w:rPr>
          <w:b w:val="0"/>
          <w:lang w:val="en-GB"/>
        </w:rPr>
        <w:t xml:space="preserve"> operational savings, and claims from third parties. </w:t>
      </w:r>
    </w:p>
    <w:p w14:paraId="7FEF42A1" w14:textId="6D56F71C" w:rsidR="00D27A67" w:rsidRPr="00A92C05" w:rsidRDefault="00FF57C6" w:rsidP="00D27A67">
      <w:pPr>
        <w:pStyle w:val="Overskrift2"/>
        <w:rPr>
          <w:b w:val="0"/>
          <w:lang w:val="en-GB"/>
        </w:rPr>
      </w:pPr>
      <w:r w:rsidRPr="00A92C05">
        <w:rPr>
          <w:b w:val="0"/>
          <w:lang w:val="en-GB"/>
        </w:rPr>
        <w:t>The limitations</w:t>
      </w:r>
      <w:r w:rsidR="00DE4422">
        <w:rPr>
          <w:b w:val="0"/>
          <w:lang w:val="en-GB"/>
        </w:rPr>
        <w:t xml:space="preserve"> of liability </w:t>
      </w:r>
      <w:r w:rsidR="002C0942">
        <w:rPr>
          <w:b w:val="0"/>
          <w:lang w:val="en-GB"/>
        </w:rPr>
        <w:t>do</w:t>
      </w:r>
      <w:r w:rsidRPr="00A92C05">
        <w:rPr>
          <w:b w:val="0"/>
          <w:lang w:val="en-GB"/>
        </w:rPr>
        <w:t xml:space="preserve"> not appl</w:t>
      </w:r>
      <w:r w:rsidR="00D865C2">
        <w:rPr>
          <w:b w:val="0"/>
          <w:lang w:val="en-GB"/>
        </w:rPr>
        <w:t>y</w:t>
      </w:r>
      <w:r w:rsidRPr="00A92C05">
        <w:rPr>
          <w:b w:val="0"/>
          <w:lang w:val="en-GB"/>
        </w:rPr>
        <w:t xml:space="preserve"> if the breach is </w:t>
      </w:r>
      <w:r w:rsidR="00D865C2">
        <w:rPr>
          <w:b w:val="0"/>
          <w:lang w:val="en-GB"/>
        </w:rPr>
        <w:t>caused by</w:t>
      </w:r>
      <w:r w:rsidRPr="00A92C05">
        <w:rPr>
          <w:b w:val="0"/>
          <w:lang w:val="en-GB"/>
        </w:rPr>
        <w:t xml:space="preserve"> gross negligence or wilful misconduct. </w:t>
      </w:r>
    </w:p>
    <w:p w14:paraId="18DC0856" w14:textId="749C73B3" w:rsidR="00D27A67" w:rsidRPr="00A92C05" w:rsidRDefault="00227F89" w:rsidP="00D27A67">
      <w:pPr>
        <w:pStyle w:val="Overskrift1"/>
        <w:rPr>
          <w:lang w:val="en-GB"/>
        </w:rPr>
      </w:pPr>
      <w:r w:rsidRPr="00A92C05">
        <w:rPr>
          <w:lang w:val="en-GB"/>
        </w:rPr>
        <w:t xml:space="preserve">Privacy and </w:t>
      </w:r>
      <w:r w:rsidR="00E072B6" w:rsidRPr="00A92C05">
        <w:rPr>
          <w:lang w:val="en-GB"/>
        </w:rPr>
        <w:t>Personal Data</w:t>
      </w:r>
    </w:p>
    <w:p w14:paraId="2D41FB31" w14:textId="0FA3EE66" w:rsidR="00106AE3" w:rsidRPr="00A92C05" w:rsidRDefault="00D27A67" w:rsidP="00D27A67">
      <w:pPr>
        <w:pStyle w:val="Overskrift2"/>
        <w:rPr>
          <w:b w:val="0"/>
          <w:lang w:val="en-GB"/>
        </w:rPr>
      </w:pPr>
      <w:r w:rsidRPr="00A92C05">
        <w:rPr>
          <w:b w:val="0"/>
          <w:lang w:val="en-GB"/>
        </w:rPr>
        <w:t xml:space="preserve">Microsoft </w:t>
      </w:r>
      <w:r w:rsidR="00164BE7" w:rsidRPr="00A92C05">
        <w:rPr>
          <w:b w:val="0"/>
          <w:lang w:val="en-GB"/>
        </w:rPr>
        <w:t>will process personal data on behalf of the Customer. By signing this Agreement, the Customer consent that Microsoft may collect, use, transfer</w:t>
      </w:r>
      <w:r w:rsidR="008847EF" w:rsidRPr="00A92C05">
        <w:rPr>
          <w:b w:val="0"/>
          <w:lang w:val="en-GB"/>
        </w:rPr>
        <w:t>,</w:t>
      </w:r>
      <w:r w:rsidR="00164BE7" w:rsidRPr="00A92C05">
        <w:rPr>
          <w:b w:val="0"/>
          <w:lang w:val="en-GB"/>
        </w:rPr>
        <w:t xml:space="preserve"> and </w:t>
      </w:r>
      <w:r w:rsidR="008847EF" w:rsidRPr="00A92C05">
        <w:rPr>
          <w:b w:val="0"/>
          <w:lang w:val="en-GB"/>
        </w:rPr>
        <w:t xml:space="preserve">otherwise </w:t>
      </w:r>
      <w:r w:rsidR="00164BE7" w:rsidRPr="00A92C05">
        <w:rPr>
          <w:b w:val="0"/>
          <w:lang w:val="en-GB"/>
        </w:rPr>
        <w:t xml:space="preserve">process such data, as further described in </w:t>
      </w:r>
      <w:r w:rsidR="00F945EE">
        <w:rPr>
          <w:b w:val="0"/>
          <w:lang w:val="en-GB"/>
        </w:rPr>
        <w:t>Microsoft’s</w:t>
      </w:r>
      <w:r w:rsidR="001C6B16" w:rsidRPr="00A92C05">
        <w:rPr>
          <w:b w:val="0"/>
          <w:lang w:val="en-GB"/>
        </w:rPr>
        <w:t xml:space="preserve"> </w:t>
      </w:r>
      <w:r w:rsidR="00164BE7" w:rsidRPr="00A92C05">
        <w:rPr>
          <w:b w:val="0"/>
          <w:lang w:val="en-GB"/>
        </w:rPr>
        <w:t xml:space="preserve">data processing terms </w:t>
      </w:r>
      <w:r w:rsidR="001C6B16">
        <w:rPr>
          <w:b w:val="0"/>
          <w:lang w:val="en-GB"/>
        </w:rPr>
        <w:t xml:space="preserve">included </w:t>
      </w:r>
      <w:r w:rsidR="00164BE7" w:rsidRPr="00A92C05">
        <w:rPr>
          <w:b w:val="0"/>
          <w:lang w:val="en-GB"/>
        </w:rPr>
        <w:t>in Appendix 2</w:t>
      </w:r>
      <w:r w:rsidR="00106AE3" w:rsidRPr="00A92C05">
        <w:rPr>
          <w:b w:val="0"/>
          <w:lang w:val="en-GB"/>
        </w:rPr>
        <w:t xml:space="preserve"> to this Agreement</w:t>
      </w:r>
      <w:r w:rsidRPr="00A92C05">
        <w:rPr>
          <w:b w:val="0"/>
          <w:lang w:val="en-GB"/>
        </w:rPr>
        <w:t xml:space="preserve">. </w:t>
      </w:r>
      <w:r w:rsidR="00106AE3" w:rsidRPr="00A92C05">
        <w:rPr>
          <w:b w:val="0"/>
          <w:lang w:val="en-GB"/>
        </w:rPr>
        <w:t xml:space="preserve">The Customer is responsible for notifying the relevant </w:t>
      </w:r>
      <w:r w:rsidR="001C6B16">
        <w:rPr>
          <w:b w:val="0"/>
          <w:lang w:val="en-GB"/>
        </w:rPr>
        <w:t>individuals</w:t>
      </w:r>
      <w:r w:rsidR="00106AE3" w:rsidRPr="00A92C05">
        <w:rPr>
          <w:b w:val="0"/>
          <w:lang w:val="en-GB"/>
        </w:rPr>
        <w:t xml:space="preserve">/data subjects in accordance with the. The Customer is responsible for ensuring </w:t>
      </w:r>
      <w:r w:rsidR="00E97372" w:rsidRPr="00A92C05">
        <w:rPr>
          <w:b w:val="0"/>
          <w:lang w:val="en-GB"/>
        </w:rPr>
        <w:t xml:space="preserve">that </w:t>
      </w:r>
      <w:r w:rsidR="00106AE3" w:rsidRPr="00A92C05">
        <w:rPr>
          <w:b w:val="0"/>
          <w:lang w:val="en-GB"/>
        </w:rPr>
        <w:t xml:space="preserve">the </w:t>
      </w:r>
      <w:r w:rsidR="00E97372" w:rsidRPr="00A92C05">
        <w:rPr>
          <w:b w:val="0"/>
          <w:lang w:val="en-GB"/>
        </w:rPr>
        <w:t xml:space="preserve">terms and conditions of Appendix 2 are adequate and in accordance with applicable law related to the processing of personal data. Microsoft’s liability in relation to the processing of personal data is regulated by the agreement entered into between the Customer and Microsoft </w:t>
      </w:r>
      <w:r w:rsidR="00D2556B" w:rsidRPr="00A92C05">
        <w:rPr>
          <w:b w:val="0"/>
          <w:lang w:val="en-GB"/>
        </w:rPr>
        <w:t xml:space="preserve">enclosed in </w:t>
      </w:r>
      <w:r w:rsidR="00E97372" w:rsidRPr="00A92C05">
        <w:rPr>
          <w:b w:val="0"/>
          <w:lang w:val="en-GB"/>
        </w:rPr>
        <w:t xml:space="preserve">Appendix 2. </w:t>
      </w:r>
    </w:p>
    <w:p w14:paraId="300B9760" w14:textId="18B40F9C" w:rsidR="00D27A67" w:rsidRPr="00A92C05" w:rsidRDefault="00605565" w:rsidP="00D27A67">
      <w:pPr>
        <w:pStyle w:val="Overskrift2"/>
        <w:rPr>
          <w:b w:val="0"/>
          <w:lang w:val="en-GB"/>
        </w:rPr>
      </w:pPr>
      <w:r w:rsidRPr="00A92C05">
        <w:rPr>
          <w:b w:val="0"/>
          <w:lang w:val="en-GB"/>
        </w:rPr>
        <w:t xml:space="preserve">The </w:t>
      </w:r>
      <w:r w:rsidR="006F58DD">
        <w:rPr>
          <w:b w:val="0"/>
          <w:lang w:val="en-GB"/>
        </w:rPr>
        <w:t>Reseller</w:t>
      </w:r>
      <w:r w:rsidRPr="00A92C05">
        <w:rPr>
          <w:b w:val="0"/>
          <w:lang w:val="en-GB"/>
        </w:rPr>
        <w:t xml:space="preserve">’s own processing of personal data in relation to the performance of this Agreement between the Customer and the </w:t>
      </w:r>
      <w:r w:rsidR="006F58DD">
        <w:rPr>
          <w:b w:val="0"/>
          <w:lang w:val="en-GB"/>
        </w:rPr>
        <w:t>Reseller</w:t>
      </w:r>
      <w:r w:rsidRPr="00A92C05">
        <w:rPr>
          <w:b w:val="0"/>
          <w:lang w:val="en-GB"/>
        </w:rPr>
        <w:t xml:space="preserve"> is regulated by the data processing agreement </w:t>
      </w:r>
      <w:r w:rsidR="00C57F94">
        <w:rPr>
          <w:b w:val="0"/>
          <w:lang w:val="en-GB"/>
        </w:rPr>
        <w:t>included</w:t>
      </w:r>
      <w:r w:rsidR="00C57F94" w:rsidRPr="00A92C05">
        <w:rPr>
          <w:b w:val="0"/>
          <w:lang w:val="en-GB"/>
        </w:rPr>
        <w:t xml:space="preserve"> </w:t>
      </w:r>
      <w:r w:rsidRPr="00A92C05">
        <w:rPr>
          <w:b w:val="0"/>
          <w:lang w:val="en-GB"/>
        </w:rPr>
        <w:t xml:space="preserve">in Appendix 4. Appendix 4 specifies personal data the </w:t>
      </w:r>
      <w:r w:rsidR="006F58DD">
        <w:rPr>
          <w:b w:val="0"/>
          <w:lang w:val="en-GB"/>
        </w:rPr>
        <w:t>Reseller</w:t>
      </w:r>
      <w:r w:rsidRPr="00A92C05">
        <w:rPr>
          <w:b w:val="0"/>
          <w:lang w:val="en-GB"/>
        </w:rPr>
        <w:t xml:space="preserve"> may have access to. The Customer acknowledges and accepts that the </w:t>
      </w:r>
      <w:r w:rsidR="006F58DD">
        <w:rPr>
          <w:b w:val="0"/>
          <w:lang w:val="en-GB"/>
        </w:rPr>
        <w:t>Reseller</w:t>
      </w:r>
      <w:r w:rsidRPr="00A92C05">
        <w:rPr>
          <w:b w:val="0"/>
          <w:lang w:val="en-GB"/>
        </w:rPr>
        <w:t xml:space="preserve"> may share information</w:t>
      </w:r>
      <w:r w:rsidR="00D163FD" w:rsidRPr="00A92C05">
        <w:rPr>
          <w:b w:val="0"/>
          <w:lang w:val="en-GB"/>
        </w:rPr>
        <w:t xml:space="preserve"> considered</w:t>
      </w:r>
      <w:r w:rsidR="002752C9" w:rsidRPr="00A92C05">
        <w:rPr>
          <w:b w:val="0"/>
          <w:lang w:val="en-GB"/>
        </w:rPr>
        <w:t xml:space="preserve"> personal data</w:t>
      </w:r>
      <w:r w:rsidRPr="00A92C05">
        <w:rPr>
          <w:b w:val="0"/>
          <w:lang w:val="en-GB"/>
        </w:rPr>
        <w:t xml:space="preserve"> with Microsoft in relation to support matters and otherwise when necessary to administer</w:t>
      </w:r>
      <w:r w:rsidR="002752C9" w:rsidRPr="00A92C05">
        <w:rPr>
          <w:b w:val="0"/>
          <w:lang w:val="en-GB"/>
        </w:rPr>
        <w:t xml:space="preserve"> the </w:t>
      </w:r>
      <w:r w:rsidR="00A87FDF" w:rsidRPr="00A92C05">
        <w:rPr>
          <w:b w:val="0"/>
          <w:lang w:val="en-GB"/>
        </w:rPr>
        <w:t>Customer’</w:t>
      </w:r>
      <w:r w:rsidR="004623AC" w:rsidRPr="00A92C05">
        <w:rPr>
          <w:b w:val="0"/>
          <w:lang w:val="en-GB"/>
        </w:rPr>
        <w:t xml:space="preserve">s </w:t>
      </w:r>
      <w:r w:rsidR="00371B81" w:rsidRPr="00A92C05">
        <w:rPr>
          <w:b w:val="0"/>
          <w:lang w:val="en-GB"/>
        </w:rPr>
        <w:t>subscription</w:t>
      </w:r>
      <w:r w:rsidR="002752C9" w:rsidRPr="00A92C05">
        <w:rPr>
          <w:b w:val="0"/>
          <w:lang w:val="en-GB"/>
        </w:rPr>
        <w:t>, such as phone numbers, email addresses</w:t>
      </w:r>
      <w:r w:rsidR="00B84F57">
        <w:rPr>
          <w:b w:val="0"/>
          <w:lang w:val="en-GB"/>
        </w:rPr>
        <w:t>,</w:t>
      </w:r>
      <w:r w:rsidR="002752C9" w:rsidRPr="00A92C05">
        <w:rPr>
          <w:b w:val="0"/>
          <w:lang w:val="en-GB"/>
        </w:rPr>
        <w:t xml:space="preserve"> and web addresses. </w:t>
      </w:r>
    </w:p>
    <w:p w14:paraId="700DD333" w14:textId="1C0A4CBC" w:rsidR="00D27A67" w:rsidRPr="00DD24E0" w:rsidRDefault="009217B1" w:rsidP="00D27A67">
      <w:pPr>
        <w:pStyle w:val="Overskrift2"/>
        <w:rPr>
          <w:highlight w:val="yellow"/>
          <w:lang w:val="en-GB"/>
        </w:rPr>
      </w:pPr>
      <w:r w:rsidRPr="00A92C05">
        <w:rPr>
          <w:b w:val="0"/>
          <w:bCs/>
          <w:highlight w:val="yellow"/>
          <w:lang w:val="en-GB"/>
        </w:rPr>
        <w:lastRenderedPageBreak/>
        <w:t xml:space="preserve">The </w:t>
      </w:r>
      <w:r w:rsidR="006F58DD">
        <w:rPr>
          <w:b w:val="0"/>
          <w:bCs/>
          <w:highlight w:val="yellow"/>
          <w:lang w:val="en-GB"/>
        </w:rPr>
        <w:t>Reseller</w:t>
      </w:r>
      <w:r w:rsidRPr="00A92C05">
        <w:rPr>
          <w:b w:val="0"/>
          <w:bCs/>
          <w:highlight w:val="yellow"/>
          <w:lang w:val="en-GB"/>
        </w:rPr>
        <w:t xml:space="preserve"> has</w:t>
      </w:r>
      <w:commentRangeStart w:id="11"/>
      <w:commentRangeEnd w:id="11"/>
      <w:r w:rsidR="00D27A67" w:rsidRPr="00A92C05">
        <w:rPr>
          <w:rStyle w:val="Merknadsreferanse"/>
          <w:rFonts w:eastAsiaTheme="minorHAnsi" w:cstheme="minorBidi"/>
          <w:b w:val="0"/>
          <w:color w:val="auto"/>
          <w:highlight w:val="yellow"/>
          <w:lang w:val="en-GB"/>
        </w:rPr>
        <w:commentReference w:id="11"/>
      </w:r>
      <w:r w:rsidR="00D27A67" w:rsidRPr="00A92C05">
        <w:rPr>
          <w:b w:val="0"/>
          <w:bCs/>
          <w:highlight w:val="yellow"/>
          <w:lang w:val="en-GB"/>
        </w:rPr>
        <w:t xml:space="preserve"> </w:t>
      </w:r>
      <w:r w:rsidRPr="00A92C05">
        <w:rPr>
          <w:b w:val="0"/>
          <w:bCs/>
          <w:highlight w:val="yellow"/>
          <w:lang w:val="en-GB"/>
        </w:rPr>
        <w:t>an agreement with</w:t>
      </w:r>
      <w:r w:rsidR="00D27A67" w:rsidRPr="00A92C05">
        <w:rPr>
          <w:b w:val="0"/>
          <w:bCs/>
          <w:highlight w:val="yellow"/>
          <w:lang w:val="en-GB"/>
        </w:rPr>
        <w:t xml:space="preserve"> </w:t>
      </w:r>
      <w:r w:rsidR="00D27A67" w:rsidRPr="00A92C05">
        <w:rPr>
          <w:b w:val="0"/>
          <w:bCs/>
          <w:color w:val="auto"/>
          <w:highlight w:val="yellow"/>
          <w:lang w:val="en-GB"/>
        </w:rPr>
        <w:t>Microsoft</w:t>
      </w:r>
      <w:r w:rsidRPr="00A92C05">
        <w:rPr>
          <w:b w:val="0"/>
          <w:bCs/>
          <w:color w:val="auto"/>
          <w:highlight w:val="yellow"/>
          <w:lang w:val="en-GB"/>
        </w:rPr>
        <w:t>’</w:t>
      </w:r>
      <w:r w:rsidR="00D27A67" w:rsidRPr="00A92C05">
        <w:rPr>
          <w:b w:val="0"/>
          <w:bCs/>
          <w:color w:val="auto"/>
          <w:highlight w:val="yellow"/>
          <w:lang w:val="en-GB"/>
        </w:rPr>
        <w:t xml:space="preserve">s </w:t>
      </w:r>
      <w:r w:rsidR="002F3E54">
        <w:rPr>
          <w:b w:val="0"/>
          <w:bCs/>
          <w:color w:val="auto"/>
          <w:highlight w:val="yellow"/>
          <w:lang w:val="en-GB"/>
        </w:rPr>
        <w:t>D</w:t>
      </w:r>
      <w:r w:rsidRPr="00A92C05">
        <w:rPr>
          <w:b w:val="0"/>
          <w:bCs/>
          <w:color w:val="auto"/>
          <w:highlight w:val="yellow"/>
          <w:lang w:val="en-GB"/>
        </w:rPr>
        <w:t xml:space="preserve">istributor </w:t>
      </w:r>
      <w:r w:rsidR="00D27A67" w:rsidRPr="00A92C05">
        <w:rPr>
          <w:b w:val="0"/>
          <w:bCs/>
          <w:color w:val="auto"/>
          <w:highlight w:val="yellow"/>
          <w:lang w:val="en-GB"/>
        </w:rPr>
        <w:t>[</w:t>
      </w:r>
      <w:r w:rsidRPr="00A92C05">
        <w:rPr>
          <w:b w:val="0"/>
          <w:bCs/>
          <w:highlight w:val="yellow"/>
          <w:lang w:val="en-GB"/>
        </w:rPr>
        <w:t>insert name</w:t>
      </w:r>
      <w:r w:rsidR="00D27A67" w:rsidRPr="00A92C05">
        <w:rPr>
          <w:b w:val="0"/>
          <w:bCs/>
          <w:highlight w:val="yellow"/>
          <w:lang w:val="en-GB"/>
        </w:rPr>
        <w:t xml:space="preserve">], </w:t>
      </w:r>
      <w:r w:rsidRPr="00A92C05">
        <w:rPr>
          <w:b w:val="0"/>
          <w:bCs/>
          <w:highlight w:val="yellow"/>
          <w:lang w:val="en-GB"/>
        </w:rPr>
        <w:t>a</w:t>
      </w:r>
      <w:r w:rsidR="00D27A67" w:rsidRPr="00A92C05">
        <w:rPr>
          <w:b w:val="0"/>
          <w:bCs/>
          <w:highlight w:val="yellow"/>
          <w:lang w:val="en-GB"/>
        </w:rPr>
        <w:t xml:space="preserve"> Microsoft </w:t>
      </w:r>
      <w:r w:rsidRPr="00A92C05">
        <w:rPr>
          <w:b w:val="0"/>
          <w:bCs/>
          <w:highlight w:val="yellow"/>
          <w:lang w:val="en-GB"/>
        </w:rPr>
        <w:t>authorised</w:t>
      </w:r>
      <w:r w:rsidR="00D27A67" w:rsidRPr="00A92C05">
        <w:rPr>
          <w:b w:val="0"/>
          <w:bCs/>
          <w:highlight w:val="yellow"/>
          <w:lang w:val="en-GB"/>
        </w:rPr>
        <w:t xml:space="preserve"> distribut</w:t>
      </w:r>
      <w:r w:rsidRPr="00A92C05">
        <w:rPr>
          <w:b w:val="0"/>
          <w:bCs/>
          <w:highlight w:val="yellow"/>
          <w:lang w:val="en-GB"/>
        </w:rPr>
        <w:t>o</w:t>
      </w:r>
      <w:r w:rsidR="00D27A67" w:rsidRPr="00A92C05">
        <w:rPr>
          <w:b w:val="0"/>
          <w:bCs/>
          <w:highlight w:val="yellow"/>
          <w:lang w:val="en-GB"/>
        </w:rPr>
        <w:t xml:space="preserve">r </w:t>
      </w:r>
      <w:r w:rsidRPr="00A92C05">
        <w:rPr>
          <w:b w:val="0"/>
          <w:bCs/>
          <w:highlight w:val="yellow"/>
          <w:lang w:val="en-GB"/>
        </w:rPr>
        <w:t>of</w:t>
      </w:r>
      <w:r w:rsidR="00D27A67" w:rsidRPr="00A92C05">
        <w:rPr>
          <w:b w:val="0"/>
          <w:bCs/>
          <w:highlight w:val="yellow"/>
          <w:lang w:val="en-GB"/>
        </w:rPr>
        <w:t xml:space="preserve"> </w:t>
      </w:r>
      <w:r w:rsidRPr="00A92C05">
        <w:rPr>
          <w:b w:val="0"/>
          <w:bCs/>
          <w:highlight w:val="yellow"/>
          <w:lang w:val="en-GB"/>
        </w:rPr>
        <w:t>Microsoft Cloud Computing Services</w:t>
      </w:r>
      <w:r w:rsidR="00D27A67" w:rsidRPr="00A92C05">
        <w:rPr>
          <w:b w:val="0"/>
          <w:bCs/>
          <w:highlight w:val="yellow"/>
          <w:lang w:val="en-GB"/>
        </w:rPr>
        <w:t xml:space="preserve">. </w:t>
      </w:r>
      <w:r w:rsidR="000F1D0E" w:rsidRPr="00A92C05">
        <w:rPr>
          <w:b w:val="0"/>
          <w:bCs/>
          <w:highlight w:val="yellow"/>
          <w:lang w:val="en-GB"/>
        </w:rPr>
        <w:t>The Distributor is</w:t>
      </w:r>
      <w:r w:rsidR="00D27A67" w:rsidRPr="00A92C05">
        <w:rPr>
          <w:b w:val="0"/>
          <w:bCs/>
          <w:highlight w:val="yellow"/>
          <w:lang w:val="en-GB"/>
        </w:rPr>
        <w:t xml:space="preserve"> </w:t>
      </w:r>
      <w:r w:rsidR="000F1D0E" w:rsidRPr="00A92C05">
        <w:rPr>
          <w:b w:val="0"/>
          <w:bCs/>
          <w:highlight w:val="yellow"/>
          <w:lang w:val="en-GB"/>
        </w:rPr>
        <w:t>authorised</w:t>
      </w:r>
      <w:r w:rsidR="00D27A67" w:rsidRPr="00A92C05">
        <w:rPr>
          <w:b w:val="0"/>
          <w:bCs/>
          <w:highlight w:val="yellow"/>
          <w:lang w:val="en-GB"/>
        </w:rPr>
        <w:t xml:space="preserve"> </w:t>
      </w:r>
      <w:r w:rsidR="00F1663B">
        <w:rPr>
          <w:b w:val="0"/>
          <w:bCs/>
          <w:highlight w:val="yellow"/>
          <w:lang w:val="en-GB"/>
        </w:rPr>
        <w:t>t</w:t>
      </w:r>
      <w:r w:rsidR="005C0C86">
        <w:rPr>
          <w:b w:val="0"/>
          <w:bCs/>
          <w:highlight w:val="yellow"/>
          <w:lang w:val="en-GB"/>
        </w:rPr>
        <w:t>o</w:t>
      </w:r>
      <w:r w:rsidR="000F1D0E" w:rsidRPr="00A92C05">
        <w:rPr>
          <w:b w:val="0"/>
          <w:bCs/>
          <w:highlight w:val="yellow"/>
          <w:lang w:val="en-GB"/>
        </w:rPr>
        <w:t xml:space="preserve"> </w:t>
      </w:r>
      <w:r w:rsidR="006F58DD">
        <w:rPr>
          <w:b w:val="0"/>
          <w:bCs/>
          <w:highlight w:val="yellow"/>
          <w:lang w:val="en-GB"/>
        </w:rPr>
        <w:t>resell</w:t>
      </w:r>
      <w:r w:rsidR="000F1D0E" w:rsidRPr="00A92C05">
        <w:rPr>
          <w:b w:val="0"/>
          <w:bCs/>
          <w:highlight w:val="yellow"/>
          <w:lang w:val="en-GB"/>
        </w:rPr>
        <w:t xml:space="preserve"> </w:t>
      </w:r>
      <w:r w:rsidR="00D27A67" w:rsidRPr="00A92C05">
        <w:rPr>
          <w:b w:val="0"/>
          <w:bCs/>
          <w:highlight w:val="yellow"/>
          <w:lang w:val="en-GB"/>
        </w:rPr>
        <w:t>Microsoft</w:t>
      </w:r>
      <w:r w:rsidR="005C0C86">
        <w:rPr>
          <w:b w:val="0"/>
          <w:bCs/>
          <w:highlight w:val="yellow"/>
          <w:lang w:val="en-GB"/>
        </w:rPr>
        <w:t xml:space="preserve"> Cloud-services</w:t>
      </w:r>
      <w:r w:rsidR="00D27A67" w:rsidRPr="00A92C05">
        <w:rPr>
          <w:b w:val="0"/>
          <w:bCs/>
          <w:highlight w:val="yellow"/>
          <w:lang w:val="en-GB"/>
        </w:rPr>
        <w:t xml:space="preserve"> </w:t>
      </w:r>
      <w:r w:rsidR="00D67D88" w:rsidRPr="00A92C05">
        <w:rPr>
          <w:b w:val="0"/>
          <w:bCs/>
          <w:highlight w:val="yellow"/>
          <w:lang w:val="en-GB"/>
        </w:rPr>
        <w:t>though</w:t>
      </w:r>
      <w:r w:rsidR="005C0C86">
        <w:rPr>
          <w:b w:val="0"/>
          <w:bCs/>
          <w:highlight w:val="yellow"/>
          <w:lang w:val="en-GB"/>
        </w:rPr>
        <w:t xml:space="preserve"> other resellers</w:t>
      </w:r>
      <w:r w:rsidR="00D27A67" w:rsidRPr="00A92C05">
        <w:rPr>
          <w:b w:val="0"/>
          <w:bCs/>
          <w:highlight w:val="yellow"/>
          <w:lang w:val="en-GB"/>
        </w:rPr>
        <w:t xml:space="preserve">. </w:t>
      </w:r>
      <w:r w:rsidR="00F945EE">
        <w:rPr>
          <w:b w:val="0"/>
          <w:bCs/>
          <w:highlight w:val="yellow"/>
          <w:lang w:val="en-GB"/>
        </w:rPr>
        <w:t>R</w:t>
      </w:r>
      <w:r w:rsidR="00F945EE" w:rsidRPr="00A92C05">
        <w:rPr>
          <w:b w:val="0"/>
          <w:bCs/>
          <w:highlight w:val="yellow"/>
          <w:lang w:val="en-GB"/>
        </w:rPr>
        <w:t>egist</w:t>
      </w:r>
      <w:r w:rsidR="00F945EE">
        <w:rPr>
          <w:b w:val="0"/>
          <w:bCs/>
          <w:highlight w:val="yellow"/>
          <w:lang w:val="en-GB"/>
        </w:rPr>
        <w:t>ration</w:t>
      </w:r>
      <w:r w:rsidR="00BF55C3" w:rsidRPr="00A92C05">
        <w:rPr>
          <w:b w:val="0"/>
          <w:bCs/>
          <w:highlight w:val="yellow"/>
          <w:lang w:val="en-GB"/>
        </w:rPr>
        <w:t xml:space="preserve"> of the Customer</w:t>
      </w:r>
      <w:r w:rsidR="00C45FD4" w:rsidRPr="00A92C05">
        <w:rPr>
          <w:b w:val="0"/>
          <w:bCs/>
          <w:highlight w:val="yellow"/>
          <w:lang w:val="en-GB"/>
        </w:rPr>
        <w:t>’s</w:t>
      </w:r>
      <w:r w:rsidR="00BF55C3" w:rsidRPr="00A92C05">
        <w:rPr>
          <w:b w:val="0"/>
          <w:bCs/>
          <w:highlight w:val="yellow"/>
          <w:lang w:val="en-GB"/>
        </w:rPr>
        <w:t xml:space="preserve"> </w:t>
      </w:r>
      <w:r w:rsidR="00C45FD4" w:rsidRPr="00A92C05">
        <w:rPr>
          <w:b w:val="0"/>
          <w:bCs/>
          <w:highlight w:val="yellow"/>
          <w:lang w:val="en-GB"/>
        </w:rPr>
        <w:t>tenant</w:t>
      </w:r>
      <w:r w:rsidR="00BF55C3" w:rsidRPr="00A92C05">
        <w:rPr>
          <w:b w:val="0"/>
          <w:bCs/>
          <w:highlight w:val="yellow"/>
          <w:lang w:val="en-GB"/>
        </w:rPr>
        <w:t xml:space="preserve"> (account) with </w:t>
      </w:r>
      <w:r w:rsidR="00D27A67" w:rsidRPr="00A92C05">
        <w:rPr>
          <w:b w:val="0"/>
          <w:bCs/>
          <w:highlight w:val="yellow"/>
          <w:lang w:val="en-GB"/>
        </w:rPr>
        <w:t>Microsoft</w:t>
      </w:r>
      <w:r w:rsidR="00BF55C3" w:rsidRPr="00A92C05">
        <w:rPr>
          <w:b w:val="0"/>
          <w:bCs/>
          <w:highlight w:val="yellow"/>
          <w:lang w:val="en-GB"/>
        </w:rPr>
        <w:t xml:space="preserve"> will be </w:t>
      </w:r>
      <w:r w:rsidR="00F1591B">
        <w:rPr>
          <w:b w:val="0"/>
          <w:bCs/>
          <w:highlight w:val="yellow"/>
          <w:lang w:val="en-GB"/>
        </w:rPr>
        <w:t>done by the use of</w:t>
      </w:r>
      <w:r w:rsidR="00BF55C3" w:rsidRPr="00A92C05">
        <w:rPr>
          <w:b w:val="0"/>
          <w:bCs/>
          <w:highlight w:val="yellow"/>
          <w:lang w:val="en-GB"/>
        </w:rPr>
        <w:t xml:space="preserve"> the </w:t>
      </w:r>
      <w:r w:rsidR="00F1591B">
        <w:rPr>
          <w:b w:val="0"/>
          <w:bCs/>
          <w:highlight w:val="yellow"/>
          <w:lang w:val="en-GB"/>
        </w:rPr>
        <w:t>Distributor</w:t>
      </w:r>
      <w:r w:rsidR="00D67D88" w:rsidRPr="00A92C05">
        <w:rPr>
          <w:b w:val="0"/>
          <w:bCs/>
          <w:highlight w:val="yellow"/>
          <w:lang w:val="en-GB"/>
        </w:rPr>
        <w:t>s</w:t>
      </w:r>
      <w:r w:rsidR="00D27A67" w:rsidRPr="00A92C05">
        <w:rPr>
          <w:b w:val="0"/>
          <w:bCs/>
          <w:highlight w:val="yellow"/>
          <w:lang w:val="en-GB"/>
        </w:rPr>
        <w:t xml:space="preserve"> portal. </w:t>
      </w:r>
      <w:r w:rsidR="00D67D88" w:rsidRPr="00A92C05">
        <w:rPr>
          <w:b w:val="0"/>
          <w:bCs/>
          <w:highlight w:val="yellow"/>
          <w:lang w:val="en-GB"/>
        </w:rPr>
        <w:t xml:space="preserve">The </w:t>
      </w:r>
      <w:r w:rsidR="00086055">
        <w:rPr>
          <w:b w:val="0"/>
          <w:bCs/>
          <w:color w:val="auto"/>
          <w:highlight w:val="yellow"/>
          <w:lang w:val="en-GB"/>
        </w:rPr>
        <w:t>D</w:t>
      </w:r>
      <w:r w:rsidR="00086055" w:rsidRPr="00A92C05">
        <w:rPr>
          <w:b w:val="0"/>
          <w:bCs/>
          <w:color w:val="auto"/>
          <w:highlight w:val="yellow"/>
          <w:lang w:val="en-GB"/>
        </w:rPr>
        <w:t xml:space="preserve">istributor </w:t>
      </w:r>
      <w:r w:rsidR="00D67D88" w:rsidRPr="00A92C05">
        <w:rPr>
          <w:b w:val="0"/>
          <w:bCs/>
          <w:highlight w:val="yellow"/>
          <w:lang w:val="en-GB"/>
        </w:rPr>
        <w:t>th</w:t>
      </w:r>
      <w:r w:rsidR="00086055">
        <w:rPr>
          <w:b w:val="0"/>
          <w:bCs/>
          <w:highlight w:val="yellow"/>
          <w:lang w:val="en-GB"/>
        </w:rPr>
        <w:t xml:space="preserve">erefore </w:t>
      </w:r>
      <w:r w:rsidR="00D67D88" w:rsidRPr="00A92C05">
        <w:rPr>
          <w:b w:val="0"/>
          <w:bCs/>
          <w:highlight w:val="yellow"/>
          <w:lang w:val="en-GB"/>
        </w:rPr>
        <w:t>has access to th</w:t>
      </w:r>
      <w:r w:rsidR="00F97CA2" w:rsidRPr="00A92C05">
        <w:rPr>
          <w:b w:val="0"/>
          <w:bCs/>
          <w:highlight w:val="yellow"/>
          <w:lang w:val="en-GB"/>
        </w:rPr>
        <w:t xml:space="preserve">e personal data registered in relation to the </w:t>
      </w:r>
      <w:r w:rsidR="00C45FD4" w:rsidRPr="00A92C05">
        <w:rPr>
          <w:b w:val="0"/>
          <w:bCs/>
          <w:highlight w:val="yellow"/>
          <w:lang w:val="en-GB"/>
        </w:rPr>
        <w:t>Customer’s</w:t>
      </w:r>
      <w:r w:rsidR="00F97CA2" w:rsidRPr="00A92C05">
        <w:rPr>
          <w:b w:val="0"/>
          <w:bCs/>
          <w:highlight w:val="yellow"/>
          <w:lang w:val="en-GB"/>
        </w:rPr>
        <w:t xml:space="preserve"> </w:t>
      </w:r>
      <w:r w:rsidR="003C2FBD" w:rsidRPr="00A92C05">
        <w:rPr>
          <w:b w:val="0"/>
          <w:bCs/>
          <w:highlight w:val="yellow"/>
          <w:lang w:val="en-GB"/>
        </w:rPr>
        <w:t>purchase</w:t>
      </w:r>
      <w:r w:rsidR="00F97CA2" w:rsidRPr="00A92C05">
        <w:rPr>
          <w:b w:val="0"/>
          <w:bCs/>
          <w:highlight w:val="yellow"/>
          <w:lang w:val="en-GB"/>
        </w:rPr>
        <w:t xml:space="preserve"> of Microsoft Cloud</w:t>
      </w:r>
      <w:r w:rsidR="00CB03B6">
        <w:rPr>
          <w:b w:val="0"/>
          <w:bCs/>
          <w:highlight w:val="yellow"/>
          <w:lang w:val="en-GB"/>
        </w:rPr>
        <w:t>-</w:t>
      </w:r>
      <w:r w:rsidR="00F97CA2" w:rsidRPr="00A92C05">
        <w:rPr>
          <w:b w:val="0"/>
          <w:bCs/>
          <w:highlight w:val="yellow"/>
          <w:lang w:val="en-GB"/>
        </w:rPr>
        <w:t>Services</w:t>
      </w:r>
      <w:r w:rsidR="00D27A67" w:rsidRPr="00A92C05">
        <w:rPr>
          <w:b w:val="0"/>
          <w:bCs/>
          <w:highlight w:val="yellow"/>
          <w:lang w:val="en-GB"/>
        </w:rPr>
        <w:t>,</w:t>
      </w:r>
      <w:r w:rsidR="001744E1" w:rsidRPr="00A92C05">
        <w:rPr>
          <w:b w:val="0"/>
          <w:bCs/>
          <w:highlight w:val="yellow"/>
          <w:lang w:val="en-GB"/>
        </w:rPr>
        <w:t xml:space="preserve"> </w:t>
      </w:r>
      <w:r w:rsidR="00F97CA2" w:rsidRPr="00A92C05">
        <w:rPr>
          <w:b w:val="0"/>
          <w:bCs/>
          <w:highlight w:val="yellow"/>
          <w:lang w:val="en-GB"/>
        </w:rPr>
        <w:t>including in relation to invoicing</w:t>
      </w:r>
      <w:r w:rsidR="00D27A67" w:rsidRPr="00A92C05">
        <w:rPr>
          <w:b w:val="0"/>
          <w:bCs/>
          <w:highlight w:val="yellow"/>
          <w:lang w:val="en-GB"/>
        </w:rPr>
        <w:t>.</w:t>
      </w:r>
      <w:r w:rsidR="00E43192" w:rsidRPr="00A92C05">
        <w:rPr>
          <w:b w:val="0"/>
          <w:bCs/>
          <w:highlight w:val="yellow"/>
          <w:lang w:val="en-GB"/>
        </w:rPr>
        <w:t xml:space="preserve"> </w:t>
      </w:r>
      <w:r w:rsidR="001744E1" w:rsidRPr="00A92C05">
        <w:rPr>
          <w:b w:val="0"/>
          <w:bCs/>
          <w:highlight w:val="yellow"/>
          <w:lang w:val="en-GB"/>
        </w:rPr>
        <w:t>Pursuant</w:t>
      </w:r>
      <w:r w:rsidR="00E43192" w:rsidRPr="00A92C05">
        <w:rPr>
          <w:b w:val="0"/>
          <w:bCs/>
          <w:highlight w:val="yellow"/>
          <w:lang w:val="en-GB"/>
        </w:rPr>
        <w:t xml:space="preserve"> to the </w:t>
      </w:r>
      <w:r w:rsidR="006F58DD">
        <w:rPr>
          <w:b w:val="0"/>
          <w:bCs/>
          <w:highlight w:val="yellow"/>
          <w:lang w:val="en-GB"/>
        </w:rPr>
        <w:t>Reseller</w:t>
      </w:r>
      <w:r w:rsidR="00E43192" w:rsidRPr="00A92C05">
        <w:rPr>
          <w:b w:val="0"/>
          <w:bCs/>
          <w:highlight w:val="yellow"/>
          <w:lang w:val="en-GB"/>
        </w:rPr>
        <w:t xml:space="preserve">’s agreement with the </w:t>
      </w:r>
      <w:r w:rsidR="00A0533A">
        <w:rPr>
          <w:b w:val="0"/>
          <w:bCs/>
          <w:highlight w:val="yellow"/>
          <w:lang w:val="en-GB"/>
        </w:rPr>
        <w:t>Distributor</w:t>
      </w:r>
      <w:r w:rsidR="00E43192" w:rsidRPr="00A92C05">
        <w:rPr>
          <w:b w:val="0"/>
          <w:bCs/>
          <w:highlight w:val="yellow"/>
          <w:lang w:val="en-GB"/>
        </w:rPr>
        <w:t xml:space="preserve">, the Cloud Supplier will be acting as controller of said personal data due to the information provided being a requisite for using the Cloud Supplier’s portal. </w:t>
      </w:r>
    </w:p>
    <w:p w14:paraId="5D6C4D87" w14:textId="35983FD6" w:rsidR="00D27A67" w:rsidRPr="00A92C05" w:rsidRDefault="008A5A5A" w:rsidP="00D27A67">
      <w:pPr>
        <w:pStyle w:val="Overskrift1"/>
        <w:rPr>
          <w:lang w:val="en-GB"/>
        </w:rPr>
      </w:pPr>
      <w:r>
        <w:rPr>
          <w:lang w:val="en-GB"/>
        </w:rPr>
        <w:t xml:space="preserve">Overview of </w:t>
      </w:r>
      <w:r w:rsidR="0020609B">
        <w:rPr>
          <w:lang w:val="en-GB"/>
        </w:rPr>
        <w:t>important regulations in Microsofts terms and conditions</w:t>
      </w:r>
      <w:r w:rsidR="006608AC" w:rsidRPr="00A92C05">
        <w:rPr>
          <w:lang w:val="en-GB"/>
        </w:rPr>
        <w:t xml:space="preserve"> </w:t>
      </w:r>
    </w:p>
    <w:p w14:paraId="1EE71394" w14:textId="25024252" w:rsidR="00D27A67" w:rsidRPr="00A92C05" w:rsidRDefault="002F1172" w:rsidP="006608AC">
      <w:pPr>
        <w:pStyle w:val="Overskrift2"/>
        <w:rPr>
          <w:b w:val="0"/>
          <w:bCs/>
          <w:lang w:val="en-GB"/>
        </w:rPr>
      </w:pPr>
      <w:r>
        <w:rPr>
          <w:b w:val="0"/>
          <w:bCs/>
          <w:lang w:val="en-GB"/>
        </w:rPr>
        <w:t xml:space="preserve">As mentioned, Customer acceptance establishes a </w:t>
      </w:r>
      <w:r w:rsidR="004808D8" w:rsidRPr="00A92C05">
        <w:rPr>
          <w:b w:val="0"/>
          <w:bCs/>
          <w:lang w:val="en-GB"/>
        </w:rPr>
        <w:t>contractual relationship</w:t>
      </w:r>
      <w:r w:rsidR="00A7221F">
        <w:rPr>
          <w:b w:val="0"/>
          <w:bCs/>
          <w:lang w:val="en-GB"/>
        </w:rPr>
        <w:t xml:space="preserve"> </w:t>
      </w:r>
      <w:r w:rsidRPr="00A92C05">
        <w:rPr>
          <w:b w:val="0"/>
          <w:bCs/>
          <w:lang w:val="en-GB"/>
        </w:rPr>
        <w:t xml:space="preserve">solely </w:t>
      </w:r>
      <w:r w:rsidR="004808D8" w:rsidRPr="00A92C05">
        <w:rPr>
          <w:b w:val="0"/>
          <w:bCs/>
          <w:lang w:val="en-GB"/>
        </w:rPr>
        <w:t>between Microsoft and the Customer</w:t>
      </w:r>
      <w:r w:rsidR="00D27A67" w:rsidRPr="00A92C05">
        <w:rPr>
          <w:b w:val="0"/>
          <w:bCs/>
          <w:lang w:val="en-GB"/>
        </w:rPr>
        <w:t xml:space="preserve">. </w:t>
      </w:r>
      <w:r w:rsidR="004808D8" w:rsidRPr="00A92C05">
        <w:rPr>
          <w:b w:val="0"/>
          <w:bCs/>
          <w:lang w:val="en-GB"/>
        </w:rPr>
        <w:t xml:space="preserve">The Customer </w:t>
      </w:r>
      <w:r>
        <w:rPr>
          <w:b w:val="0"/>
          <w:bCs/>
          <w:lang w:val="en-GB"/>
        </w:rPr>
        <w:t>must</w:t>
      </w:r>
      <w:r w:rsidR="004808D8" w:rsidRPr="00A92C05">
        <w:rPr>
          <w:b w:val="0"/>
          <w:bCs/>
          <w:lang w:val="en-GB"/>
        </w:rPr>
        <w:t xml:space="preserve"> familiarise itself with the terms and conditions set out in Appendix 2</w:t>
      </w:r>
      <w:r w:rsidR="00D27A67" w:rsidRPr="00A92C05">
        <w:rPr>
          <w:b w:val="0"/>
          <w:bCs/>
          <w:lang w:val="en-GB"/>
        </w:rPr>
        <w:t>.</w:t>
      </w:r>
      <w:r w:rsidR="006608AC" w:rsidRPr="00A92C05">
        <w:rPr>
          <w:b w:val="0"/>
          <w:bCs/>
          <w:lang w:val="en-GB"/>
        </w:rPr>
        <w:t xml:space="preserve"> Nevertheless, the </w:t>
      </w:r>
      <w:r w:rsidR="006F58DD">
        <w:rPr>
          <w:b w:val="0"/>
          <w:bCs/>
          <w:lang w:val="en-GB"/>
        </w:rPr>
        <w:t>Reseller</w:t>
      </w:r>
      <w:r w:rsidR="006608AC" w:rsidRPr="00A92C05">
        <w:rPr>
          <w:b w:val="0"/>
          <w:bCs/>
          <w:lang w:val="en-GB"/>
        </w:rPr>
        <w:t xml:space="preserve"> wants to highlight to the Customer the following risk and responsibilities: </w:t>
      </w:r>
    </w:p>
    <w:p w14:paraId="21E6DEF2" w14:textId="760BC23F" w:rsidR="00D27A67" w:rsidRPr="00A92C05" w:rsidRDefault="001D639D" w:rsidP="00D27A67">
      <w:pPr>
        <w:pStyle w:val="Listeavsnitt"/>
        <w:numPr>
          <w:ilvl w:val="0"/>
          <w:numId w:val="12"/>
        </w:numPr>
        <w:rPr>
          <w:lang w:val="en-GB"/>
        </w:rPr>
      </w:pPr>
      <w:r w:rsidRPr="00A92C05">
        <w:rPr>
          <w:rFonts w:eastAsia="Calibri" w:cs="Arial"/>
          <w:lang w:val="en-GB"/>
        </w:rPr>
        <w:t xml:space="preserve">Microsoft has an unconditional right, and without notice, to add new </w:t>
      </w:r>
      <w:r w:rsidR="007C09EC">
        <w:rPr>
          <w:rFonts w:eastAsia="Calibri" w:cs="Arial"/>
          <w:lang w:val="en-GB"/>
        </w:rPr>
        <w:t>functions</w:t>
      </w:r>
      <w:r w:rsidR="007C09EC" w:rsidRPr="00A92C05">
        <w:rPr>
          <w:rFonts w:eastAsia="Calibri" w:cs="Arial"/>
          <w:lang w:val="en-GB"/>
        </w:rPr>
        <w:t xml:space="preserve"> </w:t>
      </w:r>
      <w:r w:rsidRPr="00A92C05">
        <w:rPr>
          <w:rFonts w:eastAsia="Calibri" w:cs="Arial"/>
          <w:lang w:val="en-GB"/>
        </w:rPr>
        <w:t>and functionality to the Cloud-services and to remove</w:t>
      </w:r>
      <w:r w:rsidR="00A45A79">
        <w:rPr>
          <w:rFonts w:eastAsia="Calibri" w:cs="Arial"/>
          <w:lang w:val="en-GB"/>
        </w:rPr>
        <w:t xml:space="preserve"> or change</w:t>
      </w:r>
      <w:r w:rsidRPr="00A92C05">
        <w:rPr>
          <w:rFonts w:eastAsia="Calibri" w:cs="Arial"/>
          <w:lang w:val="en-GB"/>
        </w:rPr>
        <w:t xml:space="preserve"> existing </w:t>
      </w:r>
      <w:r w:rsidR="00A45A79">
        <w:rPr>
          <w:rFonts w:eastAsia="Calibri" w:cs="Arial"/>
          <w:lang w:val="en-GB"/>
        </w:rPr>
        <w:t>functions</w:t>
      </w:r>
      <w:r w:rsidR="00A45A79" w:rsidRPr="00A92C05">
        <w:rPr>
          <w:rFonts w:eastAsia="Calibri" w:cs="Arial"/>
          <w:lang w:val="en-GB"/>
        </w:rPr>
        <w:t xml:space="preserve"> </w:t>
      </w:r>
      <w:r w:rsidRPr="00A92C05">
        <w:rPr>
          <w:rFonts w:eastAsia="Calibri" w:cs="Arial"/>
          <w:lang w:val="en-GB"/>
        </w:rPr>
        <w:t>and functionality</w:t>
      </w:r>
      <w:r w:rsidR="00C10B0E">
        <w:rPr>
          <w:rFonts w:eastAsia="Calibri" w:cs="Arial"/>
          <w:lang w:val="en-GB"/>
        </w:rPr>
        <w:t xml:space="preserve"> at any time</w:t>
      </w:r>
      <w:r w:rsidRPr="00A92C05">
        <w:rPr>
          <w:rFonts w:eastAsia="Calibri" w:cs="Arial"/>
          <w:lang w:val="en-GB"/>
        </w:rPr>
        <w:t>. Material changes of a service will normally be notified</w:t>
      </w:r>
      <w:r w:rsidR="00FF4DB0">
        <w:rPr>
          <w:rFonts w:eastAsia="Calibri" w:cs="Arial"/>
          <w:lang w:val="en-GB"/>
        </w:rPr>
        <w:t xml:space="preserve"> to the Customer</w:t>
      </w:r>
      <w:r w:rsidRPr="00A92C05">
        <w:rPr>
          <w:rFonts w:eastAsia="Calibri" w:cs="Arial"/>
          <w:lang w:val="en-GB"/>
        </w:rPr>
        <w:t xml:space="preserve"> with several months’ prior notice, but in some instances with shorter notice</w:t>
      </w:r>
      <w:r w:rsidR="00D27A67" w:rsidRPr="00A92C05">
        <w:rPr>
          <w:lang w:val="en-GB"/>
        </w:rPr>
        <w:t xml:space="preserve">. </w:t>
      </w:r>
    </w:p>
    <w:p w14:paraId="3103BD03" w14:textId="61DA4A08" w:rsidR="00D27A67" w:rsidRPr="00A92C05" w:rsidRDefault="001D639D" w:rsidP="003D24C6">
      <w:pPr>
        <w:numPr>
          <w:ilvl w:val="0"/>
          <w:numId w:val="12"/>
        </w:numPr>
        <w:contextualSpacing/>
        <w:rPr>
          <w:rFonts w:eastAsia="Calibri" w:cs="Arial"/>
          <w:lang w:val="en-GB"/>
        </w:rPr>
      </w:pPr>
      <w:r w:rsidRPr="00A92C05">
        <w:rPr>
          <w:lang w:val="en-GB"/>
        </w:rPr>
        <w:t xml:space="preserve">Microsoft may </w:t>
      </w:r>
      <w:r w:rsidR="003D24C6" w:rsidRPr="00A92C05">
        <w:rPr>
          <w:lang w:val="en-GB"/>
        </w:rPr>
        <w:t xml:space="preserve">at any time </w:t>
      </w:r>
      <w:r w:rsidR="00C10B0E">
        <w:rPr>
          <w:rFonts w:eastAsia="Calibri" w:cs="Arial"/>
          <w:lang w:val="en-GB"/>
        </w:rPr>
        <w:t>update</w:t>
      </w:r>
      <w:r w:rsidR="00C10B0E" w:rsidRPr="00A92C05">
        <w:rPr>
          <w:rFonts w:eastAsia="Calibri" w:cs="Arial"/>
          <w:lang w:val="en-GB"/>
        </w:rPr>
        <w:t xml:space="preserve"> </w:t>
      </w:r>
      <w:r w:rsidR="003D24C6" w:rsidRPr="00A92C05">
        <w:rPr>
          <w:rFonts w:eastAsia="Calibri" w:cs="Arial"/>
          <w:lang w:val="en-GB"/>
        </w:rPr>
        <w:t xml:space="preserve">the terms and conditions </w:t>
      </w:r>
      <w:r w:rsidR="00C10B0E">
        <w:rPr>
          <w:rFonts w:eastAsia="Calibri" w:cs="Arial"/>
          <w:lang w:val="en-GB"/>
        </w:rPr>
        <w:t>included</w:t>
      </w:r>
      <w:r w:rsidR="00C10B0E" w:rsidRPr="00A92C05">
        <w:rPr>
          <w:rFonts w:eastAsia="Calibri" w:cs="Arial"/>
          <w:lang w:val="en-GB"/>
        </w:rPr>
        <w:t xml:space="preserve"> </w:t>
      </w:r>
      <w:r w:rsidR="003D24C6" w:rsidRPr="00A92C05">
        <w:rPr>
          <w:rFonts w:eastAsia="Calibri" w:cs="Arial"/>
          <w:lang w:val="en-GB"/>
        </w:rPr>
        <w:t xml:space="preserve">in Appendix 2. The Customer is deemed to have accepted the, at all </w:t>
      </w:r>
      <w:r w:rsidR="00E5451F" w:rsidRPr="00A92C05">
        <w:rPr>
          <w:rFonts w:eastAsia="Calibri" w:cs="Arial"/>
          <w:lang w:val="en-GB"/>
        </w:rPr>
        <w:t>times</w:t>
      </w:r>
      <w:r w:rsidR="003D24C6" w:rsidRPr="00A92C05">
        <w:rPr>
          <w:rFonts w:eastAsia="Calibri" w:cs="Arial"/>
          <w:lang w:val="en-GB"/>
        </w:rPr>
        <w:t>, applicable terms and conditions</w:t>
      </w:r>
      <w:r w:rsidR="00E5451F" w:rsidRPr="00A92C05">
        <w:rPr>
          <w:rFonts w:eastAsia="Calibri" w:cs="Arial"/>
          <w:lang w:val="en-GB"/>
        </w:rPr>
        <w:t xml:space="preserve"> and </w:t>
      </w:r>
      <w:r w:rsidR="003D24C6" w:rsidRPr="00A92C05">
        <w:rPr>
          <w:rFonts w:eastAsia="Calibri" w:cs="Arial"/>
          <w:lang w:val="en-GB"/>
        </w:rPr>
        <w:t xml:space="preserve">is responsible to stay updated on the terms and conditions as applicable at any time. </w:t>
      </w:r>
    </w:p>
    <w:p w14:paraId="3D795C96" w14:textId="24DDB280" w:rsidR="005E046F" w:rsidRPr="00A92C05" w:rsidRDefault="005E046F" w:rsidP="005E046F">
      <w:pPr>
        <w:numPr>
          <w:ilvl w:val="0"/>
          <w:numId w:val="12"/>
        </w:numPr>
        <w:contextualSpacing/>
        <w:rPr>
          <w:rFonts w:eastAsia="Calibri" w:cs="Arial"/>
          <w:lang w:val="en-GB"/>
        </w:rPr>
      </w:pPr>
      <w:r w:rsidRPr="00A92C05">
        <w:rPr>
          <w:rFonts w:eastAsia="Calibri" w:cs="Arial"/>
          <w:lang w:val="en-GB"/>
        </w:rPr>
        <w:t xml:space="preserve">Microsoft does not have any responsibility for </w:t>
      </w:r>
      <w:r w:rsidR="00460093">
        <w:rPr>
          <w:rFonts w:eastAsia="Calibri" w:cs="Arial"/>
          <w:lang w:val="en-GB"/>
        </w:rPr>
        <w:t>c</w:t>
      </w:r>
      <w:r w:rsidRPr="00A92C05">
        <w:rPr>
          <w:rFonts w:eastAsia="Calibri" w:cs="Arial"/>
          <w:lang w:val="en-GB"/>
        </w:rPr>
        <w:t>loud</w:t>
      </w:r>
      <w:r w:rsidR="00460093">
        <w:rPr>
          <w:rFonts w:eastAsia="Calibri" w:cs="Arial"/>
          <w:lang w:val="en-GB"/>
        </w:rPr>
        <w:t xml:space="preserve"> </w:t>
      </w:r>
      <w:r w:rsidRPr="00A92C05">
        <w:rPr>
          <w:rFonts w:eastAsia="Calibri" w:cs="Arial"/>
          <w:lang w:val="en-GB"/>
        </w:rPr>
        <w:t xml:space="preserve">services that are not a part of Microsoft’s own Cloud-services, including software from third parties. </w:t>
      </w:r>
    </w:p>
    <w:p w14:paraId="6FDA9B7A" w14:textId="3E1233ED" w:rsidR="00024482" w:rsidRPr="00A92C05" w:rsidRDefault="00024482" w:rsidP="00024482">
      <w:pPr>
        <w:numPr>
          <w:ilvl w:val="0"/>
          <w:numId w:val="12"/>
        </w:numPr>
        <w:contextualSpacing/>
        <w:rPr>
          <w:rFonts w:eastAsia="Calibri" w:cs="Arial"/>
          <w:lang w:val="en-GB"/>
        </w:rPr>
      </w:pPr>
      <w:r w:rsidRPr="00A92C05">
        <w:rPr>
          <w:rFonts w:eastAsia="Calibri" w:cs="Arial"/>
          <w:lang w:val="en-GB"/>
        </w:rPr>
        <w:t xml:space="preserve">Microsoft does not have any responsibility regarding any loss or depreciation of the Customer’s data used in connection with Cloud-services. </w:t>
      </w:r>
    </w:p>
    <w:p w14:paraId="776DA431" w14:textId="72BB20C4" w:rsidR="00D27A67" w:rsidRPr="00A92C05" w:rsidRDefault="006966A8" w:rsidP="006966A8">
      <w:pPr>
        <w:numPr>
          <w:ilvl w:val="0"/>
          <w:numId w:val="12"/>
        </w:numPr>
        <w:contextualSpacing/>
        <w:rPr>
          <w:lang w:val="en-GB"/>
        </w:rPr>
      </w:pPr>
      <w:r w:rsidRPr="00A92C05">
        <w:rPr>
          <w:rFonts w:eastAsia="Calibri" w:cs="Arial"/>
          <w:lang w:val="en-GB"/>
        </w:rPr>
        <w:t xml:space="preserve">Microsoft is entitled to communicate </w:t>
      </w:r>
      <w:r w:rsidR="0017363B" w:rsidRPr="00A92C05">
        <w:rPr>
          <w:rFonts w:eastAsia="Calibri" w:cs="Arial"/>
          <w:lang w:val="en-GB"/>
        </w:rPr>
        <w:t xml:space="preserve">directly </w:t>
      </w:r>
      <w:r w:rsidRPr="00A92C05">
        <w:rPr>
          <w:rFonts w:eastAsia="Calibri" w:cs="Arial"/>
          <w:lang w:val="en-GB"/>
        </w:rPr>
        <w:t xml:space="preserve">with the Costumer regarding the terms and conditions of Appendix 2, as well as regarding the operation and performance of the Cloud-services. </w:t>
      </w:r>
    </w:p>
    <w:p w14:paraId="011499E4" w14:textId="38540416" w:rsidR="001D639D" w:rsidRPr="00A92C05" w:rsidRDefault="008B609B" w:rsidP="005E7BD3">
      <w:pPr>
        <w:pStyle w:val="Listeavsnitt"/>
        <w:numPr>
          <w:ilvl w:val="0"/>
          <w:numId w:val="12"/>
        </w:numPr>
        <w:rPr>
          <w:lang w:val="en-GB"/>
        </w:rPr>
      </w:pPr>
      <w:r w:rsidRPr="00A92C05">
        <w:rPr>
          <w:lang w:val="en-GB"/>
        </w:rPr>
        <w:t xml:space="preserve">Our assessment is that the Customer’s priority should be ensuring </w:t>
      </w:r>
      <w:r w:rsidR="00BA01D9" w:rsidRPr="00A92C05">
        <w:rPr>
          <w:lang w:val="en-GB"/>
        </w:rPr>
        <w:t>compliance</w:t>
      </w:r>
      <w:r w:rsidR="00B33867" w:rsidRPr="00A92C05">
        <w:rPr>
          <w:lang w:val="en-GB"/>
        </w:rPr>
        <w:t xml:space="preserve"> with the A</w:t>
      </w:r>
      <w:r w:rsidR="00D27A67" w:rsidRPr="00A92C05">
        <w:rPr>
          <w:lang w:val="en-GB"/>
        </w:rPr>
        <w:t xml:space="preserve">cceptable Use </w:t>
      </w:r>
      <w:r w:rsidR="00B33867" w:rsidRPr="00A92C05">
        <w:rPr>
          <w:lang w:val="en-GB"/>
        </w:rPr>
        <w:t>P</w:t>
      </w:r>
      <w:r w:rsidR="00D27A67" w:rsidRPr="00A92C05">
        <w:rPr>
          <w:lang w:val="en-GB"/>
        </w:rPr>
        <w:t>oli</w:t>
      </w:r>
      <w:r w:rsidR="00B33867" w:rsidRPr="00A92C05">
        <w:rPr>
          <w:lang w:val="en-GB"/>
        </w:rPr>
        <w:t>c</w:t>
      </w:r>
      <w:r w:rsidR="00D27A67" w:rsidRPr="00A92C05">
        <w:rPr>
          <w:lang w:val="en-GB"/>
        </w:rPr>
        <w:t>y,</w:t>
      </w:r>
      <w:r w:rsidR="00B33867" w:rsidRPr="00A92C05">
        <w:rPr>
          <w:lang w:val="en-GB"/>
        </w:rPr>
        <w:t xml:space="preserve"> as well as</w:t>
      </w:r>
      <w:r w:rsidR="00D27A67" w:rsidRPr="00A92C05">
        <w:rPr>
          <w:lang w:val="en-GB"/>
        </w:rPr>
        <w:t xml:space="preserve"> </w:t>
      </w:r>
      <w:r w:rsidR="00B33867" w:rsidRPr="00A92C05">
        <w:rPr>
          <w:lang w:val="en-GB"/>
        </w:rPr>
        <w:t xml:space="preserve">any </w:t>
      </w:r>
      <w:r w:rsidR="00D27A67" w:rsidRPr="00A92C05">
        <w:rPr>
          <w:lang w:val="en-GB"/>
        </w:rPr>
        <w:t>license restrictions</w:t>
      </w:r>
      <w:r w:rsidR="00B33867" w:rsidRPr="00A92C05">
        <w:rPr>
          <w:lang w:val="en-GB"/>
        </w:rPr>
        <w:t>, and</w:t>
      </w:r>
      <w:r w:rsidR="00D27A67" w:rsidRPr="00A92C05">
        <w:rPr>
          <w:lang w:val="en-GB"/>
        </w:rPr>
        <w:t xml:space="preserve"> </w:t>
      </w:r>
      <w:r w:rsidR="006F22D2">
        <w:rPr>
          <w:lang w:val="en-GB"/>
        </w:rPr>
        <w:t xml:space="preserve">the </w:t>
      </w:r>
      <w:r w:rsidR="00D27A67" w:rsidRPr="00A92C05">
        <w:rPr>
          <w:lang w:val="en-GB"/>
        </w:rPr>
        <w:t xml:space="preserve">export control </w:t>
      </w:r>
      <w:r w:rsidR="00B33867" w:rsidRPr="00A92C05">
        <w:rPr>
          <w:lang w:val="en-GB"/>
        </w:rPr>
        <w:t xml:space="preserve">regulations </w:t>
      </w:r>
      <w:r w:rsidR="006F22D2">
        <w:rPr>
          <w:lang w:val="en-GB"/>
        </w:rPr>
        <w:t>in</w:t>
      </w:r>
      <w:r w:rsidR="006F22D2" w:rsidRPr="00A92C05">
        <w:rPr>
          <w:lang w:val="en-GB"/>
        </w:rPr>
        <w:t xml:space="preserve"> </w:t>
      </w:r>
      <w:r w:rsidR="00B33867" w:rsidRPr="00A92C05">
        <w:rPr>
          <w:lang w:val="en-GB"/>
        </w:rPr>
        <w:t>Microsoft’s terms and conditions</w:t>
      </w:r>
      <w:r w:rsidR="00D27A67" w:rsidRPr="00A92C05">
        <w:rPr>
          <w:lang w:val="en-GB"/>
        </w:rPr>
        <w:t xml:space="preserve">. </w:t>
      </w:r>
      <w:r w:rsidR="009F6314" w:rsidRPr="00A92C05">
        <w:rPr>
          <w:lang w:val="en-GB"/>
        </w:rPr>
        <w:t xml:space="preserve">Noncompliance </w:t>
      </w:r>
      <w:r w:rsidR="006608AC" w:rsidRPr="00A92C05">
        <w:rPr>
          <w:lang w:val="en-GB"/>
        </w:rPr>
        <w:t xml:space="preserve">of these terms and conditions </w:t>
      </w:r>
      <w:r w:rsidR="009F6314" w:rsidRPr="00A92C05">
        <w:rPr>
          <w:lang w:val="en-GB"/>
        </w:rPr>
        <w:t xml:space="preserve">may result in temporary suspension or </w:t>
      </w:r>
      <w:r w:rsidR="006F22D2">
        <w:rPr>
          <w:lang w:val="en-GB"/>
        </w:rPr>
        <w:t>termination</w:t>
      </w:r>
      <w:r w:rsidR="006F22D2" w:rsidRPr="00A92C05">
        <w:rPr>
          <w:lang w:val="en-GB"/>
        </w:rPr>
        <w:t xml:space="preserve"> </w:t>
      </w:r>
      <w:r w:rsidR="009F6314" w:rsidRPr="00A92C05">
        <w:rPr>
          <w:lang w:val="en-GB"/>
        </w:rPr>
        <w:t xml:space="preserve">of the Cloud-services. </w:t>
      </w:r>
    </w:p>
    <w:p w14:paraId="0A1ACF25" w14:textId="0D463811" w:rsidR="00D27A67" w:rsidRPr="00A92C05" w:rsidRDefault="00EF162D" w:rsidP="00D27A67">
      <w:pPr>
        <w:pStyle w:val="Overskrift1"/>
        <w:rPr>
          <w:lang w:val="en-GB"/>
        </w:rPr>
      </w:pPr>
      <w:r w:rsidRPr="00A92C05">
        <w:rPr>
          <w:lang w:val="en-GB"/>
        </w:rPr>
        <w:lastRenderedPageBreak/>
        <w:t>MiscelLanious</w:t>
      </w:r>
    </w:p>
    <w:p w14:paraId="41897823" w14:textId="5D86BD3D" w:rsidR="00D27A67" w:rsidRPr="00A92C05" w:rsidRDefault="00633ECF" w:rsidP="00605678">
      <w:pPr>
        <w:pStyle w:val="Overskrift2"/>
        <w:rPr>
          <w:b w:val="0"/>
          <w:lang w:val="en-GB"/>
        </w:rPr>
      </w:pPr>
      <w:r>
        <w:rPr>
          <w:b w:val="0"/>
          <w:lang w:val="en-GB"/>
        </w:rPr>
        <w:t xml:space="preserve">The </w:t>
      </w:r>
      <w:r w:rsidR="006F58DD">
        <w:rPr>
          <w:b w:val="0"/>
          <w:lang w:val="en-GB"/>
        </w:rPr>
        <w:t>Reseller</w:t>
      </w:r>
      <w:r w:rsidR="00605678" w:rsidRPr="00A92C05">
        <w:rPr>
          <w:b w:val="0"/>
          <w:lang w:val="en-GB"/>
        </w:rPr>
        <w:t xml:space="preserve"> may </w:t>
      </w:r>
      <w:r w:rsidR="00F74498">
        <w:rPr>
          <w:b w:val="0"/>
          <w:lang w:val="en-GB"/>
        </w:rPr>
        <w:t>assign</w:t>
      </w:r>
      <w:r w:rsidR="00F74498" w:rsidRPr="00A92C05">
        <w:rPr>
          <w:b w:val="0"/>
          <w:lang w:val="en-GB"/>
        </w:rPr>
        <w:t xml:space="preserve"> </w:t>
      </w:r>
      <w:r w:rsidR="00605678" w:rsidRPr="00A92C05">
        <w:rPr>
          <w:b w:val="0"/>
          <w:lang w:val="en-GB"/>
        </w:rPr>
        <w:t xml:space="preserve">this Agreement, including the rights and obligations, to a third party, if such </w:t>
      </w:r>
      <w:r w:rsidR="00F74498">
        <w:rPr>
          <w:b w:val="0"/>
          <w:lang w:val="en-GB"/>
        </w:rPr>
        <w:t>assignment</w:t>
      </w:r>
      <w:r w:rsidR="00F74498" w:rsidRPr="00A92C05">
        <w:rPr>
          <w:b w:val="0"/>
          <w:lang w:val="en-GB"/>
        </w:rPr>
        <w:t xml:space="preserve"> </w:t>
      </w:r>
      <w:r w:rsidR="00605678" w:rsidRPr="00A92C05">
        <w:rPr>
          <w:b w:val="0"/>
          <w:lang w:val="en-GB"/>
        </w:rPr>
        <w:t>takes place in connection with a merger or transfer of shares, or in case of other organi</w:t>
      </w:r>
      <w:r w:rsidR="0012266D" w:rsidRPr="00A92C05">
        <w:rPr>
          <w:b w:val="0"/>
          <w:lang w:val="en-GB"/>
        </w:rPr>
        <w:t>s</w:t>
      </w:r>
      <w:r w:rsidR="00605678" w:rsidRPr="00A92C05">
        <w:rPr>
          <w:b w:val="0"/>
          <w:lang w:val="en-GB"/>
        </w:rPr>
        <w:t xml:space="preserve">ational changes. </w:t>
      </w:r>
      <w:r w:rsidR="00BA0704" w:rsidRPr="00A92C05">
        <w:rPr>
          <w:b w:val="0"/>
          <w:lang w:val="en-GB"/>
        </w:rPr>
        <w:t xml:space="preserve">The Customer </w:t>
      </w:r>
      <w:r w:rsidR="00F74498">
        <w:rPr>
          <w:b w:val="0"/>
          <w:lang w:val="en-GB"/>
        </w:rPr>
        <w:t>assign</w:t>
      </w:r>
      <w:r w:rsidR="00F74498" w:rsidRPr="00A92C05">
        <w:rPr>
          <w:b w:val="0"/>
          <w:lang w:val="en-GB"/>
        </w:rPr>
        <w:t xml:space="preserve"> </w:t>
      </w:r>
      <w:r w:rsidR="00BA0704" w:rsidRPr="00A92C05">
        <w:rPr>
          <w:b w:val="0"/>
          <w:lang w:val="en-GB"/>
        </w:rPr>
        <w:t>this Agreement, including the rights and obligations, presuppose</w:t>
      </w:r>
      <w:r w:rsidR="00605678" w:rsidRPr="00A92C05">
        <w:rPr>
          <w:b w:val="0"/>
          <w:lang w:val="en-GB"/>
        </w:rPr>
        <w:t xml:space="preserve"> </w:t>
      </w:r>
      <w:r w:rsidR="008E5BD9">
        <w:rPr>
          <w:b w:val="0"/>
          <w:lang w:val="en-GB"/>
        </w:rPr>
        <w:t xml:space="preserve">written </w:t>
      </w:r>
      <w:r w:rsidR="00605678" w:rsidRPr="00A92C05">
        <w:rPr>
          <w:b w:val="0"/>
          <w:lang w:val="en-GB"/>
        </w:rPr>
        <w:t xml:space="preserve">consent by the </w:t>
      </w:r>
      <w:r w:rsidR="006F58DD">
        <w:rPr>
          <w:b w:val="0"/>
          <w:lang w:val="en-GB"/>
        </w:rPr>
        <w:t>Reseller</w:t>
      </w:r>
      <w:r w:rsidR="008E5BD9">
        <w:rPr>
          <w:b w:val="0"/>
          <w:lang w:val="en-GB"/>
        </w:rPr>
        <w:t xml:space="preserve">, such </w:t>
      </w:r>
      <w:r w:rsidR="00BA0704" w:rsidRPr="00A92C05">
        <w:rPr>
          <w:b w:val="0"/>
          <w:lang w:val="en-GB"/>
        </w:rPr>
        <w:t>not</w:t>
      </w:r>
      <w:r w:rsidR="00605678" w:rsidRPr="00A92C05">
        <w:rPr>
          <w:b w:val="0"/>
          <w:lang w:val="en-GB"/>
        </w:rPr>
        <w:t xml:space="preserve"> to be unreasonable withheld. </w:t>
      </w:r>
    </w:p>
    <w:p w14:paraId="51D2AB4F" w14:textId="3C58560F" w:rsidR="00D27A67" w:rsidRPr="00A92C05" w:rsidRDefault="001724EF" w:rsidP="00D27A67">
      <w:pPr>
        <w:pStyle w:val="Overskrift2"/>
        <w:rPr>
          <w:b w:val="0"/>
          <w:lang w:val="en-GB"/>
        </w:rPr>
      </w:pPr>
      <w:r w:rsidRPr="00A92C05">
        <w:rPr>
          <w:b w:val="0"/>
          <w:lang w:val="en-GB"/>
        </w:rPr>
        <w:t>The Customer is obliged to</w:t>
      </w:r>
      <w:r w:rsidR="00770560" w:rsidRPr="00A92C05">
        <w:rPr>
          <w:b w:val="0"/>
          <w:lang w:val="en-GB"/>
        </w:rPr>
        <w:t xml:space="preserve"> comply with any export control regulation, equivalent to the export control regulations set out in Appendix 2.</w:t>
      </w:r>
      <w:r w:rsidR="00D27A67" w:rsidRPr="00A92C05">
        <w:rPr>
          <w:b w:val="0"/>
          <w:lang w:val="en-GB"/>
        </w:rPr>
        <w:t xml:space="preserve"> </w:t>
      </w:r>
    </w:p>
    <w:p w14:paraId="157E9396" w14:textId="13C637EF" w:rsidR="0036333F" w:rsidRPr="00497864" w:rsidRDefault="0036333F" w:rsidP="00497864">
      <w:pPr>
        <w:pStyle w:val="Overskrift2"/>
        <w:rPr>
          <w:b w:val="0"/>
          <w:lang w:val="en-GB"/>
        </w:rPr>
      </w:pPr>
      <w:r w:rsidRPr="00497864">
        <w:rPr>
          <w:b w:val="0"/>
          <w:lang w:val="en-GB"/>
        </w:rPr>
        <w:t xml:space="preserve">Except for payment obligations, no party will be liable for any delay or failure to perform an obligation under this Agreement where the delay or failure result from any cause beyond its reasonable control, including acts of God, labour disputes or other industrial disturbances, electrical or power outage, utilities or telecommunications failures, earthquake, storms or other elements of nature, blockages, embargoes , riots, acts or orders of government, acts of terrorism, or war. </w:t>
      </w:r>
    </w:p>
    <w:p w14:paraId="1A02D250" w14:textId="26FFCF53" w:rsidR="00D27A67" w:rsidRPr="00A92C05" w:rsidRDefault="00555233" w:rsidP="00D27A67">
      <w:pPr>
        <w:pStyle w:val="Overskrift2"/>
        <w:rPr>
          <w:b w:val="0"/>
          <w:lang w:val="en-GB"/>
        </w:rPr>
      </w:pPr>
      <w:r w:rsidRPr="00A92C05">
        <w:rPr>
          <w:b w:val="0"/>
          <w:lang w:val="en-GB"/>
        </w:rPr>
        <w:t>The Agreement and the content of the Agreement shall be kept confidential by both parties. Notwithstanding, this shall not limit communication with Microsoft</w:t>
      </w:r>
      <w:r w:rsidR="00592274">
        <w:rPr>
          <w:b w:val="0"/>
          <w:lang w:val="en-GB"/>
        </w:rPr>
        <w:t xml:space="preserve"> that is</w:t>
      </w:r>
      <w:r w:rsidRPr="00A92C05">
        <w:rPr>
          <w:b w:val="0"/>
          <w:lang w:val="en-GB"/>
        </w:rPr>
        <w:t xml:space="preserve"> necessary to comply with this Agreement. </w:t>
      </w:r>
    </w:p>
    <w:p w14:paraId="794B0E04" w14:textId="12FEBDD4" w:rsidR="00D27A67" w:rsidRPr="00A92C05" w:rsidRDefault="00813229" w:rsidP="00D27A67">
      <w:pPr>
        <w:pStyle w:val="Overskrift2"/>
        <w:rPr>
          <w:b w:val="0"/>
          <w:lang w:val="en-GB"/>
        </w:rPr>
      </w:pPr>
      <w:r w:rsidRPr="00A92C05">
        <w:rPr>
          <w:b w:val="0"/>
          <w:lang w:val="en-GB"/>
        </w:rPr>
        <w:t xml:space="preserve">The terms and conditions of this Agreement, including its appendices, may be updated by the </w:t>
      </w:r>
      <w:r w:rsidR="006F58DD">
        <w:rPr>
          <w:b w:val="0"/>
          <w:lang w:val="en-GB"/>
        </w:rPr>
        <w:t>Reseller</w:t>
      </w:r>
      <w:r w:rsidRPr="00A92C05">
        <w:rPr>
          <w:b w:val="0"/>
          <w:lang w:val="en-GB"/>
        </w:rPr>
        <w:t xml:space="preserve"> with one month’s prior written notice to the Customer, </w:t>
      </w:r>
      <w:r w:rsidR="00E42ACF" w:rsidRPr="00A92C05">
        <w:rPr>
          <w:b w:val="0"/>
          <w:lang w:val="en-GB"/>
        </w:rPr>
        <w:t xml:space="preserve">in case of corresponding amendments made by </w:t>
      </w:r>
      <w:r w:rsidR="00D27A67" w:rsidRPr="00A92C05">
        <w:rPr>
          <w:b w:val="0"/>
          <w:lang w:val="en-GB"/>
        </w:rPr>
        <w:t xml:space="preserve">Microsoft </w:t>
      </w:r>
      <w:r w:rsidR="00AF5D37" w:rsidRPr="00A92C05">
        <w:rPr>
          <w:b w:val="0"/>
          <w:lang w:val="en-GB"/>
        </w:rPr>
        <w:t xml:space="preserve">or </w:t>
      </w:r>
      <w:r w:rsidR="00E42ACF" w:rsidRPr="00A92C05">
        <w:rPr>
          <w:b w:val="0"/>
          <w:lang w:val="en-GB"/>
        </w:rPr>
        <w:t xml:space="preserve">the </w:t>
      </w:r>
      <w:r w:rsidR="00CA0658">
        <w:rPr>
          <w:b w:val="0"/>
          <w:lang w:val="en-GB"/>
        </w:rPr>
        <w:t>Distributor</w:t>
      </w:r>
      <w:r w:rsidR="00D27A67" w:rsidRPr="00A92C05">
        <w:rPr>
          <w:b w:val="0"/>
          <w:lang w:val="en-GB"/>
        </w:rPr>
        <w:t xml:space="preserve"> </w:t>
      </w:r>
      <w:r w:rsidR="00E42ACF" w:rsidRPr="00A92C05">
        <w:rPr>
          <w:b w:val="0"/>
          <w:lang w:val="en-GB"/>
        </w:rPr>
        <w:t xml:space="preserve">towards the </w:t>
      </w:r>
      <w:r w:rsidR="006F58DD">
        <w:rPr>
          <w:b w:val="0"/>
          <w:lang w:val="en-GB"/>
        </w:rPr>
        <w:t>Reseller</w:t>
      </w:r>
      <w:r w:rsidR="00D27A67" w:rsidRPr="00A92C05">
        <w:rPr>
          <w:b w:val="0"/>
          <w:lang w:val="en-GB"/>
        </w:rPr>
        <w:t xml:space="preserve">. </w:t>
      </w:r>
    </w:p>
    <w:p w14:paraId="4F65B02E" w14:textId="00C1BD63" w:rsidR="00D27A67" w:rsidRPr="00A92C05" w:rsidRDefault="00AB3560" w:rsidP="00D27A67">
      <w:pPr>
        <w:pStyle w:val="Overskrift1"/>
        <w:rPr>
          <w:lang w:val="en-GB"/>
        </w:rPr>
      </w:pPr>
      <w:r w:rsidRPr="00A92C05">
        <w:rPr>
          <w:lang w:val="en-GB"/>
        </w:rPr>
        <w:t xml:space="preserve">Applicable law and legal venue </w:t>
      </w:r>
    </w:p>
    <w:p w14:paraId="0B24B0F4" w14:textId="7034EF08" w:rsidR="00D27A67" w:rsidRPr="00A92C05" w:rsidRDefault="00177CF1" w:rsidP="00D27A67">
      <w:pPr>
        <w:ind w:left="862"/>
        <w:rPr>
          <w:lang w:val="en-GB"/>
        </w:rPr>
      </w:pPr>
      <w:r w:rsidRPr="00A92C05">
        <w:rPr>
          <w:lang w:val="en-GB"/>
        </w:rPr>
        <w:t xml:space="preserve">The Agreement shall be </w:t>
      </w:r>
      <w:r w:rsidR="00F22F62" w:rsidRPr="00A92C05">
        <w:rPr>
          <w:lang w:val="en-GB"/>
        </w:rPr>
        <w:t xml:space="preserve">governed by and </w:t>
      </w:r>
      <w:r w:rsidRPr="00A92C05">
        <w:rPr>
          <w:lang w:val="en-GB"/>
        </w:rPr>
        <w:t xml:space="preserve">construed in accordance with </w:t>
      </w:r>
      <w:r w:rsidR="00161B90">
        <w:rPr>
          <w:lang w:val="en-GB"/>
        </w:rPr>
        <w:t xml:space="preserve">the laws of </w:t>
      </w:r>
      <w:r w:rsidR="0022447E" w:rsidRPr="00497864">
        <w:rPr>
          <w:highlight w:val="yellow"/>
          <w:lang w:val="en-GB"/>
        </w:rPr>
        <w:t>[insert]</w:t>
      </w:r>
      <w:r w:rsidR="00D27A67" w:rsidRPr="00A92C05">
        <w:rPr>
          <w:lang w:val="en-GB"/>
        </w:rPr>
        <w:t xml:space="preserve">. </w:t>
      </w:r>
      <w:r w:rsidRPr="00A92C05">
        <w:rPr>
          <w:lang w:val="en-GB"/>
        </w:rPr>
        <w:t xml:space="preserve">The legal venue shall be </w:t>
      </w:r>
      <w:r w:rsidR="0022447E" w:rsidRPr="00732DD0">
        <w:rPr>
          <w:highlight w:val="yellow"/>
          <w:lang w:val="en-GB"/>
        </w:rPr>
        <w:t>[insert]</w:t>
      </w:r>
      <w:r w:rsidR="00DF08DE" w:rsidRPr="00A92C05">
        <w:rPr>
          <w:lang w:val="en-GB"/>
        </w:rPr>
        <w:t xml:space="preserve">. </w:t>
      </w:r>
    </w:p>
    <w:p w14:paraId="19A524C2" w14:textId="77777777" w:rsidR="00D27A67" w:rsidRPr="00A92C05" w:rsidRDefault="00D27A67" w:rsidP="00D27A67">
      <w:pPr>
        <w:rPr>
          <w:lang w:val="en-GB"/>
        </w:rPr>
      </w:pPr>
    </w:p>
    <w:p w14:paraId="6F7FEF14" w14:textId="77777777" w:rsidR="00D27A67" w:rsidRPr="00A92C05" w:rsidRDefault="00D27A67" w:rsidP="00D27A67">
      <w:pPr>
        <w:jc w:val="center"/>
        <w:rPr>
          <w:lang w:val="en-GB"/>
        </w:rPr>
      </w:pPr>
      <w:r w:rsidRPr="00A92C05">
        <w:rPr>
          <w:lang w:val="en-GB"/>
        </w:rPr>
        <w:t>**********************</w:t>
      </w:r>
    </w:p>
    <w:p w14:paraId="1A03D2D8" w14:textId="77777777" w:rsidR="00D27A67" w:rsidRPr="00A92C05" w:rsidRDefault="00D27A67" w:rsidP="00D27A67">
      <w:pPr>
        <w:pStyle w:val="Listeavsnitt"/>
        <w:rPr>
          <w:lang w:val="en-GB"/>
        </w:rPr>
      </w:pPr>
    </w:p>
    <w:p w14:paraId="03FEA9D4" w14:textId="77777777" w:rsidR="00177CF1" w:rsidRDefault="00177CF1" w:rsidP="00177CF1">
      <w:pPr>
        <w:spacing w:before="120"/>
        <w:jc w:val="center"/>
        <w:rPr>
          <w:rFonts w:eastAsia="Calibri" w:cs="Arial"/>
          <w:lang w:val="en-GB"/>
        </w:rPr>
      </w:pPr>
      <w:r w:rsidRPr="00A92C05">
        <w:rPr>
          <w:rFonts w:eastAsia="Calibri" w:cs="Arial"/>
          <w:lang w:val="en-GB"/>
        </w:rPr>
        <w:t>This agreement has been signed in 2 – two copies, of which the parties retain one copy each.</w:t>
      </w:r>
    </w:p>
    <w:p w14:paraId="043C0F2B" w14:textId="77777777" w:rsidR="009017FD" w:rsidRPr="00A92C05" w:rsidRDefault="009017FD" w:rsidP="00177CF1">
      <w:pPr>
        <w:spacing w:before="120"/>
        <w:jc w:val="center"/>
        <w:rPr>
          <w:rFonts w:ascii="Times New Roman" w:eastAsia="Calibri" w:hAnsi="Times New Roman" w:cs="Arial"/>
          <w:lang w:val="en-GB"/>
        </w:rPr>
      </w:pPr>
    </w:p>
    <w:p w14:paraId="1C1F768C" w14:textId="77777777" w:rsidR="00D27A67" w:rsidRPr="00A92C05" w:rsidRDefault="00D27A67" w:rsidP="00D27A67">
      <w:pPr>
        <w:pStyle w:val="Listeavsnitt"/>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D27A67" w:rsidRPr="00497864" w14:paraId="4919203D" w14:textId="77777777" w:rsidTr="004929AD">
        <w:tc>
          <w:tcPr>
            <w:tcW w:w="4389" w:type="dxa"/>
          </w:tcPr>
          <w:p w14:paraId="7E13A8F4" w14:textId="2F130023" w:rsidR="00D27A67" w:rsidRPr="00A92C05" w:rsidRDefault="00177CF1" w:rsidP="004929AD">
            <w:pPr>
              <w:rPr>
                <w:lang w:val="en-GB"/>
              </w:rPr>
            </w:pPr>
            <w:r w:rsidRPr="00A92C05">
              <w:rPr>
                <w:lang w:val="en-GB"/>
              </w:rPr>
              <w:t>Place</w:t>
            </w:r>
            <w:r w:rsidR="00D27A67" w:rsidRPr="00A92C05">
              <w:rPr>
                <w:lang w:val="en-GB"/>
              </w:rPr>
              <w:t xml:space="preserve">:………………………  </w:t>
            </w:r>
            <w:r w:rsidRPr="00A92C05">
              <w:rPr>
                <w:lang w:val="en-GB"/>
              </w:rPr>
              <w:t>Date</w:t>
            </w:r>
            <w:r w:rsidR="00D27A67" w:rsidRPr="00A92C05">
              <w:rPr>
                <w:lang w:val="en-GB"/>
              </w:rPr>
              <w:t>:………………………….</w:t>
            </w:r>
          </w:p>
          <w:p w14:paraId="53459F83" w14:textId="77777777" w:rsidR="00D27A67" w:rsidRPr="00A92C05" w:rsidRDefault="00D27A67" w:rsidP="004929AD">
            <w:pPr>
              <w:rPr>
                <w:lang w:val="en-GB"/>
              </w:rPr>
            </w:pPr>
          </w:p>
          <w:p w14:paraId="31053CA2" w14:textId="39C2E691" w:rsidR="00D27A67" w:rsidRPr="00A92C05" w:rsidRDefault="00D27A67" w:rsidP="004929AD">
            <w:pPr>
              <w:rPr>
                <w:lang w:val="en-GB"/>
              </w:rPr>
            </w:pPr>
            <w:r w:rsidRPr="00A92C05">
              <w:rPr>
                <w:lang w:val="en-GB"/>
              </w:rPr>
              <w:t xml:space="preserve">For </w:t>
            </w:r>
            <w:r w:rsidR="00177CF1" w:rsidRPr="00A92C05">
              <w:rPr>
                <w:lang w:val="en-GB"/>
              </w:rPr>
              <w:t xml:space="preserve">the </w:t>
            </w:r>
            <w:r w:rsidR="006F58DD">
              <w:rPr>
                <w:lang w:val="en-GB"/>
              </w:rPr>
              <w:t>Reseller</w:t>
            </w:r>
          </w:p>
          <w:p w14:paraId="30F3D6BD" w14:textId="77777777" w:rsidR="00D27A67" w:rsidRPr="00A92C05" w:rsidRDefault="00D27A67" w:rsidP="004929AD">
            <w:pPr>
              <w:rPr>
                <w:lang w:val="en-GB"/>
              </w:rPr>
            </w:pPr>
          </w:p>
          <w:p w14:paraId="1581D9DE" w14:textId="77777777" w:rsidR="00D27A67" w:rsidRPr="00A92C05" w:rsidRDefault="00D27A67" w:rsidP="004929AD">
            <w:pPr>
              <w:rPr>
                <w:lang w:val="en-GB"/>
              </w:rPr>
            </w:pPr>
            <w:r w:rsidRPr="00A92C05">
              <w:rPr>
                <w:lang w:val="en-GB"/>
              </w:rPr>
              <w:t>……………………………………………………………….</w:t>
            </w:r>
          </w:p>
        </w:tc>
        <w:tc>
          <w:tcPr>
            <w:tcW w:w="4389" w:type="dxa"/>
          </w:tcPr>
          <w:p w14:paraId="318FDEE2" w14:textId="621DEB10" w:rsidR="00D27A67" w:rsidRPr="00A92C05" w:rsidRDefault="00177CF1" w:rsidP="004929AD">
            <w:pPr>
              <w:rPr>
                <w:lang w:val="en-GB"/>
              </w:rPr>
            </w:pPr>
            <w:r w:rsidRPr="00A92C05">
              <w:rPr>
                <w:lang w:val="en-GB"/>
              </w:rPr>
              <w:t>Place</w:t>
            </w:r>
            <w:r w:rsidR="00D27A67" w:rsidRPr="00A92C05">
              <w:rPr>
                <w:lang w:val="en-GB"/>
              </w:rPr>
              <w:t>:………………………  D</w:t>
            </w:r>
            <w:r w:rsidRPr="00A92C05">
              <w:rPr>
                <w:lang w:val="en-GB"/>
              </w:rPr>
              <w:t>ate</w:t>
            </w:r>
            <w:r w:rsidR="00D27A67" w:rsidRPr="00A92C05">
              <w:rPr>
                <w:lang w:val="en-GB"/>
              </w:rPr>
              <w:t>:………………………….</w:t>
            </w:r>
          </w:p>
          <w:p w14:paraId="776657A5" w14:textId="77777777" w:rsidR="00D27A67" w:rsidRPr="00A92C05" w:rsidRDefault="00D27A67" w:rsidP="004929AD">
            <w:pPr>
              <w:rPr>
                <w:lang w:val="en-GB"/>
              </w:rPr>
            </w:pPr>
          </w:p>
          <w:p w14:paraId="2C3D4316" w14:textId="681AF215" w:rsidR="00D27A67" w:rsidRPr="00A92C05" w:rsidRDefault="00D27A67" w:rsidP="004929AD">
            <w:pPr>
              <w:rPr>
                <w:lang w:val="en-GB"/>
              </w:rPr>
            </w:pPr>
            <w:r w:rsidRPr="00A92C05">
              <w:rPr>
                <w:lang w:val="en-GB"/>
              </w:rPr>
              <w:t xml:space="preserve">For </w:t>
            </w:r>
            <w:r w:rsidR="00177CF1" w:rsidRPr="00A92C05">
              <w:rPr>
                <w:lang w:val="en-GB"/>
              </w:rPr>
              <w:t>the Customer</w:t>
            </w:r>
            <w:r w:rsidRPr="00A92C05">
              <w:rPr>
                <w:lang w:val="en-GB"/>
              </w:rPr>
              <w:t xml:space="preserve"> </w:t>
            </w:r>
          </w:p>
          <w:p w14:paraId="45437D6E" w14:textId="77777777" w:rsidR="00D27A67" w:rsidRPr="00A92C05" w:rsidRDefault="00D27A67" w:rsidP="004929AD">
            <w:pPr>
              <w:rPr>
                <w:lang w:val="en-GB"/>
              </w:rPr>
            </w:pPr>
          </w:p>
          <w:p w14:paraId="492FC804" w14:textId="77777777" w:rsidR="00D27A67" w:rsidRPr="00A92C05" w:rsidRDefault="00D27A67" w:rsidP="004929AD">
            <w:pPr>
              <w:rPr>
                <w:lang w:val="en-GB"/>
              </w:rPr>
            </w:pPr>
            <w:r w:rsidRPr="00A92C05">
              <w:rPr>
                <w:lang w:val="en-GB"/>
              </w:rPr>
              <w:t>……………………………………………………………….</w:t>
            </w:r>
          </w:p>
        </w:tc>
      </w:tr>
    </w:tbl>
    <w:p w14:paraId="63F69561" w14:textId="77777777" w:rsidR="00D27A67" w:rsidRPr="00A92C05" w:rsidRDefault="00D27A67" w:rsidP="00D27A67">
      <w:pPr>
        <w:rPr>
          <w:u w:val="single"/>
          <w:lang w:val="en-GB"/>
        </w:rPr>
        <w:sectPr w:rsidR="00D27A67" w:rsidRPr="00A92C05" w:rsidSect="00972939">
          <w:footerReference w:type="default" r:id="rId15"/>
          <w:footerReference w:type="first" r:id="rId16"/>
          <w:pgSz w:w="11906" w:h="16838"/>
          <w:pgMar w:top="1613" w:right="1559" w:bottom="284" w:left="1559" w:header="851" w:footer="129" w:gutter="0"/>
          <w:cols w:space="708"/>
          <w:titlePg/>
          <w:docGrid w:linePitch="360"/>
        </w:sectPr>
      </w:pPr>
    </w:p>
    <w:p w14:paraId="05CDA68C" w14:textId="0A337B2A" w:rsidR="00D27A67" w:rsidRPr="00A92C05" w:rsidRDefault="000F3327" w:rsidP="00D27A67">
      <w:pPr>
        <w:rPr>
          <w:b/>
          <w:bCs/>
          <w:lang w:val="en-GB"/>
        </w:rPr>
      </w:pPr>
      <w:r w:rsidRPr="00A92C05">
        <w:rPr>
          <w:b/>
          <w:bCs/>
          <w:lang w:val="en-GB"/>
        </w:rPr>
        <w:lastRenderedPageBreak/>
        <w:t>Appendix</w:t>
      </w:r>
      <w:r w:rsidR="00D27A67" w:rsidRPr="00A92C05">
        <w:rPr>
          <w:b/>
          <w:bCs/>
          <w:lang w:val="en-GB"/>
        </w:rPr>
        <w:t xml:space="preserve"> 1 – </w:t>
      </w:r>
      <w:r w:rsidRPr="00A92C05">
        <w:rPr>
          <w:b/>
          <w:bCs/>
          <w:lang w:val="en-GB"/>
        </w:rPr>
        <w:t>Specification of Cloud-services, prices, duration and so forth</w:t>
      </w:r>
      <w:commentRangeStart w:id="12"/>
      <w:commentRangeEnd w:id="12"/>
      <w:r w:rsidR="00D27A67" w:rsidRPr="00A92C05">
        <w:rPr>
          <w:rStyle w:val="Merknadsreferanse"/>
          <w:lang w:val="en-GB"/>
        </w:rPr>
        <w:commentReference w:id="12"/>
      </w:r>
      <w:r w:rsidR="00D27A67" w:rsidRPr="00A92C05">
        <w:rPr>
          <w:b/>
          <w:bCs/>
          <w:lang w:val="en-GB"/>
        </w:rPr>
        <w:t xml:space="preserve">. </w:t>
      </w:r>
    </w:p>
    <w:p w14:paraId="3D7B0973" w14:textId="77777777" w:rsidR="00D27A67" w:rsidRPr="00A92C05" w:rsidRDefault="00D27A67" w:rsidP="00D27A67">
      <w:pPr>
        <w:rPr>
          <w:u w:val="single"/>
          <w:lang w:val="en-GB"/>
        </w:rPr>
      </w:pPr>
    </w:p>
    <w:tbl>
      <w:tblPr>
        <w:tblStyle w:val="Tabellrutenett"/>
        <w:tblW w:w="0" w:type="auto"/>
        <w:tblLook w:val="04A0" w:firstRow="1" w:lastRow="0" w:firstColumn="1" w:lastColumn="0" w:noHBand="0" w:noVBand="1"/>
      </w:tblPr>
      <w:tblGrid>
        <w:gridCol w:w="2972"/>
        <w:gridCol w:w="5806"/>
      </w:tblGrid>
      <w:tr w:rsidR="00D27A67" w:rsidRPr="00A92C05" w14:paraId="62C42CC3" w14:textId="77777777" w:rsidTr="004929AD">
        <w:tc>
          <w:tcPr>
            <w:tcW w:w="2972" w:type="dxa"/>
          </w:tcPr>
          <w:p w14:paraId="34264A48" w14:textId="4DBAB79B" w:rsidR="00D27A67" w:rsidRPr="00A92C05" w:rsidRDefault="00656E35" w:rsidP="004929AD">
            <w:pPr>
              <w:jc w:val="left"/>
              <w:rPr>
                <w:lang w:val="en-GB"/>
              </w:rPr>
            </w:pPr>
            <w:r w:rsidRPr="00A92C05">
              <w:rPr>
                <w:lang w:val="en-GB"/>
              </w:rPr>
              <w:t xml:space="preserve">Overview of the ordered Cloud-services from the Customer as of the Effective </w:t>
            </w:r>
            <w:r w:rsidR="00261817" w:rsidRPr="00A92C05">
              <w:rPr>
                <w:lang w:val="en-GB"/>
              </w:rPr>
              <w:t>D</w:t>
            </w:r>
            <w:r w:rsidRPr="00A92C05">
              <w:rPr>
                <w:lang w:val="en-GB"/>
              </w:rPr>
              <w:t>ate</w:t>
            </w:r>
          </w:p>
        </w:tc>
        <w:tc>
          <w:tcPr>
            <w:tcW w:w="5806" w:type="dxa"/>
          </w:tcPr>
          <w:p w14:paraId="3BFC8D44" w14:textId="519801B1" w:rsidR="00D27A67" w:rsidRPr="00A92C05" w:rsidRDefault="00D27A67" w:rsidP="004929AD">
            <w:pPr>
              <w:rPr>
                <w:lang w:val="en-GB"/>
              </w:rPr>
            </w:pPr>
            <w:r w:rsidRPr="00A92C05">
              <w:rPr>
                <w:highlight w:val="yellow"/>
                <w:lang w:val="en-GB"/>
              </w:rPr>
              <w:t>[</w:t>
            </w:r>
            <w:r w:rsidR="0034644A" w:rsidRPr="00A92C05">
              <w:rPr>
                <w:highlight w:val="yellow"/>
                <w:lang w:val="en-GB"/>
              </w:rPr>
              <w:t>insert</w:t>
            </w:r>
            <w:r w:rsidRPr="00A92C05">
              <w:rPr>
                <w:highlight w:val="yellow"/>
                <w:lang w:val="en-GB"/>
              </w:rPr>
              <w:t xml:space="preserve"> </w:t>
            </w:r>
            <w:r w:rsidR="0034644A" w:rsidRPr="00A92C05">
              <w:rPr>
                <w:highlight w:val="yellow"/>
                <w:lang w:val="en-GB"/>
              </w:rPr>
              <w:t xml:space="preserve">description of the </w:t>
            </w:r>
            <w:r w:rsidRPr="00A92C05">
              <w:rPr>
                <w:highlight w:val="yellow"/>
                <w:lang w:val="en-GB"/>
              </w:rPr>
              <w:t>Microsoft Online</w:t>
            </w:r>
            <w:r w:rsidR="0034644A" w:rsidRPr="00A92C05">
              <w:rPr>
                <w:highlight w:val="yellow"/>
                <w:lang w:val="en-GB"/>
              </w:rPr>
              <w:t xml:space="preserve"> Services that are ordered at the Effective Date. </w:t>
            </w:r>
            <w:r w:rsidR="008E05D5">
              <w:rPr>
                <w:highlight w:val="yellow"/>
                <w:lang w:val="en-GB"/>
              </w:rPr>
              <w:t xml:space="preserve">This is a </w:t>
            </w:r>
            <w:r w:rsidR="0034644A" w:rsidRPr="00A92C05">
              <w:rPr>
                <w:highlight w:val="yellow"/>
                <w:lang w:val="en-GB"/>
              </w:rPr>
              <w:t>Microsoft requ</w:t>
            </w:r>
            <w:r w:rsidR="008E05D5">
              <w:rPr>
                <w:highlight w:val="yellow"/>
                <w:lang w:val="en-GB"/>
              </w:rPr>
              <w:t>irement</w:t>
            </w:r>
            <w:r w:rsidR="0034644A" w:rsidRPr="00A92C05">
              <w:rPr>
                <w:highlight w:val="yellow"/>
                <w:lang w:val="en-GB"/>
              </w:rPr>
              <w:t>.</w:t>
            </w:r>
            <w:r w:rsidRPr="00A92C05">
              <w:rPr>
                <w:highlight w:val="yellow"/>
                <w:lang w:val="en-GB"/>
              </w:rPr>
              <w:t>]</w:t>
            </w:r>
          </w:p>
        </w:tc>
      </w:tr>
      <w:tr w:rsidR="00D27A67" w:rsidRPr="00497864" w14:paraId="5DB8E7AC" w14:textId="77777777" w:rsidTr="004929AD">
        <w:tc>
          <w:tcPr>
            <w:tcW w:w="2972" w:type="dxa"/>
          </w:tcPr>
          <w:p w14:paraId="1AF6247C" w14:textId="6072D308" w:rsidR="00D27A67" w:rsidRPr="00A92C05" w:rsidRDefault="00656E35" w:rsidP="004929AD">
            <w:pPr>
              <w:jc w:val="left"/>
              <w:rPr>
                <w:lang w:val="en-GB"/>
              </w:rPr>
            </w:pPr>
            <w:r w:rsidRPr="00A92C05">
              <w:rPr>
                <w:lang w:val="en-GB"/>
              </w:rPr>
              <w:t xml:space="preserve">Location for the </w:t>
            </w:r>
            <w:r w:rsidR="00D27A67" w:rsidRPr="00A92C05">
              <w:rPr>
                <w:lang w:val="en-GB"/>
              </w:rPr>
              <w:t xml:space="preserve">Microsoft </w:t>
            </w:r>
            <w:r w:rsidRPr="00A92C05">
              <w:rPr>
                <w:lang w:val="en-GB"/>
              </w:rPr>
              <w:t>Cloud-services</w:t>
            </w:r>
          </w:p>
        </w:tc>
        <w:tc>
          <w:tcPr>
            <w:tcW w:w="5806" w:type="dxa"/>
          </w:tcPr>
          <w:p w14:paraId="6FE2753F" w14:textId="443D2F53" w:rsidR="00D27A67" w:rsidRPr="00A92C05" w:rsidRDefault="00D27A67" w:rsidP="004929AD">
            <w:pPr>
              <w:rPr>
                <w:lang w:val="en-GB"/>
              </w:rPr>
            </w:pPr>
            <w:r w:rsidRPr="00A92C05">
              <w:rPr>
                <w:highlight w:val="yellow"/>
                <w:lang w:val="en-GB"/>
              </w:rPr>
              <w:t>[</w:t>
            </w:r>
            <w:r w:rsidR="009C619E" w:rsidRPr="00A92C05">
              <w:rPr>
                <w:highlight w:val="yellow"/>
                <w:lang w:val="en-GB"/>
              </w:rPr>
              <w:t>specify the selected data centre location, if relevant. This may differ for the various Online Services.</w:t>
            </w:r>
            <w:r w:rsidRPr="00A92C05">
              <w:rPr>
                <w:highlight w:val="yellow"/>
                <w:lang w:val="en-GB"/>
              </w:rPr>
              <w:t>]</w:t>
            </w:r>
          </w:p>
        </w:tc>
      </w:tr>
      <w:tr w:rsidR="00D27A67" w:rsidRPr="00497864" w14:paraId="7A7161DD" w14:textId="77777777" w:rsidTr="004929AD">
        <w:tc>
          <w:tcPr>
            <w:tcW w:w="2972" w:type="dxa"/>
          </w:tcPr>
          <w:p w14:paraId="199CA002" w14:textId="4F85B3EC" w:rsidR="00D27A67" w:rsidRPr="00A92C05" w:rsidRDefault="003B1E9A" w:rsidP="004929AD">
            <w:pPr>
              <w:jc w:val="left"/>
              <w:rPr>
                <w:lang w:val="en-GB"/>
              </w:rPr>
            </w:pPr>
            <w:r>
              <w:rPr>
                <w:lang w:val="en-GB"/>
              </w:rPr>
              <w:t xml:space="preserve">Start-up </w:t>
            </w:r>
            <w:r w:rsidR="001661FA" w:rsidRPr="00A92C05">
              <w:rPr>
                <w:lang w:val="en-GB"/>
              </w:rPr>
              <w:t>Dat</w:t>
            </w:r>
            <w:r w:rsidR="00172A52">
              <w:rPr>
                <w:lang w:val="en-GB"/>
              </w:rPr>
              <w:t>e</w:t>
            </w:r>
            <w:r w:rsidR="001661FA" w:rsidRPr="00A92C05">
              <w:rPr>
                <w:lang w:val="en-GB"/>
              </w:rPr>
              <w:t xml:space="preserve"> </w:t>
            </w:r>
          </w:p>
        </w:tc>
        <w:tc>
          <w:tcPr>
            <w:tcW w:w="5806" w:type="dxa"/>
          </w:tcPr>
          <w:p w14:paraId="28B31D22" w14:textId="57544FA8" w:rsidR="00D27A67" w:rsidRPr="00A92C05" w:rsidRDefault="00D47C7F" w:rsidP="004929AD">
            <w:pPr>
              <w:rPr>
                <w:lang w:val="en-GB"/>
              </w:rPr>
            </w:pPr>
            <w:r w:rsidRPr="00A92C05">
              <w:rPr>
                <w:lang w:val="en-GB"/>
              </w:rPr>
              <w:t xml:space="preserve">As soon as </w:t>
            </w:r>
            <w:r w:rsidR="00D27A67" w:rsidRPr="00A92C05">
              <w:rPr>
                <w:lang w:val="en-GB"/>
              </w:rPr>
              <w:t xml:space="preserve">Microsoft </w:t>
            </w:r>
            <w:r w:rsidRPr="00A92C05">
              <w:rPr>
                <w:lang w:val="en-GB"/>
              </w:rPr>
              <w:t xml:space="preserve">confirms the order and the Customer’s account with Microsoft </w:t>
            </w:r>
            <w:r w:rsidR="004467FD" w:rsidRPr="00A92C05">
              <w:rPr>
                <w:lang w:val="en-GB"/>
              </w:rPr>
              <w:t>(</w:t>
            </w:r>
            <w:r w:rsidRPr="00A92C05">
              <w:rPr>
                <w:lang w:val="en-GB"/>
              </w:rPr>
              <w:t xml:space="preserve">tenant) is </w:t>
            </w:r>
            <w:r w:rsidR="008412B2">
              <w:rPr>
                <w:lang w:val="en-GB"/>
              </w:rPr>
              <w:t>e</w:t>
            </w:r>
            <w:r w:rsidR="008412B2" w:rsidRPr="00497864">
              <w:rPr>
                <w:lang w:val="en-US"/>
              </w:rPr>
              <w:t>s</w:t>
            </w:r>
            <w:r w:rsidR="008412B2">
              <w:rPr>
                <w:lang w:val="en-US"/>
              </w:rPr>
              <w:t xml:space="preserve">tablished or </w:t>
            </w:r>
            <w:r w:rsidR="00EA55DA">
              <w:rPr>
                <w:lang w:val="en-US"/>
              </w:rPr>
              <w:t>an existing account is linked to the Resellers program management account</w:t>
            </w:r>
            <w:r w:rsidRPr="00A92C05">
              <w:rPr>
                <w:lang w:val="en-GB"/>
              </w:rPr>
              <w:t>.</w:t>
            </w:r>
            <w:r w:rsidR="004E65F1" w:rsidRPr="00A92C05">
              <w:rPr>
                <w:lang w:val="en-GB"/>
              </w:rPr>
              <w:t xml:space="preserve"> </w:t>
            </w:r>
          </w:p>
        </w:tc>
      </w:tr>
      <w:tr w:rsidR="00D27A67" w:rsidRPr="00497864" w14:paraId="5D440718" w14:textId="77777777" w:rsidTr="004929AD">
        <w:tc>
          <w:tcPr>
            <w:tcW w:w="2972" w:type="dxa"/>
          </w:tcPr>
          <w:p w14:paraId="6AC4442F" w14:textId="5880C196" w:rsidR="00D27A67" w:rsidRPr="00A92C05" w:rsidRDefault="003B1E9A" w:rsidP="004929AD">
            <w:pPr>
              <w:jc w:val="left"/>
              <w:rPr>
                <w:lang w:val="en-GB"/>
              </w:rPr>
            </w:pPr>
            <w:r>
              <w:rPr>
                <w:lang w:val="en-GB"/>
              </w:rPr>
              <w:t>Term</w:t>
            </w:r>
          </w:p>
        </w:tc>
        <w:tc>
          <w:tcPr>
            <w:tcW w:w="5806" w:type="dxa"/>
          </w:tcPr>
          <w:p w14:paraId="0678A44E" w14:textId="4B99C388" w:rsidR="00D27A67" w:rsidRPr="00A92C05" w:rsidRDefault="00D27A67" w:rsidP="004929AD">
            <w:pPr>
              <w:rPr>
                <w:lang w:val="en-GB"/>
              </w:rPr>
            </w:pPr>
            <w:r w:rsidRPr="00A92C05">
              <w:rPr>
                <w:highlight w:val="yellow"/>
                <w:lang w:val="en-GB"/>
              </w:rPr>
              <w:t>[</w:t>
            </w:r>
            <w:r w:rsidR="003F1B09" w:rsidRPr="00A92C05">
              <w:rPr>
                <w:highlight w:val="yellow"/>
                <w:lang w:val="en-GB"/>
              </w:rPr>
              <w:t>insert</w:t>
            </w:r>
            <w:r w:rsidRPr="00A92C05">
              <w:rPr>
                <w:highlight w:val="yellow"/>
                <w:lang w:val="en-GB"/>
              </w:rPr>
              <w:t xml:space="preserve"> </w:t>
            </w:r>
            <w:r w:rsidR="003F1B09" w:rsidRPr="00A92C05">
              <w:rPr>
                <w:highlight w:val="yellow"/>
                <w:lang w:val="en-GB"/>
              </w:rPr>
              <w:t>subscription period</w:t>
            </w:r>
            <w:r w:rsidRPr="00A92C05">
              <w:rPr>
                <w:highlight w:val="yellow"/>
                <w:lang w:val="en-GB"/>
              </w:rPr>
              <w:t xml:space="preserve">, </w:t>
            </w:r>
            <w:r w:rsidR="00DC297C">
              <w:rPr>
                <w:highlight w:val="yellow"/>
                <w:lang w:val="en-GB"/>
              </w:rPr>
              <w:t>for instance</w:t>
            </w:r>
            <w:r w:rsidR="003F1B09" w:rsidRPr="00A92C05">
              <w:rPr>
                <w:highlight w:val="yellow"/>
                <w:lang w:val="en-GB"/>
              </w:rPr>
              <w:t xml:space="preserve"> for </w:t>
            </w:r>
            <w:r w:rsidRPr="00A92C05">
              <w:rPr>
                <w:highlight w:val="yellow"/>
                <w:lang w:val="en-GB"/>
              </w:rPr>
              <w:t>Azure</w:t>
            </w:r>
            <w:r w:rsidR="003F1B09" w:rsidRPr="00A92C05">
              <w:rPr>
                <w:highlight w:val="yellow"/>
                <w:lang w:val="en-GB"/>
              </w:rPr>
              <w:t xml:space="preserve"> services</w:t>
            </w:r>
            <w:r w:rsidRPr="00A92C05">
              <w:rPr>
                <w:highlight w:val="yellow"/>
                <w:lang w:val="en-GB"/>
              </w:rPr>
              <w:t xml:space="preserve">: </w:t>
            </w:r>
            <w:r w:rsidR="004B5095" w:rsidRPr="00A92C05">
              <w:rPr>
                <w:highlight w:val="yellow"/>
                <w:lang w:val="en-GB"/>
              </w:rPr>
              <w:t xml:space="preserve">The subscription period is one (1) year with automatic renewal for one year at the time, unless the Agreement is terminated according to section 2 of this Agreement. [If the subscription is for D365, please review the minimum </w:t>
            </w:r>
            <w:r w:rsidR="00DC297C">
              <w:rPr>
                <w:highlight w:val="yellow"/>
                <w:lang w:val="en-GB"/>
              </w:rPr>
              <w:t>term</w:t>
            </w:r>
            <w:r w:rsidR="004B5095" w:rsidRPr="00A92C05">
              <w:rPr>
                <w:highlight w:val="yellow"/>
                <w:lang w:val="en-GB"/>
              </w:rPr>
              <w:t xml:space="preserve">] </w:t>
            </w:r>
          </w:p>
        </w:tc>
      </w:tr>
      <w:tr w:rsidR="00D27A67" w:rsidRPr="00497864" w14:paraId="7888C639" w14:textId="77777777" w:rsidTr="004929AD">
        <w:tc>
          <w:tcPr>
            <w:tcW w:w="2972" w:type="dxa"/>
          </w:tcPr>
          <w:p w14:paraId="15D11DDB" w14:textId="1AFDC4B9" w:rsidR="00D27A67" w:rsidRPr="00A92C05" w:rsidRDefault="00AB6C47" w:rsidP="004929AD">
            <w:pPr>
              <w:jc w:val="left"/>
              <w:rPr>
                <w:color w:val="FF0000"/>
                <w:lang w:val="en-GB"/>
              </w:rPr>
            </w:pPr>
            <w:r w:rsidRPr="00A92C05">
              <w:rPr>
                <w:lang w:val="en-GB"/>
              </w:rPr>
              <w:t>Incre</w:t>
            </w:r>
            <w:r w:rsidR="00957C52">
              <w:rPr>
                <w:lang w:val="en-GB"/>
              </w:rPr>
              <w:t>ases</w:t>
            </w:r>
            <w:r w:rsidRPr="00A92C05">
              <w:rPr>
                <w:lang w:val="en-GB"/>
              </w:rPr>
              <w:t xml:space="preserve"> and reductions</w:t>
            </w:r>
            <w:r w:rsidR="00D27A67" w:rsidRPr="00A92C05">
              <w:rPr>
                <w:lang w:val="en-GB"/>
              </w:rPr>
              <w:t xml:space="preserve"> </w:t>
            </w:r>
            <w:r w:rsidR="00E54F5B" w:rsidRPr="00A92C05">
              <w:rPr>
                <w:lang w:val="en-GB"/>
              </w:rPr>
              <w:t xml:space="preserve">of the Cloud-services </w:t>
            </w:r>
            <w:r w:rsidR="001A1C01" w:rsidRPr="00A92C05">
              <w:rPr>
                <w:lang w:val="en-GB"/>
              </w:rPr>
              <w:t>during the Agreement</w:t>
            </w:r>
            <w:r w:rsidR="00E54F5B" w:rsidRPr="00A92C05">
              <w:rPr>
                <w:lang w:val="en-GB"/>
              </w:rPr>
              <w:t xml:space="preserve"> </w:t>
            </w:r>
          </w:p>
        </w:tc>
        <w:tc>
          <w:tcPr>
            <w:tcW w:w="5806" w:type="dxa"/>
          </w:tcPr>
          <w:p w14:paraId="127310E2" w14:textId="64EF03EF" w:rsidR="00D27A67" w:rsidRPr="00A92C05" w:rsidRDefault="0099094A" w:rsidP="004929AD">
            <w:pPr>
              <w:rPr>
                <w:lang w:val="en-GB"/>
              </w:rPr>
            </w:pPr>
            <w:r w:rsidRPr="00A92C05">
              <w:rPr>
                <w:lang w:val="en-GB"/>
              </w:rPr>
              <w:t xml:space="preserve">The Customer may increase or decrease the </w:t>
            </w:r>
            <w:r w:rsidR="00E54F5B" w:rsidRPr="00A92C05">
              <w:rPr>
                <w:lang w:val="en-GB"/>
              </w:rPr>
              <w:t>consumption</w:t>
            </w:r>
            <w:r w:rsidRPr="00A92C05">
              <w:rPr>
                <w:lang w:val="en-GB"/>
              </w:rPr>
              <w:t xml:space="preserve"> of </w:t>
            </w:r>
            <w:r w:rsidR="00D27A67" w:rsidRPr="00A92C05">
              <w:rPr>
                <w:lang w:val="en-GB"/>
              </w:rPr>
              <w:t>Microsoft</w:t>
            </w:r>
            <w:r w:rsidRPr="00A92C05">
              <w:rPr>
                <w:lang w:val="en-GB"/>
              </w:rPr>
              <w:t>’</w:t>
            </w:r>
            <w:r w:rsidR="00D27A67" w:rsidRPr="00A92C05">
              <w:rPr>
                <w:lang w:val="en-GB"/>
              </w:rPr>
              <w:t xml:space="preserve">s </w:t>
            </w:r>
            <w:r w:rsidR="001A1C01" w:rsidRPr="00A92C05">
              <w:rPr>
                <w:lang w:val="en-GB"/>
              </w:rPr>
              <w:t>Cloud</w:t>
            </w:r>
            <w:r w:rsidR="003C4597" w:rsidRPr="00A92C05">
              <w:rPr>
                <w:lang w:val="en-GB"/>
              </w:rPr>
              <w:t>-services itself</w:t>
            </w:r>
            <w:r w:rsidR="00D27A67" w:rsidRPr="00A92C05">
              <w:rPr>
                <w:lang w:val="en-GB"/>
              </w:rPr>
              <w:t xml:space="preserve">, </w:t>
            </w:r>
            <w:r w:rsidR="001A1C01" w:rsidRPr="00A92C05">
              <w:rPr>
                <w:lang w:val="en-GB"/>
              </w:rPr>
              <w:t>including</w:t>
            </w:r>
            <w:r w:rsidR="003C4597" w:rsidRPr="00A92C05">
              <w:rPr>
                <w:lang w:val="en-GB"/>
              </w:rPr>
              <w:t xml:space="preserve"> removing or adding </w:t>
            </w:r>
            <w:r w:rsidR="00B6293B" w:rsidRPr="00A92C05">
              <w:rPr>
                <w:lang w:val="en-GB"/>
              </w:rPr>
              <w:t>particular</w:t>
            </w:r>
            <w:r w:rsidR="003C4597" w:rsidRPr="00A92C05">
              <w:rPr>
                <w:lang w:val="en-GB"/>
              </w:rPr>
              <w:t xml:space="preserve"> services, through ordering such amendments via the </w:t>
            </w:r>
            <w:r w:rsidR="006F58DD">
              <w:rPr>
                <w:lang w:val="en-GB"/>
              </w:rPr>
              <w:t>Reseller</w:t>
            </w:r>
            <w:r w:rsidR="003C4597" w:rsidRPr="00A92C05">
              <w:rPr>
                <w:lang w:val="en-GB"/>
              </w:rPr>
              <w:t xml:space="preserve">’s </w:t>
            </w:r>
            <w:r w:rsidR="00A71FA8" w:rsidRPr="00497864">
              <w:rPr>
                <w:highlight w:val="yellow"/>
                <w:lang w:val="en-GB"/>
              </w:rPr>
              <w:t>[</w:t>
            </w:r>
            <w:r w:rsidR="003C4597" w:rsidRPr="00497864">
              <w:rPr>
                <w:highlight w:val="yellow"/>
                <w:lang w:val="en-GB"/>
              </w:rPr>
              <w:t>portal</w:t>
            </w:r>
            <w:r w:rsidR="00A71FA8" w:rsidRPr="00497864">
              <w:rPr>
                <w:highlight w:val="yellow"/>
                <w:lang w:val="en-GB"/>
              </w:rPr>
              <w:t>]</w:t>
            </w:r>
            <w:r w:rsidR="003C4597" w:rsidRPr="00A92C05">
              <w:rPr>
                <w:lang w:val="en-GB"/>
              </w:rPr>
              <w:t xml:space="preserve">. </w:t>
            </w:r>
            <w:r w:rsidR="00D27A67" w:rsidRPr="00A92C05">
              <w:rPr>
                <w:highlight w:val="yellow"/>
                <w:lang w:val="en-GB"/>
              </w:rPr>
              <w:t>[for D365</w:t>
            </w:r>
            <w:r w:rsidR="003C4597" w:rsidRPr="00A92C05">
              <w:rPr>
                <w:highlight w:val="yellow"/>
                <w:lang w:val="en-GB"/>
              </w:rPr>
              <w:t>, please review if Microsoft allows such flexibility</w:t>
            </w:r>
            <w:r w:rsidR="00B259BF" w:rsidRPr="00A92C05">
              <w:rPr>
                <w:highlight w:val="yellow"/>
                <w:lang w:val="en-GB"/>
              </w:rPr>
              <w:t xml:space="preserve"> </w:t>
            </w:r>
            <w:r w:rsidR="00AB6C47" w:rsidRPr="00A92C05">
              <w:rPr>
                <w:highlight w:val="yellow"/>
                <w:lang w:val="en-GB"/>
              </w:rPr>
              <w:t xml:space="preserve">in relation to reduction </w:t>
            </w:r>
            <w:r w:rsidR="00DF5FBB">
              <w:rPr>
                <w:highlight w:val="yellow"/>
                <w:lang w:val="en-GB"/>
              </w:rPr>
              <w:t xml:space="preserve">of </w:t>
            </w:r>
            <w:r w:rsidR="00AB6C47" w:rsidRPr="00A92C05">
              <w:rPr>
                <w:highlight w:val="yellow"/>
                <w:lang w:val="en-GB"/>
              </w:rPr>
              <w:t>users and similar</w:t>
            </w:r>
            <w:r w:rsidR="00D27A67" w:rsidRPr="00A92C05">
              <w:rPr>
                <w:highlight w:val="yellow"/>
                <w:lang w:val="en-GB"/>
              </w:rPr>
              <w:t>]</w:t>
            </w:r>
          </w:p>
          <w:p w14:paraId="635B7C06" w14:textId="77777777" w:rsidR="00D27A67" w:rsidRPr="00A92C05" w:rsidRDefault="00D27A67" w:rsidP="004929AD">
            <w:pPr>
              <w:rPr>
                <w:color w:val="FF0000"/>
                <w:lang w:val="en-GB"/>
              </w:rPr>
            </w:pPr>
          </w:p>
          <w:p w14:paraId="47B1EEC9" w14:textId="419C3233" w:rsidR="00D27A67" w:rsidRPr="00A92C05" w:rsidRDefault="00B6293B" w:rsidP="004929AD">
            <w:pPr>
              <w:rPr>
                <w:lang w:val="en-GB"/>
              </w:rPr>
            </w:pPr>
            <w:r w:rsidRPr="00A92C05">
              <w:rPr>
                <w:lang w:val="en-GB"/>
              </w:rPr>
              <w:t xml:space="preserve">The </w:t>
            </w:r>
            <w:r w:rsidR="006F58DD">
              <w:rPr>
                <w:lang w:val="en-GB"/>
              </w:rPr>
              <w:t>Reseller</w:t>
            </w:r>
            <w:r w:rsidRPr="00A92C05">
              <w:rPr>
                <w:lang w:val="en-GB"/>
              </w:rPr>
              <w:t xml:space="preserve"> may </w:t>
            </w:r>
            <w:r w:rsidR="00A71FA8">
              <w:rPr>
                <w:lang w:val="en-GB"/>
              </w:rPr>
              <w:t>set</w:t>
            </w:r>
            <w:r w:rsidRPr="00A92C05">
              <w:rPr>
                <w:lang w:val="en-GB"/>
              </w:rPr>
              <w:t xml:space="preserve"> a </w:t>
            </w:r>
            <w:r w:rsidR="00BA55DF" w:rsidRPr="00A92C05">
              <w:rPr>
                <w:lang w:val="en-GB"/>
              </w:rPr>
              <w:t xml:space="preserve">credit limit for </w:t>
            </w:r>
            <w:r w:rsidR="00B63BD4" w:rsidRPr="00A92C05">
              <w:rPr>
                <w:lang w:val="en-GB"/>
              </w:rPr>
              <w:t>the Customer’s monthly consumption, if the Customer’s credit level is below B or if the Customer</w:t>
            </w:r>
            <w:r w:rsidR="008F6734" w:rsidRPr="00A92C05">
              <w:rPr>
                <w:lang w:val="en-GB"/>
              </w:rPr>
              <w:t xml:space="preserve"> </w:t>
            </w:r>
            <w:r w:rsidR="00952316">
              <w:rPr>
                <w:lang w:val="en-GB"/>
              </w:rPr>
              <w:t>is</w:t>
            </w:r>
            <w:r w:rsidR="00E3184B">
              <w:rPr>
                <w:lang w:val="en-GB"/>
              </w:rPr>
              <w:t xml:space="preserve"> overdue with </w:t>
            </w:r>
            <w:r w:rsidR="008F6734" w:rsidRPr="00A92C05">
              <w:rPr>
                <w:lang w:val="en-GB"/>
              </w:rPr>
              <w:t xml:space="preserve">one or several </w:t>
            </w:r>
            <w:r w:rsidR="00FC6B35" w:rsidRPr="00A92C05">
              <w:rPr>
                <w:lang w:val="en-GB"/>
              </w:rPr>
              <w:t xml:space="preserve">invoices. </w:t>
            </w:r>
          </w:p>
          <w:p w14:paraId="1022717C" w14:textId="77777777" w:rsidR="00D27A67" w:rsidRPr="00A92C05" w:rsidRDefault="00D27A67" w:rsidP="004929AD">
            <w:pPr>
              <w:rPr>
                <w:lang w:val="en-GB"/>
              </w:rPr>
            </w:pPr>
          </w:p>
          <w:p w14:paraId="14685B12" w14:textId="6B61F2A8" w:rsidR="00D27A67" w:rsidRPr="00A92C05" w:rsidRDefault="00FF2633" w:rsidP="004929AD">
            <w:pPr>
              <w:rPr>
                <w:lang w:val="en-GB"/>
              </w:rPr>
            </w:pPr>
            <w:r w:rsidRPr="00A92C05">
              <w:rPr>
                <w:lang w:val="en-GB"/>
              </w:rPr>
              <w:t xml:space="preserve">Due to Microsoft invoicing for actual </w:t>
            </w:r>
            <w:r w:rsidR="001E2DF0" w:rsidRPr="00A92C05">
              <w:rPr>
                <w:lang w:val="en-GB"/>
              </w:rPr>
              <w:t>consumption</w:t>
            </w:r>
            <w:r w:rsidRPr="00A92C05">
              <w:rPr>
                <w:lang w:val="en-GB"/>
              </w:rPr>
              <w:t xml:space="preserve"> at any time,</w:t>
            </w:r>
            <w:r w:rsidR="00D27A67" w:rsidRPr="00A92C05">
              <w:rPr>
                <w:lang w:val="en-GB"/>
              </w:rPr>
              <w:t xml:space="preserve"> </w:t>
            </w:r>
            <w:r w:rsidRPr="00A92C05">
              <w:rPr>
                <w:lang w:val="en-GB"/>
              </w:rPr>
              <w:t xml:space="preserve">the Customer is encouraged to </w:t>
            </w:r>
            <w:r w:rsidR="00D705D0" w:rsidRPr="00A92C05">
              <w:rPr>
                <w:lang w:val="en-GB"/>
              </w:rPr>
              <w:t xml:space="preserve">investigate how consumption may be optimised. The Customer is also encouraged to ensure control on </w:t>
            </w:r>
            <w:r w:rsidR="00DE0025" w:rsidRPr="00A92C05">
              <w:rPr>
                <w:lang w:val="en-GB"/>
              </w:rPr>
              <w:t>who</w:t>
            </w:r>
            <w:r w:rsidR="003D656B" w:rsidRPr="00A92C05">
              <w:rPr>
                <w:lang w:val="en-GB"/>
              </w:rPr>
              <w:t xml:space="preserve"> </w:t>
            </w:r>
            <w:r w:rsidR="00804AA6">
              <w:rPr>
                <w:lang w:val="en-GB"/>
              </w:rPr>
              <w:t>that</w:t>
            </w:r>
            <w:r w:rsidR="00DE0025" w:rsidRPr="00A92C05">
              <w:rPr>
                <w:lang w:val="en-GB"/>
              </w:rPr>
              <w:t xml:space="preserve"> may </w:t>
            </w:r>
            <w:r w:rsidR="00804AA6">
              <w:rPr>
                <w:lang w:val="en-GB"/>
              </w:rPr>
              <w:t>send</w:t>
            </w:r>
            <w:r w:rsidR="00804AA6" w:rsidRPr="00A92C05">
              <w:rPr>
                <w:lang w:val="en-GB"/>
              </w:rPr>
              <w:t xml:space="preserve"> </w:t>
            </w:r>
            <w:r w:rsidR="001E2DF0" w:rsidRPr="00A92C05">
              <w:rPr>
                <w:lang w:val="en-GB"/>
              </w:rPr>
              <w:t>orders on behalf of the Customer</w:t>
            </w:r>
            <w:r w:rsidR="00804AA6">
              <w:rPr>
                <w:lang w:val="en-GB"/>
              </w:rPr>
              <w:t xml:space="preserve"> internally</w:t>
            </w:r>
            <w:r w:rsidR="001E2DF0" w:rsidRPr="00A92C05">
              <w:rPr>
                <w:lang w:val="en-GB"/>
              </w:rPr>
              <w:t xml:space="preserve">. </w:t>
            </w:r>
          </w:p>
          <w:p w14:paraId="027A7DC9" w14:textId="77777777" w:rsidR="00D27A67" w:rsidRPr="00A92C05" w:rsidRDefault="00D27A67" w:rsidP="004929AD">
            <w:pPr>
              <w:rPr>
                <w:lang w:val="en-GB"/>
              </w:rPr>
            </w:pPr>
          </w:p>
          <w:p w14:paraId="30383CFF" w14:textId="522E813E" w:rsidR="00D27A67" w:rsidRPr="00A92C05" w:rsidRDefault="001A63F9" w:rsidP="004929AD">
            <w:pPr>
              <w:rPr>
                <w:color w:val="FF0000"/>
                <w:lang w:val="en-GB"/>
              </w:rPr>
            </w:pPr>
            <w:r w:rsidRPr="00A92C05">
              <w:rPr>
                <w:lang w:val="en-GB"/>
              </w:rPr>
              <w:t xml:space="preserve">Please note that if the Customer </w:t>
            </w:r>
            <w:r w:rsidR="00A3370D">
              <w:rPr>
                <w:lang w:val="en-GB"/>
              </w:rPr>
              <w:t>lock</w:t>
            </w:r>
            <w:r w:rsidR="00100BB4">
              <w:rPr>
                <w:lang w:val="en-GB"/>
              </w:rPr>
              <w:t>s</w:t>
            </w:r>
            <w:r w:rsidR="00153163" w:rsidRPr="00A92C05">
              <w:rPr>
                <w:lang w:val="en-GB"/>
              </w:rPr>
              <w:t xml:space="preserve"> prices for </w:t>
            </w:r>
            <w:r w:rsidR="00100BB4">
              <w:rPr>
                <w:lang w:val="en-GB"/>
              </w:rPr>
              <w:t>one or more</w:t>
            </w:r>
            <w:r w:rsidR="00153163" w:rsidRPr="00A92C05">
              <w:rPr>
                <w:lang w:val="en-GB"/>
              </w:rPr>
              <w:t xml:space="preserve"> service</w:t>
            </w:r>
            <w:r w:rsidR="00100BB4">
              <w:rPr>
                <w:lang w:val="en-GB"/>
              </w:rPr>
              <w:t>s</w:t>
            </w:r>
            <w:r w:rsidR="00153163" w:rsidRPr="00A92C05">
              <w:rPr>
                <w:lang w:val="en-GB"/>
              </w:rPr>
              <w:t xml:space="preserve"> for a defined time period, </w:t>
            </w:r>
            <w:r w:rsidR="00791F2C" w:rsidRPr="00A92C05">
              <w:rPr>
                <w:lang w:val="en-GB"/>
              </w:rPr>
              <w:t xml:space="preserve">in exchange for a defined </w:t>
            </w:r>
            <w:r w:rsidR="00915357" w:rsidRPr="00A92C05">
              <w:rPr>
                <w:lang w:val="en-GB"/>
              </w:rPr>
              <w:t>minimum</w:t>
            </w:r>
            <w:r w:rsidR="00F154E2" w:rsidRPr="00A92C05">
              <w:rPr>
                <w:lang w:val="en-GB"/>
              </w:rPr>
              <w:t xml:space="preserve"> </w:t>
            </w:r>
            <w:r w:rsidR="00976646" w:rsidRPr="00A92C05">
              <w:rPr>
                <w:lang w:val="en-GB"/>
              </w:rPr>
              <w:t xml:space="preserve">consumption </w:t>
            </w:r>
            <w:r w:rsidR="00791F2C" w:rsidRPr="00A92C05">
              <w:rPr>
                <w:lang w:val="en-GB"/>
              </w:rPr>
              <w:t>volu</w:t>
            </w:r>
            <w:r w:rsidR="00F154E2" w:rsidRPr="00A92C05">
              <w:rPr>
                <w:lang w:val="en-GB"/>
              </w:rPr>
              <w:t>m</w:t>
            </w:r>
            <w:r w:rsidR="00791F2C" w:rsidRPr="00A92C05">
              <w:rPr>
                <w:lang w:val="en-GB"/>
              </w:rPr>
              <w:t>e</w:t>
            </w:r>
            <w:r w:rsidR="006E2640" w:rsidRPr="00A92C05">
              <w:rPr>
                <w:lang w:val="en-GB"/>
              </w:rPr>
              <w:t xml:space="preserve">, the Customer is obliged to pay </w:t>
            </w:r>
            <w:r w:rsidR="00915357" w:rsidRPr="00A92C05">
              <w:rPr>
                <w:lang w:val="en-GB"/>
              </w:rPr>
              <w:t xml:space="preserve">the difference if the </w:t>
            </w:r>
            <w:r w:rsidR="00976646">
              <w:rPr>
                <w:lang w:val="en-GB"/>
              </w:rPr>
              <w:t xml:space="preserve">committed </w:t>
            </w:r>
            <w:r w:rsidR="00915357" w:rsidRPr="00A92C05">
              <w:rPr>
                <w:lang w:val="en-GB"/>
              </w:rPr>
              <w:t xml:space="preserve">volume is not consumed, unless Microsoft approves otherwise. </w:t>
            </w:r>
          </w:p>
        </w:tc>
      </w:tr>
      <w:tr w:rsidR="00D27A67" w:rsidRPr="00497864" w14:paraId="788ECA31" w14:textId="77777777" w:rsidTr="004929AD">
        <w:tc>
          <w:tcPr>
            <w:tcW w:w="2972" w:type="dxa"/>
          </w:tcPr>
          <w:p w14:paraId="32296368" w14:textId="75B37A72" w:rsidR="00D27A67" w:rsidRPr="00A92C05" w:rsidRDefault="00D3509A" w:rsidP="004929AD">
            <w:pPr>
              <w:jc w:val="left"/>
              <w:rPr>
                <w:lang w:val="en-GB"/>
              </w:rPr>
            </w:pPr>
            <w:r w:rsidRPr="00A92C05">
              <w:rPr>
                <w:lang w:val="en-GB"/>
              </w:rPr>
              <w:t xml:space="preserve">Agreed price </w:t>
            </w:r>
          </w:p>
        </w:tc>
        <w:tc>
          <w:tcPr>
            <w:tcW w:w="5806" w:type="dxa"/>
          </w:tcPr>
          <w:p w14:paraId="78D7596E" w14:textId="7EBD3544" w:rsidR="00D27A67" w:rsidRPr="00A92C05" w:rsidRDefault="00D3509A" w:rsidP="00497864">
            <w:pPr>
              <w:spacing w:before="48" w:after="48"/>
              <w:jc w:val="left"/>
              <w:rPr>
                <w:lang w:val="en-GB"/>
              </w:rPr>
            </w:pPr>
            <w:r w:rsidRPr="00A92C05">
              <w:rPr>
                <w:lang w:val="en-GB"/>
              </w:rPr>
              <w:t>Unless the parties have</w:t>
            </w:r>
            <w:r w:rsidR="00E71F15" w:rsidRPr="00A92C05">
              <w:rPr>
                <w:lang w:val="en-GB"/>
              </w:rPr>
              <w:t xml:space="preserve"> agreed </w:t>
            </w:r>
            <w:r w:rsidR="00EA7521" w:rsidRPr="00A92C05">
              <w:rPr>
                <w:lang w:val="en-GB"/>
              </w:rPr>
              <w:t xml:space="preserve">otherwise </w:t>
            </w:r>
            <w:r w:rsidR="00E71F15" w:rsidRPr="00A92C05">
              <w:rPr>
                <w:lang w:val="en-GB"/>
              </w:rPr>
              <w:t>in writing,</w:t>
            </w:r>
            <w:r w:rsidR="00D27A67" w:rsidRPr="00A92C05">
              <w:rPr>
                <w:lang w:val="en-GB"/>
              </w:rPr>
              <w:t xml:space="preserve"> </w:t>
            </w:r>
            <w:r w:rsidR="00EA7521" w:rsidRPr="00A92C05">
              <w:rPr>
                <w:lang w:val="en-GB"/>
              </w:rPr>
              <w:t>consumption</w:t>
            </w:r>
            <w:r w:rsidR="000547DA" w:rsidRPr="00A92C05">
              <w:rPr>
                <w:lang w:val="en-GB"/>
              </w:rPr>
              <w:t xml:space="preserve"> will be invoiced according to Mic</w:t>
            </w:r>
            <w:r w:rsidR="00782044" w:rsidRPr="00A92C05">
              <w:rPr>
                <w:lang w:val="en-GB"/>
              </w:rPr>
              <w:t>r</w:t>
            </w:r>
            <w:r w:rsidR="000547DA" w:rsidRPr="00A92C05">
              <w:rPr>
                <w:lang w:val="en-GB"/>
              </w:rPr>
              <w:t xml:space="preserve">osoft’s </w:t>
            </w:r>
            <w:r w:rsidR="003C371F" w:rsidRPr="00A92C05">
              <w:rPr>
                <w:lang w:val="en-GB"/>
              </w:rPr>
              <w:t xml:space="preserve">guided prices, normally accessible from </w:t>
            </w:r>
            <w:hyperlink r:id="rId17" w:history="1">
              <w:r w:rsidR="00D27A67" w:rsidRPr="00A92C05">
                <w:rPr>
                  <w:rStyle w:val="Hyperkobling"/>
                  <w:color w:val="auto"/>
                  <w:u w:val="none"/>
                  <w:lang w:val="en-GB"/>
                </w:rPr>
                <w:t>https://azure.microsoft.com/en-us/pricing/calculator/</w:t>
              </w:r>
            </w:hyperlink>
            <w:r w:rsidR="00D27A67" w:rsidRPr="00A92C05">
              <w:rPr>
                <w:lang w:val="en-GB"/>
              </w:rPr>
              <w:t>.</w:t>
            </w:r>
            <w:r w:rsidR="00526778">
              <w:rPr>
                <w:lang w:val="en-GB"/>
              </w:rPr>
              <w:t xml:space="preserve"> </w:t>
            </w:r>
            <w:r w:rsidR="00526778">
              <w:rPr>
                <w:lang w:val="en-US"/>
              </w:rPr>
              <w:t>Additional 3. party solutions/licenses deployed on top of the </w:t>
            </w:r>
            <w:r w:rsidR="00526778">
              <w:rPr>
                <w:lang w:val="en-US"/>
              </w:rPr>
              <w:t>Microsoft</w:t>
            </w:r>
            <w:r w:rsidR="00526778">
              <w:rPr>
                <w:lang w:val="en-US"/>
              </w:rPr>
              <w:t xml:space="preserve"> Cloud-services will be invoiced according to </w:t>
            </w:r>
            <w:r w:rsidR="00F945EE">
              <w:rPr>
                <w:lang w:val="en-US"/>
              </w:rPr>
              <w:t>Microsoft’s</w:t>
            </w:r>
            <w:r w:rsidR="00526778">
              <w:rPr>
                <w:lang w:val="en-US"/>
              </w:rPr>
              <w:t xml:space="preserve"> prevailing price list. </w:t>
            </w:r>
            <w:r w:rsidR="003C371F" w:rsidRPr="00A92C05">
              <w:rPr>
                <w:lang w:val="en-GB"/>
              </w:rPr>
              <w:t xml:space="preserve">Prices shown in the </w:t>
            </w:r>
            <w:r w:rsidR="006F58DD">
              <w:rPr>
                <w:lang w:val="en-GB"/>
              </w:rPr>
              <w:t>Reseller</w:t>
            </w:r>
            <w:r w:rsidR="003C371F" w:rsidRPr="00A92C05">
              <w:rPr>
                <w:lang w:val="en-GB"/>
              </w:rPr>
              <w:t xml:space="preserve">’s portal or </w:t>
            </w:r>
            <w:r w:rsidR="007305C2" w:rsidRPr="00A92C05">
              <w:rPr>
                <w:lang w:val="en-GB"/>
              </w:rPr>
              <w:t xml:space="preserve">elsewhere is </w:t>
            </w:r>
            <w:r w:rsidR="00782044" w:rsidRPr="00A92C05">
              <w:rPr>
                <w:lang w:val="en-GB"/>
              </w:rPr>
              <w:t xml:space="preserve">purely </w:t>
            </w:r>
            <w:r w:rsidR="007305C2" w:rsidRPr="00A92C05">
              <w:rPr>
                <w:lang w:val="en-GB"/>
              </w:rPr>
              <w:t>for informat</w:t>
            </w:r>
            <w:r w:rsidR="00B70115" w:rsidRPr="00A92C05">
              <w:rPr>
                <w:lang w:val="en-GB"/>
              </w:rPr>
              <w:t>ive</w:t>
            </w:r>
            <w:r w:rsidR="007305C2" w:rsidRPr="00A92C05">
              <w:rPr>
                <w:lang w:val="en-GB"/>
              </w:rPr>
              <w:t xml:space="preserve"> purposes</w:t>
            </w:r>
            <w:r w:rsidR="00782044" w:rsidRPr="00A92C05">
              <w:rPr>
                <w:lang w:val="en-GB"/>
              </w:rPr>
              <w:t xml:space="preserve"> and Microsoft’s </w:t>
            </w:r>
            <w:r w:rsidR="00AC51C6">
              <w:rPr>
                <w:lang w:val="en-GB"/>
              </w:rPr>
              <w:t>l</w:t>
            </w:r>
            <w:proofErr w:type="spellStart"/>
            <w:r w:rsidR="00AC51C6" w:rsidRPr="00497864">
              <w:rPr>
                <w:lang w:val="en-US"/>
              </w:rPr>
              <w:t>is</w:t>
            </w:r>
            <w:r w:rsidR="00AC51C6">
              <w:rPr>
                <w:lang w:val="en-US"/>
              </w:rPr>
              <w:t>t</w:t>
            </w:r>
            <w:proofErr w:type="spellEnd"/>
            <w:r w:rsidR="00AC51C6" w:rsidRPr="00A92C05">
              <w:rPr>
                <w:lang w:val="en-GB"/>
              </w:rPr>
              <w:t xml:space="preserve"> </w:t>
            </w:r>
            <w:r w:rsidR="00782044" w:rsidRPr="00A92C05">
              <w:rPr>
                <w:lang w:val="en-GB"/>
              </w:rPr>
              <w:t xml:space="preserve">prices shall precede </w:t>
            </w:r>
            <w:r w:rsidR="007305C2" w:rsidRPr="00A92C05">
              <w:rPr>
                <w:lang w:val="en-GB"/>
              </w:rPr>
              <w:t xml:space="preserve">in case </w:t>
            </w:r>
            <w:r w:rsidR="00247C26" w:rsidRPr="00A92C05">
              <w:rPr>
                <w:lang w:val="en-GB"/>
              </w:rPr>
              <w:t>of deviatio</w:t>
            </w:r>
            <w:r w:rsidR="00782044" w:rsidRPr="00A92C05">
              <w:rPr>
                <w:lang w:val="en-GB"/>
              </w:rPr>
              <w:t>n</w:t>
            </w:r>
            <w:r w:rsidR="00D27A67" w:rsidRPr="00A92C05">
              <w:rPr>
                <w:lang w:val="en-GB"/>
              </w:rPr>
              <w:t xml:space="preserve">. </w:t>
            </w:r>
          </w:p>
        </w:tc>
      </w:tr>
      <w:tr w:rsidR="00D27A67" w:rsidRPr="00497864" w14:paraId="4BD4B237" w14:textId="77777777" w:rsidTr="004929AD">
        <w:tc>
          <w:tcPr>
            <w:tcW w:w="2972" w:type="dxa"/>
          </w:tcPr>
          <w:p w14:paraId="18EFB61C" w14:textId="1B72BFE2" w:rsidR="00D27A67" w:rsidRPr="00A92C05" w:rsidRDefault="004F2407" w:rsidP="004929AD">
            <w:pPr>
              <w:jc w:val="left"/>
              <w:rPr>
                <w:lang w:val="en-GB"/>
              </w:rPr>
            </w:pPr>
            <w:r w:rsidRPr="00A92C05">
              <w:rPr>
                <w:lang w:val="en-GB"/>
              </w:rPr>
              <w:t xml:space="preserve">Time of </w:t>
            </w:r>
            <w:r w:rsidR="00F70C52" w:rsidRPr="00A92C05">
              <w:rPr>
                <w:lang w:val="en-GB"/>
              </w:rPr>
              <w:t>payment</w:t>
            </w:r>
          </w:p>
        </w:tc>
        <w:tc>
          <w:tcPr>
            <w:tcW w:w="5806" w:type="dxa"/>
          </w:tcPr>
          <w:p w14:paraId="3F2A10D6" w14:textId="169279C0" w:rsidR="00D27A67" w:rsidRPr="00A92C05" w:rsidRDefault="003B02B0" w:rsidP="004929AD">
            <w:pPr>
              <w:rPr>
                <w:lang w:val="en-GB"/>
              </w:rPr>
            </w:pPr>
            <w:r w:rsidRPr="00A92C05">
              <w:rPr>
                <w:lang w:val="en-GB"/>
              </w:rPr>
              <w:t xml:space="preserve">Unless otherwise agreed, </w:t>
            </w:r>
            <w:r w:rsidR="004F2407" w:rsidRPr="00A92C05">
              <w:rPr>
                <w:lang w:val="en-GB"/>
              </w:rPr>
              <w:t>consumption</w:t>
            </w:r>
            <w:r w:rsidRPr="00A92C05">
              <w:rPr>
                <w:lang w:val="en-GB"/>
              </w:rPr>
              <w:t xml:space="preserve"> is invoiced monthly</w:t>
            </w:r>
            <w:r w:rsidR="00AF7EC8" w:rsidRPr="00A92C05">
              <w:rPr>
                <w:lang w:val="en-GB"/>
              </w:rPr>
              <w:t xml:space="preserve"> at the beginning of the </w:t>
            </w:r>
            <w:r w:rsidR="00654780" w:rsidRPr="00A92C05">
              <w:rPr>
                <w:lang w:val="en-GB"/>
              </w:rPr>
              <w:t>following month.</w:t>
            </w:r>
            <w:r w:rsidR="00D27A67" w:rsidRPr="00A92C05">
              <w:rPr>
                <w:lang w:val="en-GB"/>
              </w:rPr>
              <w:t xml:space="preserve"> </w:t>
            </w:r>
            <w:r w:rsidR="00D27A67" w:rsidRPr="00A92C05">
              <w:rPr>
                <w:highlight w:val="yellow"/>
                <w:lang w:val="en-GB"/>
              </w:rPr>
              <w:t>[</w:t>
            </w:r>
            <w:r w:rsidR="004F2407" w:rsidRPr="00A92C05">
              <w:rPr>
                <w:highlight w:val="yellow"/>
                <w:lang w:val="en-GB"/>
              </w:rPr>
              <w:t xml:space="preserve">Invoices are </w:t>
            </w:r>
            <w:r w:rsidR="00AE519D" w:rsidRPr="00A92C05">
              <w:rPr>
                <w:highlight w:val="yellow"/>
                <w:lang w:val="en-GB"/>
              </w:rPr>
              <w:t xml:space="preserve">payable </w:t>
            </w:r>
            <w:r w:rsidR="000F204F">
              <w:rPr>
                <w:highlight w:val="yellow"/>
                <w:lang w:val="en-GB"/>
              </w:rPr>
              <w:t>thirty (</w:t>
            </w:r>
            <w:r w:rsidR="00D27A67" w:rsidRPr="00A92C05">
              <w:rPr>
                <w:highlight w:val="yellow"/>
                <w:lang w:val="en-GB"/>
              </w:rPr>
              <w:t>30</w:t>
            </w:r>
            <w:r w:rsidR="000F204F">
              <w:rPr>
                <w:highlight w:val="yellow"/>
                <w:lang w:val="en-GB"/>
              </w:rPr>
              <w:t>)</w:t>
            </w:r>
            <w:r w:rsidR="00D27A67" w:rsidRPr="00A92C05">
              <w:rPr>
                <w:highlight w:val="yellow"/>
                <w:lang w:val="en-GB"/>
              </w:rPr>
              <w:t xml:space="preserve"> </w:t>
            </w:r>
            <w:r w:rsidR="004F2407" w:rsidRPr="00A92C05">
              <w:rPr>
                <w:highlight w:val="yellow"/>
                <w:lang w:val="en-GB"/>
              </w:rPr>
              <w:t>days</w:t>
            </w:r>
            <w:r w:rsidR="00AE519D" w:rsidRPr="00A92C05">
              <w:rPr>
                <w:highlight w:val="yellow"/>
                <w:lang w:val="en-GB"/>
              </w:rPr>
              <w:t xml:space="preserve"> after the invoice was sent</w:t>
            </w:r>
            <w:r w:rsidR="00D27A67" w:rsidRPr="00A92C05">
              <w:rPr>
                <w:highlight w:val="yellow"/>
                <w:lang w:val="en-GB"/>
              </w:rPr>
              <w:t>.]</w:t>
            </w:r>
          </w:p>
        </w:tc>
      </w:tr>
      <w:tr w:rsidR="00FE4751" w:rsidRPr="00FE4751" w14:paraId="28713CD3" w14:textId="77777777" w:rsidTr="004929AD">
        <w:tc>
          <w:tcPr>
            <w:tcW w:w="2972" w:type="dxa"/>
          </w:tcPr>
          <w:p w14:paraId="5F38BD1D" w14:textId="2D3208D8" w:rsidR="00FE4751" w:rsidRPr="00A92C05" w:rsidRDefault="00FE4751" w:rsidP="004929AD">
            <w:pPr>
              <w:rPr>
                <w:lang w:val="en-GB"/>
              </w:rPr>
            </w:pPr>
            <w:r>
              <w:rPr>
                <w:lang w:val="en-GB"/>
              </w:rPr>
              <w:lastRenderedPageBreak/>
              <w:t>Territory</w:t>
            </w:r>
          </w:p>
        </w:tc>
        <w:tc>
          <w:tcPr>
            <w:tcW w:w="5806" w:type="dxa"/>
          </w:tcPr>
          <w:p w14:paraId="1EBBDF46" w14:textId="00155FE9" w:rsidR="00FE4751" w:rsidRPr="00497864" w:rsidRDefault="00AA1F2E" w:rsidP="004929AD">
            <w:pPr>
              <w:rPr>
                <w:lang w:val="en-US"/>
              </w:rPr>
            </w:pPr>
            <w:r>
              <w:rPr>
                <w:lang w:val="en-US"/>
              </w:rPr>
              <w:t xml:space="preserve">The </w:t>
            </w:r>
            <w:r>
              <w:rPr>
                <w:lang w:val="en-US"/>
              </w:rPr>
              <w:t>Cloud-s</w:t>
            </w:r>
            <w:r>
              <w:rPr>
                <w:lang w:val="en-US"/>
              </w:rPr>
              <w:t xml:space="preserve">ervices may only be utilized by the Customer in the Territory as defined in the Microsoft Customer Agreement. This can be changed with 30 </w:t>
            </w:r>
            <w:r>
              <w:rPr>
                <w:lang w:val="en-US"/>
              </w:rPr>
              <w:t>days’ notice</w:t>
            </w:r>
            <w:r>
              <w:rPr>
                <w:lang w:val="en-US"/>
              </w:rPr>
              <w:t xml:space="preserve"> by </w:t>
            </w:r>
            <w:r>
              <w:rPr>
                <w:lang w:val="en-US"/>
              </w:rPr>
              <w:t>Microsoft</w:t>
            </w:r>
            <w:r>
              <w:rPr>
                <w:lang w:val="en-US"/>
              </w:rPr>
              <w:t>.</w:t>
            </w:r>
          </w:p>
        </w:tc>
      </w:tr>
    </w:tbl>
    <w:p w14:paraId="39C5C4F8" w14:textId="77777777" w:rsidR="00D27A67" w:rsidRPr="00A92C05" w:rsidRDefault="00D27A67" w:rsidP="00D27A67">
      <w:pPr>
        <w:rPr>
          <w:u w:val="single"/>
          <w:lang w:val="en-GB"/>
        </w:rPr>
      </w:pPr>
    </w:p>
    <w:p w14:paraId="73222187" w14:textId="77777777" w:rsidR="00D27A67" w:rsidRPr="00A92C05" w:rsidRDefault="00D27A67" w:rsidP="00D27A67">
      <w:pPr>
        <w:spacing w:after="160"/>
        <w:rPr>
          <w:u w:val="single"/>
          <w:lang w:val="en-GB"/>
        </w:rPr>
      </w:pPr>
      <w:r w:rsidRPr="00A92C05">
        <w:rPr>
          <w:u w:val="single"/>
          <w:lang w:val="en-GB"/>
        </w:rPr>
        <w:br w:type="page"/>
      </w:r>
    </w:p>
    <w:p w14:paraId="7F6D2429" w14:textId="553F5872" w:rsidR="00D27A67" w:rsidRPr="00A92C05" w:rsidRDefault="00E57693" w:rsidP="00D27A67">
      <w:pPr>
        <w:rPr>
          <w:b/>
          <w:bCs/>
          <w:lang w:val="en-GB"/>
        </w:rPr>
      </w:pPr>
      <w:proofErr w:type="spellStart"/>
      <w:r w:rsidRPr="00A92C05">
        <w:rPr>
          <w:b/>
          <w:bCs/>
          <w:lang w:val="en-GB"/>
        </w:rPr>
        <w:lastRenderedPageBreak/>
        <w:t>Appedix</w:t>
      </w:r>
      <w:proofErr w:type="spellEnd"/>
      <w:r w:rsidR="00D27A67" w:rsidRPr="00A92C05">
        <w:rPr>
          <w:b/>
          <w:bCs/>
          <w:lang w:val="en-GB"/>
        </w:rPr>
        <w:t xml:space="preserve"> 2 – Microsoft’s </w:t>
      </w:r>
      <w:r w:rsidR="00DA588E" w:rsidRPr="00A92C05">
        <w:rPr>
          <w:b/>
          <w:bCs/>
          <w:lang w:val="en-GB"/>
        </w:rPr>
        <w:t xml:space="preserve">standard terms and conditions </w:t>
      </w:r>
    </w:p>
    <w:p w14:paraId="19113D4C" w14:textId="77777777" w:rsidR="00D27A67" w:rsidRPr="00A92C05" w:rsidRDefault="00D27A67" w:rsidP="00D27A67">
      <w:pPr>
        <w:rPr>
          <w:u w:val="single"/>
          <w:lang w:val="en-GB"/>
        </w:rPr>
      </w:pPr>
    </w:p>
    <w:p w14:paraId="45693E96" w14:textId="1C115C62" w:rsidR="00D27A67" w:rsidRPr="00A92C05" w:rsidRDefault="00D27A67" w:rsidP="00D27A67">
      <w:pPr>
        <w:rPr>
          <w:lang w:val="en-GB"/>
        </w:rPr>
      </w:pPr>
      <w:bookmarkStart w:id="13" w:name="_Hlk73454913"/>
      <w:r w:rsidRPr="00A92C05">
        <w:rPr>
          <w:lang w:val="en-GB"/>
        </w:rPr>
        <w:t>Microsoft</w:t>
      </w:r>
      <w:r w:rsidR="00E57693" w:rsidRPr="00A92C05">
        <w:rPr>
          <w:lang w:val="en-GB"/>
        </w:rPr>
        <w:t>’</w:t>
      </w:r>
      <w:r w:rsidRPr="00A92C05">
        <w:rPr>
          <w:lang w:val="en-GB"/>
        </w:rPr>
        <w:t xml:space="preserve">s </w:t>
      </w:r>
      <w:r w:rsidR="00E57693" w:rsidRPr="00A92C05">
        <w:rPr>
          <w:lang w:val="en-GB"/>
        </w:rPr>
        <w:t xml:space="preserve">standard terms and conditions include the </w:t>
      </w:r>
      <w:r w:rsidRPr="00A92C05">
        <w:rPr>
          <w:lang w:val="en-GB"/>
        </w:rPr>
        <w:t xml:space="preserve">Microsoft Customer Agreement, </w:t>
      </w:r>
      <w:r w:rsidR="00E57693" w:rsidRPr="00A92C05">
        <w:rPr>
          <w:lang w:val="en-GB"/>
        </w:rPr>
        <w:t xml:space="preserve">comprising general terms and conditions for the use of </w:t>
      </w:r>
      <w:r w:rsidRPr="00A92C05">
        <w:rPr>
          <w:lang w:val="en-GB"/>
        </w:rPr>
        <w:t xml:space="preserve">Microsoft </w:t>
      </w:r>
      <w:r w:rsidR="00E57693" w:rsidRPr="00A92C05">
        <w:rPr>
          <w:lang w:val="en-GB"/>
        </w:rPr>
        <w:t>Cloud-services</w:t>
      </w:r>
      <w:r w:rsidRPr="00A92C05">
        <w:rPr>
          <w:lang w:val="en-GB"/>
        </w:rPr>
        <w:t xml:space="preserve">. </w:t>
      </w:r>
      <w:r w:rsidR="008C26BE" w:rsidRPr="00A92C05">
        <w:rPr>
          <w:lang w:val="en-GB"/>
        </w:rPr>
        <w:t xml:space="preserve">Updated </w:t>
      </w:r>
      <w:r w:rsidR="00A22F1A" w:rsidRPr="00A92C05">
        <w:rPr>
          <w:lang w:val="en-GB"/>
        </w:rPr>
        <w:t xml:space="preserve">and prevailing </w:t>
      </w:r>
      <w:r w:rsidR="008C26BE" w:rsidRPr="00A92C05">
        <w:rPr>
          <w:lang w:val="en-GB"/>
        </w:rPr>
        <w:t>terms and conditions are available from the following destination at any time</w:t>
      </w:r>
      <w:r w:rsidRPr="00A92C05">
        <w:rPr>
          <w:lang w:val="en-GB"/>
        </w:rPr>
        <w:t xml:space="preserve">: </w:t>
      </w:r>
      <w:hyperlink r:id="rId18" w:history="1">
        <w:r w:rsidRPr="00A92C05">
          <w:rPr>
            <w:rStyle w:val="Hyperkobling"/>
            <w:lang w:val="en-GB"/>
          </w:rPr>
          <w:t>https://www.microsoft.com/licensing/docs/customeragreement</w:t>
        </w:r>
      </w:hyperlink>
    </w:p>
    <w:p w14:paraId="7192E03F" w14:textId="77777777" w:rsidR="00D27A67" w:rsidRPr="00A92C05" w:rsidRDefault="00D27A67" w:rsidP="00D27A67">
      <w:pPr>
        <w:rPr>
          <w:u w:val="single"/>
          <w:lang w:val="en-GB"/>
        </w:rPr>
      </w:pPr>
    </w:p>
    <w:p w14:paraId="2AB1D656" w14:textId="29D70F82" w:rsidR="00D27A67" w:rsidRPr="00A92C05" w:rsidRDefault="008C26BE" w:rsidP="00D27A67">
      <w:pPr>
        <w:rPr>
          <w:lang w:val="en-GB"/>
        </w:rPr>
      </w:pPr>
      <w:r w:rsidRPr="00A92C05">
        <w:rPr>
          <w:lang w:val="en-GB"/>
        </w:rPr>
        <w:t>Microsoft Customer Agreement also reference other contractual documents that form part of Microsoft’s terms and conditions</w:t>
      </w:r>
      <w:r w:rsidR="00D927C4" w:rsidRPr="00A92C05">
        <w:rPr>
          <w:lang w:val="en-GB"/>
        </w:rPr>
        <w:t xml:space="preserve">. </w:t>
      </w:r>
      <w:r w:rsidR="00D27A67" w:rsidRPr="00A92C05">
        <w:rPr>
          <w:lang w:val="en-GB"/>
        </w:rPr>
        <w:t>Normal</w:t>
      </w:r>
      <w:r w:rsidR="00815EB9" w:rsidRPr="00A92C05">
        <w:rPr>
          <w:lang w:val="en-GB"/>
        </w:rPr>
        <w:t>ly</w:t>
      </w:r>
      <w:r w:rsidR="00D27A67" w:rsidRPr="00A92C05">
        <w:rPr>
          <w:lang w:val="en-GB"/>
        </w:rPr>
        <w:t xml:space="preserve"> </w:t>
      </w:r>
      <w:r w:rsidR="00A50D10" w:rsidRPr="00A92C05">
        <w:rPr>
          <w:lang w:val="en-GB"/>
        </w:rPr>
        <w:t>will</w:t>
      </w:r>
      <w:r w:rsidR="00D927C4" w:rsidRPr="00A92C05">
        <w:rPr>
          <w:lang w:val="en-GB"/>
        </w:rPr>
        <w:t xml:space="preserve"> the following </w:t>
      </w:r>
      <w:r w:rsidR="00501A6D" w:rsidRPr="00A92C05">
        <w:rPr>
          <w:lang w:val="en-GB"/>
        </w:rPr>
        <w:t>contractual</w:t>
      </w:r>
      <w:r w:rsidR="00815EB9" w:rsidRPr="00A92C05">
        <w:rPr>
          <w:lang w:val="en-GB"/>
        </w:rPr>
        <w:t xml:space="preserve"> documents</w:t>
      </w:r>
      <w:r w:rsidR="00A50D10" w:rsidRPr="00A92C05">
        <w:rPr>
          <w:lang w:val="en-GB"/>
        </w:rPr>
        <w:t xml:space="preserve"> </w:t>
      </w:r>
      <w:r w:rsidR="00AF4AA3">
        <w:rPr>
          <w:lang w:val="en-GB"/>
        </w:rPr>
        <w:t>at a minimum also form a part of the agreement</w:t>
      </w:r>
      <w:r w:rsidR="00D27A67" w:rsidRPr="00A92C05">
        <w:rPr>
          <w:lang w:val="en-GB"/>
        </w:rPr>
        <w:t xml:space="preserve">: </w:t>
      </w:r>
    </w:p>
    <w:p w14:paraId="0378680E" w14:textId="77777777" w:rsidR="00D27A67" w:rsidRPr="00A92C05" w:rsidRDefault="00D27A67" w:rsidP="00D27A67">
      <w:pPr>
        <w:rPr>
          <w:lang w:val="en-GB"/>
        </w:rPr>
      </w:pPr>
    </w:p>
    <w:tbl>
      <w:tblPr>
        <w:tblStyle w:val="Tabellrutenett"/>
        <w:tblpPr w:leftFromText="141" w:rightFromText="141" w:vertAnchor="text" w:tblpY="-47"/>
        <w:tblW w:w="0" w:type="auto"/>
        <w:shd w:val="clear" w:color="auto" w:fill="00B0F0"/>
        <w:tblLook w:val="04A0" w:firstRow="1" w:lastRow="0" w:firstColumn="1" w:lastColumn="0" w:noHBand="0" w:noVBand="1"/>
      </w:tblPr>
      <w:tblGrid>
        <w:gridCol w:w="8500"/>
      </w:tblGrid>
      <w:tr w:rsidR="00D27A67" w:rsidRPr="00A92C05" w14:paraId="5619A122" w14:textId="77777777" w:rsidTr="004929AD">
        <w:tc>
          <w:tcPr>
            <w:tcW w:w="8500" w:type="dxa"/>
            <w:tcBorders>
              <w:bottom w:val="single" w:sz="4" w:space="0" w:color="7F7F7F" w:themeColor="text1" w:themeTint="80"/>
            </w:tcBorders>
            <w:shd w:val="clear" w:color="auto" w:fill="00B0F0"/>
          </w:tcPr>
          <w:p w14:paraId="3D3C8726" w14:textId="77777777" w:rsidR="00D27A67" w:rsidRPr="00A92C05" w:rsidRDefault="00D27A67" w:rsidP="004929AD">
            <w:pPr>
              <w:jc w:val="left"/>
              <w:rPr>
                <w:u w:val="single"/>
                <w:lang w:val="en-GB"/>
              </w:rPr>
            </w:pPr>
            <w:proofErr w:type="spellStart"/>
            <w:r w:rsidRPr="00A92C05">
              <w:rPr>
                <w:u w:val="single"/>
                <w:lang w:val="en-GB"/>
              </w:rPr>
              <w:t>Navn</w:t>
            </w:r>
            <w:proofErr w:type="spellEnd"/>
            <w:r w:rsidRPr="00A92C05">
              <w:rPr>
                <w:u w:val="single"/>
                <w:lang w:val="en-GB"/>
              </w:rPr>
              <w:t>:</w:t>
            </w:r>
          </w:p>
        </w:tc>
      </w:tr>
      <w:tr w:rsidR="00D27A67" w:rsidRPr="00A92C05" w14:paraId="40C08E1E" w14:textId="77777777" w:rsidTr="004929AD">
        <w:tc>
          <w:tcPr>
            <w:tcW w:w="8500" w:type="dxa"/>
          </w:tcPr>
          <w:p w14:paraId="30477782" w14:textId="7640554E" w:rsidR="00D27A67" w:rsidRPr="00A92C05" w:rsidRDefault="00D27A67" w:rsidP="004929AD">
            <w:pPr>
              <w:jc w:val="left"/>
              <w:rPr>
                <w:u w:val="single"/>
                <w:lang w:val="en-GB"/>
              </w:rPr>
            </w:pPr>
            <w:r w:rsidRPr="00A92C05">
              <w:rPr>
                <w:u w:val="single"/>
                <w:lang w:val="en-GB"/>
              </w:rPr>
              <w:t>Microsoft Customer Agr</w:t>
            </w:r>
            <w:r w:rsidR="00193CBE" w:rsidRPr="00A92C05">
              <w:rPr>
                <w:u w:val="single"/>
                <w:lang w:val="en-GB"/>
              </w:rPr>
              <w:t>e</w:t>
            </w:r>
            <w:r w:rsidRPr="00A92C05">
              <w:rPr>
                <w:u w:val="single"/>
                <w:lang w:val="en-GB"/>
              </w:rPr>
              <w:t xml:space="preserve">ement </w:t>
            </w:r>
          </w:p>
        </w:tc>
      </w:tr>
      <w:tr w:rsidR="00D27A67" w:rsidRPr="00A92C05" w14:paraId="75EA7610" w14:textId="77777777" w:rsidTr="004929AD">
        <w:tc>
          <w:tcPr>
            <w:tcW w:w="8500" w:type="dxa"/>
          </w:tcPr>
          <w:p w14:paraId="3618F136" w14:textId="77777777" w:rsidR="00D27A67" w:rsidRPr="00A92C05" w:rsidRDefault="00D27A67" w:rsidP="004929AD">
            <w:pPr>
              <w:jc w:val="left"/>
              <w:rPr>
                <w:u w:val="single"/>
                <w:lang w:val="en-GB"/>
              </w:rPr>
            </w:pPr>
            <w:r w:rsidRPr="00A92C05">
              <w:rPr>
                <w:lang w:val="en-GB"/>
              </w:rPr>
              <w:t>Product Terms</w:t>
            </w:r>
          </w:p>
        </w:tc>
      </w:tr>
      <w:tr w:rsidR="00D27A67" w:rsidRPr="00A92C05" w14:paraId="6DCAE421" w14:textId="77777777" w:rsidTr="004929AD">
        <w:tc>
          <w:tcPr>
            <w:tcW w:w="8500" w:type="dxa"/>
          </w:tcPr>
          <w:p w14:paraId="3EC02EA9" w14:textId="77777777" w:rsidR="00D27A67" w:rsidRPr="00A92C05" w:rsidRDefault="00D27A67" w:rsidP="004929AD">
            <w:pPr>
              <w:jc w:val="left"/>
              <w:rPr>
                <w:u w:val="single"/>
                <w:lang w:val="en-GB"/>
              </w:rPr>
            </w:pPr>
            <w:r w:rsidRPr="00A92C05">
              <w:rPr>
                <w:lang w:val="en-GB"/>
              </w:rPr>
              <w:t>SLA</w:t>
            </w:r>
          </w:p>
        </w:tc>
      </w:tr>
      <w:tr w:rsidR="00D27A67" w:rsidRPr="00497864" w14:paraId="34F539D2" w14:textId="77777777" w:rsidTr="004929AD">
        <w:tc>
          <w:tcPr>
            <w:tcW w:w="8500" w:type="dxa"/>
          </w:tcPr>
          <w:p w14:paraId="1B9EC4EB" w14:textId="77777777" w:rsidR="00D27A67" w:rsidRPr="00A92C05" w:rsidRDefault="00D27A67" w:rsidP="004929AD">
            <w:pPr>
              <w:jc w:val="left"/>
              <w:rPr>
                <w:u w:val="single"/>
                <w:lang w:val="en-GB"/>
              </w:rPr>
            </w:pPr>
            <w:r w:rsidRPr="00A92C05">
              <w:rPr>
                <w:lang w:val="en-GB"/>
              </w:rPr>
              <w:t xml:space="preserve">Microsoft Online Services Data Protection Addendum (DPA) </w:t>
            </w:r>
          </w:p>
        </w:tc>
      </w:tr>
      <w:tr w:rsidR="00D27A67" w:rsidRPr="00A92C05" w14:paraId="35FBE2E4" w14:textId="77777777" w:rsidTr="004929AD">
        <w:tc>
          <w:tcPr>
            <w:tcW w:w="8500" w:type="dxa"/>
          </w:tcPr>
          <w:p w14:paraId="3EB80DF2" w14:textId="77777777" w:rsidR="00D27A67" w:rsidRPr="00A92C05" w:rsidRDefault="00D27A67" w:rsidP="004929AD">
            <w:pPr>
              <w:jc w:val="left"/>
              <w:rPr>
                <w:lang w:val="en-GB"/>
              </w:rPr>
            </w:pPr>
            <w:r w:rsidRPr="00A92C05">
              <w:rPr>
                <w:highlight w:val="yellow"/>
                <w:lang w:val="en-GB"/>
              </w:rPr>
              <w:t xml:space="preserve">Financial </w:t>
            </w:r>
            <w:commentRangeStart w:id="14"/>
            <w:r w:rsidRPr="00A92C05">
              <w:rPr>
                <w:highlight w:val="yellow"/>
                <w:lang w:val="en-GB"/>
              </w:rPr>
              <w:t>addendum</w:t>
            </w:r>
            <w:commentRangeEnd w:id="14"/>
            <w:r w:rsidRPr="00A92C05">
              <w:rPr>
                <w:rStyle w:val="Merknadsreferanse"/>
                <w:rFonts w:eastAsiaTheme="minorHAnsi" w:cstheme="minorBidi"/>
                <w:highlight w:val="yellow"/>
                <w:lang w:val="en-GB" w:eastAsia="en-US"/>
              </w:rPr>
              <w:commentReference w:id="14"/>
            </w:r>
          </w:p>
        </w:tc>
      </w:tr>
    </w:tbl>
    <w:p w14:paraId="6DAAA9B2" w14:textId="46D91D1D" w:rsidR="00D27A67" w:rsidRPr="00A92C05" w:rsidRDefault="00501A6D" w:rsidP="00D27A67">
      <w:pPr>
        <w:rPr>
          <w:lang w:val="en-GB"/>
        </w:rPr>
      </w:pPr>
      <w:r w:rsidRPr="00A92C05">
        <w:rPr>
          <w:lang w:val="en-GB"/>
        </w:rPr>
        <w:t>The prevailing version of such documents are found here</w:t>
      </w:r>
      <w:r w:rsidR="00D27A67" w:rsidRPr="00A92C05">
        <w:rPr>
          <w:lang w:val="en-GB"/>
        </w:rPr>
        <w:t xml:space="preserve">: </w:t>
      </w:r>
      <w:r w:rsidR="00925E5F" w:rsidRPr="00497864">
        <w:rPr>
          <w:lang w:val="en-US"/>
        </w:rPr>
        <w:t>https://www.microsoft.com/licensing/docs/view/Licensing-Use-Rights</w:t>
      </w:r>
    </w:p>
    <w:p w14:paraId="473CF638" w14:textId="0C733A5E" w:rsidR="00D27A67" w:rsidRPr="00A92C05" w:rsidRDefault="00166D65" w:rsidP="00D27A67">
      <w:pPr>
        <w:rPr>
          <w:lang w:val="en-GB"/>
        </w:rPr>
      </w:pPr>
      <w:r w:rsidRPr="00A92C05">
        <w:rPr>
          <w:lang w:val="en-GB"/>
        </w:rPr>
        <w:t xml:space="preserve">Please note that </w:t>
      </w:r>
      <w:r w:rsidR="00D27A67" w:rsidRPr="00A92C05">
        <w:rPr>
          <w:lang w:val="en-GB"/>
        </w:rPr>
        <w:t>Microsoft</w:t>
      </w:r>
      <w:r w:rsidRPr="00A92C05">
        <w:rPr>
          <w:lang w:val="en-GB"/>
        </w:rPr>
        <w:t>’</w:t>
      </w:r>
      <w:r w:rsidR="00D27A67" w:rsidRPr="00A92C05">
        <w:rPr>
          <w:lang w:val="en-GB"/>
        </w:rPr>
        <w:t xml:space="preserve">s </w:t>
      </w:r>
      <w:r w:rsidRPr="00A92C05">
        <w:rPr>
          <w:lang w:val="en-GB"/>
        </w:rPr>
        <w:t xml:space="preserve">standard terms and conditions </w:t>
      </w:r>
      <w:r w:rsidR="00CF7BEE" w:rsidRPr="00A92C05">
        <w:rPr>
          <w:lang w:val="en-GB"/>
        </w:rPr>
        <w:t xml:space="preserve">allow for Microsoft to amend and update </w:t>
      </w:r>
      <w:r w:rsidR="00DB614F" w:rsidRPr="00A92C05">
        <w:rPr>
          <w:lang w:val="en-GB"/>
        </w:rPr>
        <w:t>the terms and conditions during the duration of the Agreement</w:t>
      </w:r>
      <w:r w:rsidR="00587A23" w:rsidRPr="00A92C05">
        <w:rPr>
          <w:lang w:val="en-GB"/>
        </w:rPr>
        <w:t>, mainly a</w:t>
      </w:r>
      <w:r w:rsidR="00100224" w:rsidRPr="00A92C05">
        <w:rPr>
          <w:lang w:val="en-GB"/>
        </w:rPr>
        <w:t>t</w:t>
      </w:r>
      <w:r w:rsidR="00F5108E" w:rsidRPr="00A92C05">
        <w:rPr>
          <w:lang w:val="en-GB"/>
        </w:rPr>
        <w:t xml:space="preserve"> renewal </w:t>
      </w:r>
      <w:r w:rsidR="00870890" w:rsidRPr="00A92C05">
        <w:rPr>
          <w:lang w:val="en-GB"/>
        </w:rPr>
        <w:t>of a subscription period or at the time of ordering new services.</w:t>
      </w:r>
      <w:r w:rsidR="00D7034D" w:rsidRPr="00A92C05">
        <w:rPr>
          <w:lang w:val="en-GB"/>
        </w:rPr>
        <w:t xml:space="preserve"> Updated terms and conditions may therefore apply </w:t>
      </w:r>
      <w:r w:rsidR="00212B95" w:rsidRPr="00A92C05">
        <w:rPr>
          <w:lang w:val="en-GB"/>
        </w:rPr>
        <w:t xml:space="preserve">during the duration of the Agreement, and the Customer must </w:t>
      </w:r>
      <w:r w:rsidR="000B4C31" w:rsidRPr="00A92C05">
        <w:rPr>
          <w:lang w:val="en-GB"/>
        </w:rPr>
        <w:t xml:space="preserve">monitor the </w:t>
      </w:r>
      <w:r w:rsidR="002B5E3F" w:rsidRPr="00A92C05">
        <w:rPr>
          <w:lang w:val="en-GB"/>
        </w:rPr>
        <w:t>above-mentioned</w:t>
      </w:r>
      <w:r w:rsidR="000B4C31" w:rsidRPr="00A92C05">
        <w:rPr>
          <w:lang w:val="en-GB"/>
        </w:rPr>
        <w:t xml:space="preserve"> URLs and </w:t>
      </w:r>
      <w:r w:rsidR="00362F2C" w:rsidRPr="00A92C05">
        <w:rPr>
          <w:lang w:val="en-GB"/>
        </w:rPr>
        <w:t>succeeding sites for updated versions of the</w:t>
      </w:r>
      <w:r w:rsidR="00E20BDC">
        <w:rPr>
          <w:lang w:val="en-GB"/>
        </w:rPr>
        <w:t xml:space="preserve"> </w:t>
      </w:r>
      <w:r w:rsidR="00362F2C" w:rsidRPr="00A92C05">
        <w:rPr>
          <w:lang w:val="en-GB"/>
        </w:rPr>
        <w:t xml:space="preserve">terms and conditions. Our experience is that the Microsoft </w:t>
      </w:r>
      <w:r w:rsidR="002B5E3F" w:rsidRPr="00A92C05">
        <w:rPr>
          <w:lang w:val="en-GB"/>
        </w:rPr>
        <w:t>Customer</w:t>
      </w:r>
      <w:r w:rsidR="00362F2C" w:rsidRPr="00A92C05">
        <w:rPr>
          <w:lang w:val="en-GB"/>
        </w:rPr>
        <w:t xml:space="preserve"> Agreement is </w:t>
      </w:r>
      <w:r w:rsidR="00011538" w:rsidRPr="00A92C05">
        <w:rPr>
          <w:lang w:val="en-GB"/>
        </w:rPr>
        <w:t xml:space="preserve">exceptionally </w:t>
      </w:r>
      <w:r w:rsidR="00362F2C" w:rsidRPr="00A92C05">
        <w:rPr>
          <w:lang w:val="en-GB"/>
        </w:rPr>
        <w:t xml:space="preserve">updated </w:t>
      </w:r>
      <w:r w:rsidR="00000BA6" w:rsidRPr="00A92C05">
        <w:rPr>
          <w:lang w:val="en-GB"/>
        </w:rPr>
        <w:t xml:space="preserve">more than once a year, while the </w:t>
      </w:r>
      <w:r w:rsidR="00D27A67" w:rsidRPr="00A92C05">
        <w:rPr>
          <w:lang w:val="en-GB"/>
        </w:rPr>
        <w:t>SLA, DPA</w:t>
      </w:r>
      <w:r w:rsidR="00000BA6" w:rsidRPr="00A92C05">
        <w:rPr>
          <w:lang w:val="en-GB"/>
        </w:rPr>
        <w:t>,</w:t>
      </w:r>
      <w:r w:rsidR="00D37AD7" w:rsidRPr="00A92C05">
        <w:rPr>
          <w:lang w:val="en-GB"/>
        </w:rPr>
        <w:t xml:space="preserve"> and </w:t>
      </w:r>
      <w:r w:rsidR="00D27A67" w:rsidRPr="00A92C05">
        <w:rPr>
          <w:lang w:val="en-GB"/>
        </w:rPr>
        <w:t xml:space="preserve">Product Terms </w:t>
      </w:r>
      <w:r w:rsidR="00EC3228" w:rsidRPr="00A92C05">
        <w:rPr>
          <w:lang w:val="en-GB"/>
        </w:rPr>
        <w:t xml:space="preserve">often </w:t>
      </w:r>
      <w:r w:rsidR="005A7CDD" w:rsidRPr="00A92C05">
        <w:rPr>
          <w:lang w:val="en-GB"/>
        </w:rPr>
        <w:t xml:space="preserve">are </w:t>
      </w:r>
      <w:r w:rsidR="00D37AD7" w:rsidRPr="00A92C05">
        <w:rPr>
          <w:lang w:val="en-GB"/>
        </w:rPr>
        <w:t>updated on a monthly basis.</w:t>
      </w:r>
      <w:r w:rsidR="00D27A67" w:rsidRPr="00A92C05">
        <w:rPr>
          <w:lang w:val="en-GB"/>
        </w:rPr>
        <w:t xml:space="preserve"> </w:t>
      </w:r>
    </w:p>
    <w:p w14:paraId="08BE9332" w14:textId="77777777" w:rsidR="00D27A67" w:rsidRPr="00A92C05" w:rsidRDefault="00D27A67" w:rsidP="00D27A67">
      <w:pPr>
        <w:rPr>
          <w:color w:val="FF0000"/>
          <w:lang w:val="en-GB"/>
        </w:rPr>
      </w:pPr>
    </w:p>
    <w:p w14:paraId="12219845" w14:textId="3B92E97D" w:rsidR="00D27A67" w:rsidRPr="00A92C05" w:rsidRDefault="00E52C2E" w:rsidP="00D27A67">
      <w:pPr>
        <w:rPr>
          <w:lang w:val="en-GB"/>
        </w:rPr>
      </w:pPr>
      <w:r w:rsidRPr="00A92C05">
        <w:rPr>
          <w:lang w:val="en-GB"/>
        </w:rPr>
        <w:t xml:space="preserve">If Microsoft upon </w:t>
      </w:r>
      <w:r w:rsidR="00262A30" w:rsidRPr="00A92C05">
        <w:rPr>
          <w:lang w:val="en-GB"/>
        </w:rPr>
        <w:t>signing</w:t>
      </w:r>
      <w:r w:rsidR="001E633B" w:rsidRPr="00A92C05">
        <w:rPr>
          <w:lang w:val="en-GB"/>
        </w:rPr>
        <w:t xml:space="preserve"> of this </w:t>
      </w:r>
      <w:r w:rsidR="00262A30" w:rsidRPr="00A92C05">
        <w:rPr>
          <w:lang w:val="en-GB"/>
        </w:rPr>
        <w:t>Agreement or a subsequent amendment of the standard terms and conditions during the duration of the Agreement, re</w:t>
      </w:r>
      <w:r w:rsidR="00177FA7" w:rsidRPr="00A92C05">
        <w:rPr>
          <w:lang w:val="en-GB"/>
        </w:rPr>
        <w:t xml:space="preserve">quests documentation or </w:t>
      </w:r>
      <w:r w:rsidR="000035FF" w:rsidRPr="00A92C05">
        <w:rPr>
          <w:lang w:val="en-GB"/>
        </w:rPr>
        <w:t xml:space="preserve">confirmation that the Customer has accepted </w:t>
      </w:r>
      <w:r w:rsidR="00B43455" w:rsidRPr="00A92C05">
        <w:rPr>
          <w:lang w:val="en-GB"/>
        </w:rPr>
        <w:t>Microsoft’s</w:t>
      </w:r>
      <w:r w:rsidR="000035FF" w:rsidRPr="00A92C05">
        <w:rPr>
          <w:lang w:val="en-GB"/>
        </w:rPr>
        <w:t xml:space="preserve"> terms and conditions or later amendments, the Customer is </w:t>
      </w:r>
      <w:r w:rsidR="00AB55C5" w:rsidRPr="00A92C05">
        <w:rPr>
          <w:lang w:val="en-GB"/>
        </w:rPr>
        <w:t xml:space="preserve">obliged to provide the </w:t>
      </w:r>
      <w:r w:rsidR="006F58DD">
        <w:rPr>
          <w:lang w:val="en-GB"/>
        </w:rPr>
        <w:t>Reseller</w:t>
      </w:r>
      <w:r w:rsidR="00AB55C5" w:rsidRPr="00A92C05">
        <w:rPr>
          <w:lang w:val="en-GB"/>
        </w:rPr>
        <w:t xml:space="preserve"> with the necessary documentation or </w:t>
      </w:r>
      <w:r w:rsidR="00F70333" w:rsidRPr="00A92C05">
        <w:rPr>
          <w:lang w:val="en-GB"/>
        </w:rPr>
        <w:t xml:space="preserve">issue the necessary confirmations to Microsoft. </w:t>
      </w:r>
      <w:r w:rsidR="00AB55C5" w:rsidRPr="00A92C05">
        <w:rPr>
          <w:lang w:val="en-GB"/>
        </w:rPr>
        <w:t xml:space="preserve"> </w:t>
      </w:r>
    </w:p>
    <w:bookmarkEnd w:id="13"/>
    <w:p w14:paraId="2DDB3DE6" w14:textId="77777777" w:rsidR="00D27A67" w:rsidRPr="00A92C05" w:rsidRDefault="00D27A67" w:rsidP="00D27A67">
      <w:pPr>
        <w:rPr>
          <w:u w:val="single"/>
          <w:lang w:val="en-GB"/>
        </w:rPr>
        <w:sectPr w:rsidR="00D27A67" w:rsidRPr="00A92C05" w:rsidSect="005F70AB">
          <w:pgSz w:w="11906" w:h="16838"/>
          <w:pgMar w:top="1418" w:right="1559" w:bottom="284" w:left="1559" w:header="851" w:footer="284" w:gutter="0"/>
          <w:cols w:space="708"/>
          <w:docGrid w:linePitch="360"/>
        </w:sectPr>
      </w:pPr>
    </w:p>
    <w:p w14:paraId="4EE26830" w14:textId="5FE729FB" w:rsidR="00D27A67" w:rsidRPr="00A92C05" w:rsidRDefault="00155167" w:rsidP="00D27A67">
      <w:pPr>
        <w:rPr>
          <w:b/>
          <w:bCs/>
          <w:lang w:val="en-GB"/>
        </w:rPr>
      </w:pPr>
      <w:r w:rsidRPr="00A92C05">
        <w:rPr>
          <w:b/>
          <w:bCs/>
          <w:lang w:val="en-GB"/>
        </w:rPr>
        <w:lastRenderedPageBreak/>
        <w:t>Appendix</w:t>
      </w:r>
      <w:r w:rsidR="00D27A67" w:rsidRPr="00A92C05">
        <w:rPr>
          <w:b/>
          <w:bCs/>
          <w:lang w:val="en-GB"/>
        </w:rPr>
        <w:t xml:space="preserve"> 3 – </w:t>
      </w:r>
      <w:r w:rsidRPr="00A92C05">
        <w:rPr>
          <w:b/>
          <w:bCs/>
          <w:lang w:val="en-GB"/>
        </w:rPr>
        <w:t xml:space="preserve">Cloud </w:t>
      </w:r>
      <w:r w:rsidR="00D27A67" w:rsidRPr="00A92C05">
        <w:rPr>
          <w:b/>
          <w:bCs/>
          <w:lang w:val="en-GB"/>
        </w:rPr>
        <w:t xml:space="preserve">Support </w:t>
      </w:r>
    </w:p>
    <w:p w14:paraId="5EC3C5CA" w14:textId="77777777" w:rsidR="00D27A67" w:rsidRPr="00A92C05" w:rsidRDefault="00D27A67" w:rsidP="00D27A67">
      <w:pPr>
        <w:rPr>
          <w:lang w:val="en-GB"/>
        </w:rPr>
      </w:pPr>
    </w:p>
    <w:p w14:paraId="4C07664D" w14:textId="5BBB5772" w:rsidR="00D27A67" w:rsidRPr="00A92C05" w:rsidRDefault="00155167" w:rsidP="00D27A67">
      <w:pPr>
        <w:rPr>
          <w:lang w:val="en-GB"/>
        </w:rPr>
      </w:pPr>
      <w:r w:rsidRPr="00A92C05">
        <w:rPr>
          <w:lang w:val="en-GB"/>
        </w:rPr>
        <w:t xml:space="preserve">This Appendix 3 describes the </w:t>
      </w:r>
      <w:r w:rsidR="006F58DD">
        <w:rPr>
          <w:lang w:val="en-GB"/>
        </w:rPr>
        <w:t>Reseller</w:t>
      </w:r>
      <w:r w:rsidRPr="00A92C05">
        <w:rPr>
          <w:lang w:val="en-GB"/>
        </w:rPr>
        <w:t>’s obligations pursuant to section 4 of this Agreement.</w:t>
      </w:r>
    </w:p>
    <w:p w14:paraId="52EC6F7D" w14:textId="25456EEA" w:rsidR="00D27A67" w:rsidRPr="00A92C05" w:rsidRDefault="009E4A39" w:rsidP="00D27A67">
      <w:pPr>
        <w:pStyle w:val="Overskrift1"/>
        <w:numPr>
          <w:ilvl w:val="0"/>
          <w:numId w:val="13"/>
        </w:numPr>
        <w:ind w:left="360" w:hanging="360"/>
        <w:rPr>
          <w:color w:val="auto"/>
          <w:lang w:val="en-GB"/>
        </w:rPr>
      </w:pPr>
      <w:r w:rsidRPr="00A92C05">
        <w:rPr>
          <w:color w:val="auto"/>
          <w:lang w:val="en-GB"/>
        </w:rPr>
        <w:lastRenderedPageBreak/>
        <w:t>Establishment and management of the Cloud-services</w:t>
      </w:r>
    </w:p>
    <w:p w14:paraId="537DEE3E" w14:textId="28F155C1" w:rsidR="00D27A67" w:rsidRDefault="00E5142F" w:rsidP="00D27A67">
      <w:pPr>
        <w:pStyle w:val="Overskrift2"/>
        <w:rPr>
          <w:b w:val="0"/>
          <w:color w:val="auto"/>
          <w:szCs w:val="32"/>
          <w:lang w:val="en-GB"/>
        </w:rPr>
      </w:pPr>
      <w:r w:rsidRPr="00A92C05">
        <w:rPr>
          <w:b w:val="0"/>
          <w:color w:val="auto"/>
          <w:szCs w:val="32"/>
          <w:lang w:val="en-GB"/>
        </w:rPr>
        <w:t xml:space="preserve">The </w:t>
      </w:r>
      <w:r w:rsidR="006F58DD">
        <w:rPr>
          <w:b w:val="0"/>
          <w:color w:val="auto"/>
          <w:szCs w:val="32"/>
          <w:lang w:val="en-GB"/>
        </w:rPr>
        <w:t>Reseller</w:t>
      </w:r>
      <w:r w:rsidRPr="00A92C05">
        <w:rPr>
          <w:b w:val="0"/>
          <w:color w:val="auto"/>
          <w:szCs w:val="32"/>
          <w:lang w:val="en-GB"/>
        </w:rPr>
        <w:t xml:space="preserve"> shall</w:t>
      </w:r>
      <w:r w:rsidR="00D27A67" w:rsidRPr="00A92C05">
        <w:rPr>
          <w:b w:val="0"/>
          <w:color w:val="auto"/>
          <w:szCs w:val="32"/>
          <w:lang w:val="en-GB"/>
        </w:rPr>
        <w:t xml:space="preserve"> </w:t>
      </w:r>
      <w:r w:rsidR="00095EBA" w:rsidRPr="00A92C05">
        <w:rPr>
          <w:b w:val="0"/>
          <w:color w:val="auto"/>
          <w:szCs w:val="32"/>
          <w:lang w:val="en-GB"/>
        </w:rPr>
        <w:t xml:space="preserve">provide the </w:t>
      </w:r>
      <w:r w:rsidR="00BD5B0A" w:rsidRPr="00A92C05">
        <w:rPr>
          <w:b w:val="0"/>
          <w:color w:val="auto"/>
          <w:szCs w:val="32"/>
          <w:lang w:val="en-GB"/>
        </w:rPr>
        <w:t>support</w:t>
      </w:r>
      <w:r w:rsidR="00095EBA" w:rsidRPr="00A92C05">
        <w:rPr>
          <w:b w:val="0"/>
          <w:color w:val="auto"/>
          <w:szCs w:val="32"/>
          <w:lang w:val="en-GB"/>
        </w:rPr>
        <w:t xml:space="preserve"> </w:t>
      </w:r>
      <w:r w:rsidR="009D7777" w:rsidRPr="00A92C05">
        <w:rPr>
          <w:b w:val="0"/>
          <w:color w:val="auto"/>
          <w:szCs w:val="32"/>
          <w:lang w:val="en-GB"/>
        </w:rPr>
        <w:t xml:space="preserve">necessary </w:t>
      </w:r>
      <w:r w:rsidR="00AE2E18">
        <w:rPr>
          <w:b w:val="0"/>
          <w:color w:val="auto"/>
          <w:szCs w:val="32"/>
          <w:lang w:val="en-GB"/>
        </w:rPr>
        <w:t>to</w:t>
      </w:r>
      <w:r w:rsidR="00AE2E18" w:rsidRPr="00A92C05">
        <w:rPr>
          <w:b w:val="0"/>
          <w:color w:val="auto"/>
          <w:szCs w:val="32"/>
          <w:lang w:val="en-GB"/>
        </w:rPr>
        <w:t xml:space="preserve"> </w:t>
      </w:r>
      <w:r w:rsidR="00BD5B0A" w:rsidRPr="00A92C05">
        <w:rPr>
          <w:b w:val="0"/>
          <w:color w:val="auto"/>
          <w:szCs w:val="32"/>
          <w:lang w:val="en-GB"/>
        </w:rPr>
        <w:t>establish the Customer’s account (tenant)</w:t>
      </w:r>
      <w:r w:rsidR="00AE2E18">
        <w:rPr>
          <w:b w:val="0"/>
          <w:color w:val="auto"/>
          <w:szCs w:val="32"/>
          <w:lang w:val="en-GB"/>
        </w:rPr>
        <w:t xml:space="preserve"> in Azure</w:t>
      </w:r>
      <w:r w:rsidR="00BD5B0A" w:rsidRPr="00A92C05">
        <w:rPr>
          <w:b w:val="0"/>
          <w:color w:val="auto"/>
          <w:szCs w:val="32"/>
          <w:lang w:val="en-GB"/>
        </w:rPr>
        <w:t xml:space="preserve">, </w:t>
      </w:r>
      <w:r w:rsidR="00315293" w:rsidRPr="00A92C05">
        <w:rPr>
          <w:b w:val="0"/>
          <w:color w:val="auto"/>
          <w:szCs w:val="32"/>
          <w:lang w:val="en-GB"/>
        </w:rPr>
        <w:t xml:space="preserve">provide </w:t>
      </w:r>
      <w:r w:rsidR="00874386" w:rsidRPr="00A92C05">
        <w:rPr>
          <w:b w:val="0"/>
          <w:color w:val="auto"/>
          <w:szCs w:val="32"/>
          <w:lang w:val="en-GB"/>
        </w:rPr>
        <w:t>necessary access rights</w:t>
      </w:r>
      <w:r w:rsidR="00D27A67" w:rsidRPr="00A92C05">
        <w:rPr>
          <w:b w:val="0"/>
          <w:color w:val="auto"/>
          <w:szCs w:val="32"/>
          <w:lang w:val="en-GB"/>
        </w:rPr>
        <w:t xml:space="preserve">, </w:t>
      </w:r>
      <w:commentRangeStart w:id="15"/>
      <w:r w:rsidR="00874386" w:rsidRPr="00A92C05">
        <w:rPr>
          <w:b w:val="0"/>
          <w:color w:val="auto"/>
          <w:szCs w:val="32"/>
          <w:lang w:val="en-GB"/>
        </w:rPr>
        <w:t xml:space="preserve">and establish access to the </w:t>
      </w:r>
      <w:r w:rsidR="00D27A67" w:rsidRPr="00A92C05">
        <w:rPr>
          <w:b w:val="0"/>
          <w:color w:val="auto"/>
          <w:szCs w:val="32"/>
          <w:lang w:val="en-GB"/>
        </w:rPr>
        <w:t xml:space="preserve">Microsoft Partner Portal </w:t>
      </w:r>
      <w:r w:rsidR="00874386" w:rsidRPr="00A92C05">
        <w:rPr>
          <w:b w:val="0"/>
          <w:color w:val="auto"/>
          <w:szCs w:val="32"/>
          <w:lang w:val="en-GB"/>
        </w:rPr>
        <w:t xml:space="preserve">so that the Customer may itself </w:t>
      </w:r>
      <w:r w:rsidR="00B345B9" w:rsidRPr="00A92C05">
        <w:rPr>
          <w:b w:val="0"/>
          <w:color w:val="auto"/>
          <w:szCs w:val="32"/>
          <w:lang w:val="en-GB"/>
        </w:rPr>
        <w:t xml:space="preserve">manage </w:t>
      </w:r>
      <w:r w:rsidR="00DE5396" w:rsidRPr="00A92C05">
        <w:rPr>
          <w:b w:val="0"/>
          <w:color w:val="auto"/>
          <w:szCs w:val="32"/>
          <w:lang w:val="en-GB"/>
        </w:rPr>
        <w:t>further orders or adjustments related to volume or services</w:t>
      </w:r>
      <w:r w:rsidR="00D27A67" w:rsidRPr="00A92C05">
        <w:rPr>
          <w:b w:val="0"/>
          <w:color w:val="auto"/>
          <w:szCs w:val="32"/>
          <w:lang w:val="en-GB"/>
        </w:rPr>
        <w:t>.</w:t>
      </w:r>
      <w:commentRangeEnd w:id="15"/>
      <w:r w:rsidR="00D27A67" w:rsidRPr="00A92C05">
        <w:rPr>
          <w:rStyle w:val="Merknadsreferanse"/>
          <w:rFonts w:eastAsiaTheme="minorHAnsi" w:cstheme="minorBidi"/>
          <w:b w:val="0"/>
          <w:color w:val="auto"/>
          <w:lang w:val="en-GB"/>
        </w:rPr>
        <w:commentReference w:id="15"/>
      </w:r>
    </w:p>
    <w:p w14:paraId="77379D0F" w14:textId="3AF73D1E" w:rsidR="003A1BB6" w:rsidRPr="00497864" w:rsidRDefault="003A1BB6" w:rsidP="00497864">
      <w:pPr>
        <w:pStyle w:val="Overskrift2"/>
        <w:rPr>
          <w:b w:val="0"/>
          <w:color w:val="auto"/>
          <w:szCs w:val="32"/>
          <w:lang w:val="en-GB"/>
        </w:rPr>
      </w:pPr>
      <w:r w:rsidRPr="00497864">
        <w:rPr>
          <w:b w:val="0"/>
          <w:color w:val="auto"/>
          <w:szCs w:val="32"/>
          <w:lang w:val="en-GB"/>
        </w:rPr>
        <w:t xml:space="preserve">If the Customer has existing subscription(s) with </w:t>
      </w:r>
      <w:r w:rsidR="0017621C">
        <w:rPr>
          <w:b w:val="0"/>
          <w:color w:val="auto"/>
          <w:szCs w:val="32"/>
          <w:lang w:val="en-GB"/>
        </w:rPr>
        <w:t>Microsoft</w:t>
      </w:r>
      <w:r w:rsidR="004345F1">
        <w:rPr>
          <w:b w:val="0"/>
          <w:color w:val="auto"/>
          <w:szCs w:val="32"/>
          <w:lang w:val="en-GB"/>
        </w:rPr>
        <w:t xml:space="preserve"> that</w:t>
      </w:r>
      <w:r w:rsidRPr="00497864">
        <w:rPr>
          <w:b w:val="0"/>
          <w:color w:val="auto"/>
          <w:szCs w:val="32"/>
          <w:lang w:val="en-GB"/>
        </w:rPr>
        <w:t xml:space="preserve"> </w:t>
      </w:r>
      <w:r w:rsidR="00DC1E08">
        <w:rPr>
          <w:b w:val="0"/>
          <w:color w:val="auto"/>
          <w:szCs w:val="32"/>
          <w:lang w:val="en-GB"/>
        </w:rPr>
        <w:t>shall</w:t>
      </w:r>
      <w:r w:rsidRPr="00497864">
        <w:rPr>
          <w:b w:val="0"/>
          <w:color w:val="auto"/>
          <w:szCs w:val="32"/>
          <w:lang w:val="en-GB"/>
        </w:rPr>
        <w:t xml:space="preserve"> be </w:t>
      </w:r>
      <w:r w:rsidR="004345F1">
        <w:rPr>
          <w:b w:val="0"/>
          <w:color w:val="auto"/>
          <w:szCs w:val="32"/>
          <w:lang w:val="en-GB"/>
        </w:rPr>
        <w:t>included</w:t>
      </w:r>
      <w:r w:rsidRPr="00497864">
        <w:rPr>
          <w:b w:val="0"/>
          <w:color w:val="auto"/>
          <w:szCs w:val="32"/>
          <w:lang w:val="en-GB"/>
        </w:rPr>
        <w:t xml:space="preserve"> under this Agreement, the Customer will grant necessary rights to </w:t>
      </w:r>
      <w:r w:rsidR="00DC1E08">
        <w:rPr>
          <w:b w:val="0"/>
          <w:color w:val="auto"/>
          <w:szCs w:val="32"/>
          <w:lang w:val="en-GB"/>
        </w:rPr>
        <w:t>Reseller</w:t>
      </w:r>
      <w:r w:rsidRPr="00497864">
        <w:rPr>
          <w:b w:val="0"/>
          <w:color w:val="auto"/>
          <w:szCs w:val="32"/>
          <w:lang w:val="en-GB"/>
        </w:rPr>
        <w:t xml:space="preserve"> to link the subscription(s) to the </w:t>
      </w:r>
      <w:r w:rsidR="00DC1E08">
        <w:rPr>
          <w:b w:val="0"/>
          <w:color w:val="auto"/>
          <w:szCs w:val="32"/>
          <w:lang w:val="en-GB"/>
        </w:rPr>
        <w:t>Reseller’s</w:t>
      </w:r>
      <w:r w:rsidRPr="00497864">
        <w:rPr>
          <w:b w:val="0"/>
          <w:color w:val="auto"/>
          <w:szCs w:val="32"/>
          <w:lang w:val="en-GB"/>
        </w:rPr>
        <w:t xml:space="preserve"> CSP account. Customer must accept the reseller relationship in </w:t>
      </w:r>
      <w:r w:rsidR="005100E5">
        <w:rPr>
          <w:b w:val="0"/>
          <w:color w:val="auto"/>
          <w:szCs w:val="32"/>
          <w:lang w:val="en-GB"/>
        </w:rPr>
        <w:t>its</w:t>
      </w:r>
      <w:r w:rsidRPr="00497864">
        <w:rPr>
          <w:b w:val="0"/>
          <w:color w:val="auto"/>
          <w:szCs w:val="32"/>
          <w:lang w:val="en-GB"/>
        </w:rPr>
        <w:t xml:space="preserve"> own, existing subscriptions for the relationship to be established and for the </w:t>
      </w:r>
      <w:r w:rsidR="005100E5">
        <w:rPr>
          <w:b w:val="0"/>
          <w:color w:val="auto"/>
          <w:szCs w:val="32"/>
          <w:lang w:val="en-GB"/>
        </w:rPr>
        <w:t>Reseller</w:t>
      </w:r>
      <w:r w:rsidRPr="00497864">
        <w:rPr>
          <w:b w:val="0"/>
          <w:color w:val="auto"/>
          <w:szCs w:val="32"/>
          <w:lang w:val="en-GB"/>
        </w:rPr>
        <w:t xml:space="preserve"> to be able to deliver according to this Agreement. In that process, Customer accepts that </w:t>
      </w:r>
      <w:r w:rsidR="005100E5">
        <w:rPr>
          <w:b w:val="0"/>
          <w:color w:val="auto"/>
          <w:szCs w:val="32"/>
          <w:lang w:val="en-GB"/>
        </w:rPr>
        <w:t>Reseller</w:t>
      </w:r>
      <w:r w:rsidRPr="00497864">
        <w:rPr>
          <w:b w:val="0"/>
          <w:color w:val="auto"/>
          <w:szCs w:val="32"/>
          <w:lang w:val="en-GB"/>
        </w:rPr>
        <w:t xml:space="preserve"> will have access to Customer’s subscription(s) for the purpose of providing support. </w:t>
      </w:r>
    </w:p>
    <w:p w14:paraId="2129A694" w14:textId="5D1D401A" w:rsidR="00D27A67" w:rsidRPr="00A92C05" w:rsidRDefault="00AE06F3" w:rsidP="00D27A67">
      <w:pPr>
        <w:pStyle w:val="Overskrift1"/>
        <w:rPr>
          <w:color w:val="auto"/>
          <w:lang w:val="en-GB"/>
        </w:rPr>
      </w:pPr>
      <w:r w:rsidRPr="00A92C05">
        <w:rPr>
          <w:color w:val="auto"/>
          <w:lang w:val="en-GB"/>
        </w:rPr>
        <w:t>Consecutive</w:t>
      </w:r>
      <w:r w:rsidR="00D27A67" w:rsidRPr="00A92C05">
        <w:rPr>
          <w:color w:val="auto"/>
          <w:lang w:val="en-GB"/>
        </w:rPr>
        <w:t xml:space="preserve"> support </w:t>
      </w:r>
    </w:p>
    <w:p w14:paraId="55E83E60" w14:textId="1304D495" w:rsidR="00D27A67" w:rsidRPr="00A92C05" w:rsidRDefault="00766ECE" w:rsidP="00D27A67">
      <w:pPr>
        <w:pStyle w:val="Overskrift2"/>
        <w:rPr>
          <w:rFonts w:eastAsiaTheme="minorHAnsi"/>
          <w:b w:val="0"/>
          <w:color w:val="auto"/>
          <w:lang w:val="en-GB"/>
        </w:rPr>
      </w:pPr>
      <w:r w:rsidRPr="00A92C05">
        <w:rPr>
          <w:b w:val="0"/>
          <w:bCs/>
          <w:color w:val="auto"/>
          <w:szCs w:val="32"/>
          <w:lang w:val="en-GB"/>
        </w:rPr>
        <w:t xml:space="preserve">The </w:t>
      </w:r>
      <w:r w:rsidR="006F58DD">
        <w:rPr>
          <w:b w:val="0"/>
          <w:bCs/>
          <w:color w:val="auto"/>
          <w:szCs w:val="32"/>
          <w:lang w:val="en-GB"/>
        </w:rPr>
        <w:t>Reseller</w:t>
      </w:r>
      <w:r w:rsidRPr="00A92C05">
        <w:rPr>
          <w:b w:val="0"/>
          <w:bCs/>
          <w:color w:val="auto"/>
          <w:szCs w:val="32"/>
          <w:lang w:val="en-GB"/>
        </w:rPr>
        <w:t xml:space="preserve"> is the contact point for </w:t>
      </w:r>
      <w:r w:rsidR="002C5AB1" w:rsidRPr="00A92C05">
        <w:rPr>
          <w:b w:val="0"/>
          <w:bCs/>
          <w:color w:val="auto"/>
          <w:szCs w:val="32"/>
          <w:lang w:val="en-GB"/>
        </w:rPr>
        <w:t xml:space="preserve">the Customer </w:t>
      </w:r>
      <w:r w:rsidR="00B738C3" w:rsidRPr="00A92C05">
        <w:rPr>
          <w:b w:val="0"/>
          <w:bCs/>
          <w:color w:val="auto"/>
          <w:szCs w:val="32"/>
          <w:lang w:val="en-GB"/>
        </w:rPr>
        <w:t>in relation to</w:t>
      </w:r>
      <w:r w:rsidR="002C5AB1" w:rsidRPr="00A92C05">
        <w:rPr>
          <w:b w:val="0"/>
          <w:bCs/>
          <w:color w:val="auto"/>
          <w:szCs w:val="32"/>
          <w:lang w:val="en-GB"/>
        </w:rPr>
        <w:t xml:space="preserve"> </w:t>
      </w:r>
      <w:r w:rsidR="0089186D" w:rsidRPr="00A92C05">
        <w:rPr>
          <w:b w:val="0"/>
          <w:bCs/>
          <w:color w:val="auto"/>
          <w:szCs w:val="32"/>
          <w:lang w:val="en-GB"/>
        </w:rPr>
        <w:t>Microsoft and</w:t>
      </w:r>
      <w:r w:rsidR="002C5AB1" w:rsidRPr="00A92C05">
        <w:rPr>
          <w:b w:val="0"/>
          <w:bCs/>
          <w:color w:val="auto"/>
          <w:szCs w:val="32"/>
          <w:lang w:val="en-GB"/>
        </w:rPr>
        <w:t xml:space="preserve"> </w:t>
      </w:r>
      <w:r w:rsidR="004804AF">
        <w:rPr>
          <w:b w:val="0"/>
          <w:bCs/>
          <w:color w:val="auto"/>
          <w:szCs w:val="32"/>
          <w:lang w:val="en-GB"/>
        </w:rPr>
        <w:t>will</w:t>
      </w:r>
      <w:r w:rsidR="004804AF" w:rsidRPr="00A92C05">
        <w:rPr>
          <w:b w:val="0"/>
          <w:bCs/>
          <w:color w:val="auto"/>
          <w:szCs w:val="32"/>
          <w:lang w:val="en-GB"/>
        </w:rPr>
        <w:t xml:space="preserve"> </w:t>
      </w:r>
      <w:r w:rsidR="00CC1BA6" w:rsidRPr="00A92C05">
        <w:rPr>
          <w:b w:val="0"/>
          <w:bCs/>
          <w:color w:val="auto"/>
          <w:szCs w:val="32"/>
          <w:lang w:val="en-GB"/>
        </w:rPr>
        <w:t xml:space="preserve">communicate </w:t>
      </w:r>
      <w:r w:rsidR="002C5AB1" w:rsidRPr="00A92C05">
        <w:rPr>
          <w:b w:val="0"/>
          <w:bCs/>
          <w:color w:val="auto"/>
          <w:szCs w:val="32"/>
          <w:lang w:val="en-GB"/>
        </w:rPr>
        <w:t xml:space="preserve">relevant information related to </w:t>
      </w:r>
      <w:r w:rsidR="00900D6E" w:rsidRPr="00A92C05">
        <w:rPr>
          <w:b w:val="0"/>
          <w:bCs/>
          <w:color w:val="auto"/>
          <w:szCs w:val="32"/>
          <w:lang w:val="en-GB"/>
        </w:rPr>
        <w:t xml:space="preserve">the </w:t>
      </w:r>
      <w:r w:rsidR="0089186D" w:rsidRPr="00A92C05">
        <w:rPr>
          <w:rFonts w:eastAsiaTheme="minorHAnsi"/>
          <w:b w:val="0"/>
          <w:color w:val="auto"/>
          <w:lang w:val="en-GB"/>
        </w:rPr>
        <w:t>Cloud-services</w:t>
      </w:r>
      <w:r w:rsidR="00D27A67" w:rsidRPr="00A92C05">
        <w:rPr>
          <w:rFonts w:eastAsiaTheme="minorHAnsi"/>
          <w:b w:val="0"/>
          <w:color w:val="auto"/>
          <w:lang w:val="en-GB"/>
        </w:rPr>
        <w:t xml:space="preserve">, </w:t>
      </w:r>
      <w:r w:rsidR="00CB01F7" w:rsidRPr="00A92C05">
        <w:rPr>
          <w:rFonts w:eastAsiaTheme="minorHAnsi"/>
          <w:b w:val="0"/>
          <w:color w:val="auto"/>
          <w:lang w:val="en-GB"/>
        </w:rPr>
        <w:t xml:space="preserve">including </w:t>
      </w:r>
      <w:r w:rsidR="00900D6E" w:rsidRPr="00A92C05">
        <w:rPr>
          <w:rFonts w:eastAsiaTheme="minorHAnsi"/>
          <w:b w:val="0"/>
          <w:color w:val="auto"/>
          <w:lang w:val="en-GB"/>
        </w:rPr>
        <w:t xml:space="preserve">both </w:t>
      </w:r>
      <w:r w:rsidR="00B738C3" w:rsidRPr="00A92C05">
        <w:rPr>
          <w:rFonts w:eastAsiaTheme="minorHAnsi"/>
          <w:b w:val="0"/>
          <w:color w:val="auto"/>
          <w:lang w:val="en-GB"/>
        </w:rPr>
        <w:t>operational</w:t>
      </w:r>
      <w:r w:rsidR="00900D6E" w:rsidRPr="00A92C05">
        <w:rPr>
          <w:rFonts w:eastAsiaTheme="minorHAnsi"/>
          <w:b w:val="0"/>
          <w:color w:val="auto"/>
          <w:lang w:val="en-GB"/>
        </w:rPr>
        <w:t xml:space="preserve"> and technical </w:t>
      </w:r>
      <w:r w:rsidR="00CB01F7" w:rsidRPr="00A92C05">
        <w:rPr>
          <w:rFonts w:eastAsiaTheme="minorHAnsi"/>
          <w:b w:val="0"/>
          <w:color w:val="auto"/>
          <w:lang w:val="en-GB"/>
        </w:rPr>
        <w:t>requests</w:t>
      </w:r>
      <w:r w:rsidR="00346C0A" w:rsidRPr="00A92C05">
        <w:rPr>
          <w:rFonts w:eastAsiaTheme="minorHAnsi"/>
          <w:b w:val="0"/>
          <w:color w:val="auto"/>
          <w:lang w:val="en-GB"/>
        </w:rPr>
        <w:t xml:space="preserve"> between the Customer and Microsoft. The Customer shall not contact Microsoft directly for support. </w:t>
      </w:r>
    </w:p>
    <w:p w14:paraId="49ADD512" w14:textId="3B5C03BD" w:rsidR="00D27A67" w:rsidRPr="00A92C05" w:rsidRDefault="00CB07D8" w:rsidP="00D27A67">
      <w:pPr>
        <w:pStyle w:val="Overskrift2"/>
        <w:rPr>
          <w:b w:val="0"/>
          <w:bCs/>
          <w:color w:val="auto"/>
          <w:szCs w:val="32"/>
          <w:lang w:val="en-GB"/>
        </w:rPr>
      </w:pPr>
      <w:bookmarkStart w:id="16" w:name="_Hlk71047164"/>
      <w:r w:rsidRPr="00A92C05">
        <w:rPr>
          <w:b w:val="0"/>
          <w:bCs/>
          <w:color w:val="auto"/>
          <w:szCs w:val="32"/>
          <w:lang w:val="en-GB"/>
        </w:rPr>
        <w:t xml:space="preserve">The </w:t>
      </w:r>
      <w:r w:rsidR="006F58DD">
        <w:rPr>
          <w:b w:val="0"/>
          <w:bCs/>
          <w:color w:val="auto"/>
          <w:szCs w:val="32"/>
          <w:lang w:val="en-GB"/>
        </w:rPr>
        <w:t>Reseller</w:t>
      </w:r>
      <w:r w:rsidRPr="00A92C05">
        <w:rPr>
          <w:b w:val="0"/>
          <w:bCs/>
          <w:color w:val="auto"/>
          <w:szCs w:val="32"/>
          <w:lang w:val="en-GB"/>
        </w:rPr>
        <w:t xml:space="preserve"> shall </w:t>
      </w:r>
      <w:r w:rsidR="00BF04BA" w:rsidRPr="00A92C05">
        <w:rPr>
          <w:b w:val="0"/>
          <w:bCs/>
          <w:color w:val="auto"/>
          <w:szCs w:val="32"/>
          <w:lang w:val="en-GB"/>
        </w:rPr>
        <w:t>provide consecutive support to the Customer during the duration of the Agreement</w:t>
      </w:r>
      <w:r w:rsidR="00D27A67" w:rsidRPr="00A92C05">
        <w:rPr>
          <w:b w:val="0"/>
          <w:bCs/>
          <w:color w:val="auto"/>
          <w:szCs w:val="32"/>
          <w:lang w:val="en-GB"/>
        </w:rPr>
        <w:t xml:space="preserve">. </w:t>
      </w:r>
      <w:r w:rsidR="00BF04BA" w:rsidRPr="00A92C05">
        <w:rPr>
          <w:b w:val="0"/>
          <w:bCs/>
          <w:color w:val="auto"/>
          <w:szCs w:val="32"/>
          <w:lang w:val="en-GB"/>
        </w:rPr>
        <w:t xml:space="preserve">This includes </w:t>
      </w:r>
      <w:r w:rsidR="00C151EB" w:rsidRPr="00A92C05">
        <w:rPr>
          <w:b w:val="0"/>
          <w:bCs/>
          <w:color w:val="auto"/>
          <w:szCs w:val="32"/>
          <w:lang w:val="en-GB"/>
        </w:rPr>
        <w:t xml:space="preserve">responding to </w:t>
      </w:r>
      <w:r w:rsidR="00BF04BA" w:rsidRPr="00A92C05">
        <w:rPr>
          <w:b w:val="0"/>
          <w:bCs/>
          <w:color w:val="auto"/>
          <w:szCs w:val="32"/>
          <w:lang w:val="en-GB"/>
        </w:rPr>
        <w:t>requests</w:t>
      </w:r>
      <w:r w:rsidR="00C46177" w:rsidRPr="00A92C05">
        <w:rPr>
          <w:b w:val="0"/>
          <w:bCs/>
          <w:color w:val="auto"/>
          <w:szCs w:val="32"/>
          <w:lang w:val="en-GB"/>
        </w:rPr>
        <w:t xml:space="preserve"> </w:t>
      </w:r>
      <w:r w:rsidR="0030307C" w:rsidRPr="00A92C05">
        <w:rPr>
          <w:b w:val="0"/>
          <w:bCs/>
          <w:color w:val="auto"/>
          <w:szCs w:val="32"/>
          <w:lang w:val="en-GB"/>
        </w:rPr>
        <w:t xml:space="preserve">to provide high-level descriptions of capabilities </w:t>
      </w:r>
      <w:r w:rsidR="00C151EB" w:rsidRPr="00A92C05">
        <w:rPr>
          <w:b w:val="0"/>
          <w:bCs/>
          <w:color w:val="auto"/>
          <w:szCs w:val="32"/>
          <w:lang w:val="en-GB"/>
        </w:rPr>
        <w:t xml:space="preserve">of </w:t>
      </w:r>
      <w:r w:rsidR="002F3D61" w:rsidRPr="00A92C05">
        <w:rPr>
          <w:b w:val="0"/>
          <w:bCs/>
          <w:color w:val="auto"/>
          <w:szCs w:val="32"/>
          <w:lang w:val="en-GB"/>
        </w:rPr>
        <w:t>the</w:t>
      </w:r>
      <w:r w:rsidR="00186C5C" w:rsidRPr="00A92C05">
        <w:rPr>
          <w:b w:val="0"/>
          <w:bCs/>
          <w:color w:val="auto"/>
          <w:szCs w:val="32"/>
          <w:lang w:val="en-GB"/>
        </w:rPr>
        <w:t xml:space="preserve"> </w:t>
      </w:r>
      <w:r w:rsidR="000917B0" w:rsidRPr="00A92C05">
        <w:rPr>
          <w:b w:val="0"/>
          <w:bCs/>
          <w:color w:val="auto"/>
          <w:szCs w:val="32"/>
          <w:lang w:val="en-GB"/>
        </w:rPr>
        <w:t>different</w:t>
      </w:r>
      <w:r w:rsidR="002F3D61" w:rsidRPr="00A92C05">
        <w:rPr>
          <w:b w:val="0"/>
          <w:bCs/>
          <w:color w:val="auto"/>
          <w:szCs w:val="32"/>
          <w:lang w:val="en-GB"/>
        </w:rPr>
        <w:t xml:space="preserve"> Cloud-services </w:t>
      </w:r>
      <w:r w:rsidR="002F606B">
        <w:rPr>
          <w:b w:val="0"/>
          <w:bCs/>
          <w:color w:val="auto"/>
          <w:szCs w:val="32"/>
          <w:lang w:val="en-GB"/>
        </w:rPr>
        <w:t>provided by</w:t>
      </w:r>
      <w:r w:rsidR="002F3D61" w:rsidRPr="00A92C05">
        <w:rPr>
          <w:b w:val="0"/>
          <w:bCs/>
          <w:color w:val="auto"/>
          <w:szCs w:val="32"/>
          <w:lang w:val="en-GB"/>
        </w:rPr>
        <w:t xml:space="preserve"> </w:t>
      </w:r>
      <w:r w:rsidR="00BD3E37" w:rsidRPr="00A92C05">
        <w:rPr>
          <w:b w:val="0"/>
          <w:bCs/>
          <w:color w:val="auto"/>
          <w:szCs w:val="32"/>
          <w:lang w:val="en-GB"/>
        </w:rPr>
        <w:t>Microsoft</w:t>
      </w:r>
      <w:r w:rsidR="002F3D61" w:rsidRPr="00A92C05">
        <w:rPr>
          <w:b w:val="0"/>
          <w:bCs/>
          <w:color w:val="auto"/>
          <w:szCs w:val="32"/>
          <w:lang w:val="en-GB"/>
        </w:rPr>
        <w:t xml:space="preserve">, questions related to pricing and use in general, questions related to </w:t>
      </w:r>
      <w:r w:rsidR="00C349B1" w:rsidRPr="00A92C05">
        <w:rPr>
          <w:b w:val="0"/>
          <w:bCs/>
          <w:color w:val="auto"/>
          <w:szCs w:val="32"/>
          <w:lang w:val="en-GB"/>
        </w:rPr>
        <w:t xml:space="preserve">measuring of </w:t>
      </w:r>
      <w:r w:rsidR="00D066E8" w:rsidRPr="00A92C05">
        <w:rPr>
          <w:b w:val="0"/>
          <w:bCs/>
          <w:color w:val="auto"/>
          <w:szCs w:val="32"/>
          <w:lang w:val="en-GB"/>
        </w:rPr>
        <w:t>consumption</w:t>
      </w:r>
      <w:r w:rsidR="00BD3E37" w:rsidRPr="00A92C05">
        <w:rPr>
          <w:b w:val="0"/>
          <w:bCs/>
          <w:color w:val="auto"/>
          <w:szCs w:val="32"/>
          <w:lang w:val="en-GB"/>
        </w:rPr>
        <w:t>, and</w:t>
      </w:r>
      <w:r w:rsidR="00D066E8" w:rsidRPr="00A92C05">
        <w:rPr>
          <w:b w:val="0"/>
          <w:bCs/>
          <w:color w:val="auto"/>
          <w:szCs w:val="32"/>
          <w:lang w:val="en-GB"/>
        </w:rPr>
        <w:t xml:space="preserve"> similar from Microsoft, </w:t>
      </w:r>
      <w:r w:rsidR="00292662" w:rsidRPr="00A92C05">
        <w:rPr>
          <w:b w:val="0"/>
          <w:bCs/>
          <w:color w:val="auto"/>
          <w:szCs w:val="32"/>
          <w:lang w:val="en-GB"/>
        </w:rPr>
        <w:t>as well as</w:t>
      </w:r>
      <w:r w:rsidR="00D066E8" w:rsidRPr="00A92C05">
        <w:rPr>
          <w:b w:val="0"/>
          <w:bCs/>
          <w:color w:val="auto"/>
          <w:szCs w:val="32"/>
          <w:lang w:val="en-GB"/>
        </w:rPr>
        <w:t xml:space="preserve"> </w:t>
      </w:r>
      <w:r w:rsidR="00B3527E" w:rsidRPr="00A92C05">
        <w:rPr>
          <w:b w:val="0"/>
          <w:bCs/>
          <w:color w:val="auto"/>
          <w:szCs w:val="32"/>
          <w:lang w:val="en-GB"/>
        </w:rPr>
        <w:t xml:space="preserve">other support necessary for the Customer to </w:t>
      </w:r>
      <w:r w:rsidR="00D776B4" w:rsidRPr="00A92C05">
        <w:rPr>
          <w:b w:val="0"/>
          <w:bCs/>
          <w:color w:val="auto"/>
          <w:szCs w:val="32"/>
          <w:lang w:val="en-GB"/>
        </w:rPr>
        <w:t xml:space="preserve">utilise the Cloud-services. </w:t>
      </w:r>
    </w:p>
    <w:p w14:paraId="2CD3F878" w14:textId="415D8B39" w:rsidR="00D27A67" w:rsidRPr="00A92C05" w:rsidRDefault="00DC7FA9" w:rsidP="00D27A67">
      <w:pPr>
        <w:pStyle w:val="Overskrift2"/>
        <w:rPr>
          <w:b w:val="0"/>
          <w:bCs/>
          <w:color w:val="auto"/>
          <w:szCs w:val="32"/>
          <w:lang w:val="en-GB"/>
        </w:rPr>
      </w:pPr>
      <w:commentRangeStart w:id="17"/>
      <w:r w:rsidRPr="00A92C05">
        <w:rPr>
          <w:b w:val="0"/>
          <w:bCs/>
          <w:color w:val="auto"/>
          <w:szCs w:val="32"/>
          <w:lang w:val="en-GB"/>
        </w:rPr>
        <w:t xml:space="preserve">As part of the </w:t>
      </w:r>
      <w:r w:rsidR="006F58DD">
        <w:rPr>
          <w:b w:val="0"/>
          <w:bCs/>
          <w:color w:val="auto"/>
          <w:szCs w:val="32"/>
          <w:lang w:val="en-GB"/>
        </w:rPr>
        <w:t>Reseller</w:t>
      </w:r>
      <w:r w:rsidRPr="00A92C05">
        <w:rPr>
          <w:b w:val="0"/>
          <w:bCs/>
          <w:color w:val="auto"/>
          <w:szCs w:val="32"/>
          <w:lang w:val="en-GB"/>
        </w:rPr>
        <w:t xml:space="preserve">’s responsibility to follow up the agreement with Microsoft, the Customer may </w:t>
      </w:r>
      <w:r w:rsidR="00E34F1F" w:rsidRPr="00A92C05">
        <w:rPr>
          <w:b w:val="0"/>
          <w:bCs/>
          <w:color w:val="auto"/>
          <w:szCs w:val="32"/>
          <w:lang w:val="en-GB"/>
        </w:rPr>
        <w:t>bring</w:t>
      </w:r>
      <w:r w:rsidR="00A007CC" w:rsidRPr="00A92C05">
        <w:rPr>
          <w:b w:val="0"/>
          <w:bCs/>
          <w:color w:val="auto"/>
          <w:szCs w:val="32"/>
          <w:lang w:val="en-GB"/>
        </w:rPr>
        <w:t xml:space="preserve"> support </w:t>
      </w:r>
      <w:r w:rsidR="00E34F1F" w:rsidRPr="00A92C05">
        <w:rPr>
          <w:b w:val="0"/>
          <w:bCs/>
          <w:color w:val="auto"/>
          <w:szCs w:val="32"/>
          <w:lang w:val="en-GB"/>
        </w:rPr>
        <w:t xml:space="preserve">requests </w:t>
      </w:r>
      <w:r w:rsidR="00A007CC" w:rsidRPr="00A92C05">
        <w:rPr>
          <w:b w:val="0"/>
          <w:bCs/>
          <w:color w:val="auto"/>
          <w:szCs w:val="32"/>
          <w:lang w:val="en-GB"/>
        </w:rPr>
        <w:t>(noti</w:t>
      </w:r>
      <w:r w:rsidR="00465A5D">
        <w:rPr>
          <w:b w:val="0"/>
          <w:bCs/>
          <w:color w:val="auto"/>
          <w:szCs w:val="32"/>
          <w:lang w:val="en-GB"/>
        </w:rPr>
        <w:t>f</w:t>
      </w:r>
      <w:r w:rsidR="003E1E3F">
        <w:rPr>
          <w:b w:val="0"/>
          <w:bCs/>
          <w:color w:val="auto"/>
          <w:szCs w:val="32"/>
          <w:lang w:val="en-GB"/>
        </w:rPr>
        <w:t>y</w:t>
      </w:r>
      <w:r w:rsidR="008F3B57" w:rsidRPr="00A92C05">
        <w:rPr>
          <w:b w:val="0"/>
          <w:bCs/>
          <w:color w:val="auto"/>
          <w:szCs w:val="32"/>
          <w:lang w:val="en-GB"/>
        </w:rPr>
        <w:t xml:space="preserve"> erro</w:t>
      </w:r>
      <w:r w:rsidR="00CB5E57">
        <w:rPr>
          <w:b w:val="0"/>
          <w:bCs/>
          <w:color w:val="auto"/>
          <w:szCs w:val="32"/>
          <w:lang w:val="en-GB"/>
        </w:rPr>
        <w:t>r</w:t>
      </w:r>
      <w:r w:rsidR="00A007CC" w:rsidRPr="00A92C05">
        <w:rPr>
          <w:b w:val="0"/>
          <w:bCs/>
          <w:color w:val="auto"/>
          <w:szCs w:val="32"/>
          <w:lang w:val="en-GB"/>
        </w:rPr>
        <w:t xml:space="preserve"> situations) </w:t>
      </w:r>
      <w:r w:rsidR="008F3B57" w:rsidRPr="00A92C05">
        <w:rPr>
          <w:b w:val="0"/>
          <w:bCs/>
          <w:color w:val="auto"/>
          <w:szCs w:val="32"/>
          <w:lang w:val="en-GB"/>
        </w:rPr>
        <w:t xml:space="preserve">related to Microsoft’s Cloud-services, and the </w:t>
      </w:r>
      <w:r w:rsidR="006F58DD">
        <w:rPr>
          <w:b w:val="0"/>
          <w:bCs/>
          <w:color w:val="auto"/>
          <w:szCs w:val="32"/>
          <w:lang w:val="en-GB"/>
        </w:rPr>
        <w:t>Reseller</w:t>
      </w:r>
      <w:r w:rsidR="008F3B57" w:rsidRPr="00A92C05">
        <w:rPr>
          <w:b w:val="0"/>
          <w:bCs/>
          <w:color w:val="auto"/>
          <w:szCs w:val="32"/>
          <w:lang w:val="en-GB"/>
        </w:rPr>
        <w:t xml:space="preserve"> </w:t>
      </w:r>
      <w:r w:rsidR="00A70CA0" w:rsidRPr="00A92C05">
        <w:rPr>
          <w:b w:val="0"/>
          <w:bCs/>
          <w:color w:val="auto"/>
          <w:szCs w:val="32"/>
          <w:lang w:val="en-GB"/>
        </w:rPr>
        <w:t>shall</w:t>
      </w:r>
      <w:r w:rsidR="008F3B57" w:rsidRPr="00A92C05">
        <w:rPr>
          <w:b w:val="0"/>
          <w:bCs/>
          <w:color w:val="auto"/>
          <w:szCs w:val="32"/>
          <w:lang w:val="en-GB"/>
        </w:rPr>
        <w:t xml:space="preserve"> forward such requests to Microsoft. </w:t>
      </w:r>
      <w:r w:rsidR="00A70CA0" w:rsidRPr="00A92C05">
        <w:rPr>
          <w:b w:val="0"/>
          <w:bCs/>
          <w:color w:val="auto"/>
          <w:szCs w:val="32"/>
          <w:lang w:val="en-GB"/>
        </w:rPr>
        <w:t xml:space="preserve">The same applies for </w:t>
      </w:r>
      <w:r w:rsidR="00F04498" w:rsidRPr="00A92C05">
        <w:rPr>
          <w:b w:val="0"/>
          <w:bCs/>
          <w:color w:val="auto"/>
          <w:szCs w:val="32"/>
          <w:lang w:val="en-GB"/>
        </w:rPr>
        <w:t>claims</w:t>
      </w:r>
      <w:r w:rsidR="00B267D6" w:rsidRPr="00A92C05">
        <w:rPr>
          <w:b w:val="0"/>
          <w:bCs/>
          <w:color w:val="auto"/>
          <w:szCs w:val="32"/>
          <w:lang w:val="en-GB"/>
        </w:rPr>
        <w:t xml:space="preserve"> from the Customer for reimbursement </w:t>
      </w:r>
      <w:r w:rsidR="00D83450" w:rsidRPr="00A92C05">
        <w:rPr>
          <w:b w:val="0"/>
          <w:bCs/>
          <w:color w:val="auto"/>
          <w:szCs w:val="32"/>
          <w:lang w:val="en-GB"/>
        </w:rPr>
        <w:t xml:space="preserve">according to Microsoft’s SLA terms and conditions, that the </w:t>
      </w:r>
      <w:r w:rsidR="006F58DD">
        <w:rPr>
          <w:b w:val="0"/>
          <w:bCs/>
          <w:color w:val="auto"/>
          <w:szCs w:val="32"/>
          <w:lang w:val="en-GB"/>
        </w:rPr>
        <w:t>Reseller</w:t>
      </w:r>
      <w:r w:rsidR="00D83450" w:rsidRPr="00A92C05">
        <w:rPr>
          <w:b w:val="0"/>
          <w:bCs/>
          <w:color w:val="auto"/>
          <w:szCs w:val="32"/>
          <w:lang w:val="en-GB"/>
        </w:rPr>
        <w:t xml:space="preserve"> will follow up with Microsoft. If Microsoft</w:t>
      </w:r>
      <w:r w:rsidR="00361F4F" w:rsidRPr="00A92C05">
        <w:rPr>
          <w:b w:val="0"/>
          <w:bCs/>
          <w:color w:val="auto"/>
          <w:szCs w:val="32"/>
          <w:lang w:val="en-GB"/>
        </w:rPr>
        <w:t xml:space="preserve"> </w:t>
      </w:r>
      <w:r w:rsidR="00446553" w:rsidRPr="00A92C05">
        <w:rPr>
          <w:b w:val="0"/>
          <w:bCs/>
          <w:color w:val="auto"/>
          <w:szCs w:val="32"/>
          <w:lang w:val="en-GB"/>
        </w:rPr>
        <w:t xml:space="preserve">accepts the </w:t>
      </w:r>
      <w:r w:rsidR="003E65E4" w:rsidRPr="00A92C05">
        <w:rPr>
          <w:b w:val="0"/>
          <w:bCs/>
          <w:color w:val="auto"/>
          <w:szCs w:val="32"/>
          <w:lang w:val="en-GB"/>
        </w:rPr>
        <w:t xml:space="preserve">Customer’s </w:t>
      </w:r>
      <w:r w:rsidR="00446553" w:rsidRPr="00A92C05">
        <w:rPr>
          <w:b w:val="0"/>
          <w:bCs/>
          <w:color w:val="auto"/>
          <w:szCs w:val="32"/>
          <w:lang w:val="en-GB"/>
        </w:rPr>
        <w:t>cl</w:t>
      </w:r>
      <w:r w:rsidR="003E65E4" w:rsidRPr="00A92C05">
        <w:rPr>
          <w:b w:val="0"/>
          <w:bCs/>
          <w:color w:val="auto"/>
          <w:szCs w:val="32"/>
          <w:lang w:val="en-GB"/>
        </w:rPr>
        <w:t>aim</w:t>
      </w:r>
      <w:r w:rsidR="00D27A67" w:rsidRPr="00A92C05">
        <w:rPr>
          <w:b w:val="0"/>
          <w:bCs/>
          <w:color w:val="auto"/>
          <w:szCs w:val="32"/>
          <w:lang w:val="en-GB"/>
        </w:rPr>
        <w:t xml:space="preserve">, </w:t>
      </w:r>
      <w:r w:rsidR="003E65E4" w:rsidRPr="00A92C05">
        <w:rPr>
          <w:b w:val="0"/>
          <w:bCs/>
          <w:color w:val="auto"/>
          <w:szCs w:val="32"/>
          <w:lang w:val="en-GB"/>
        </w:rPr>
        <w:t xml:space="preserve">the </w:t>
      </w:r>
      <w:r w:rsidR="006F58DD">
        <w:rPr>
          <w:b w:val="0"/>
          <w:bCs/>
          <w:color w:val="auto"/>
          <w:szCs w:val="32"/>
          <w:lang w:val="en-GB"/>
        </w:rPr>
        <w:t>Reseller</w:t>
      </w:r>
      <w:r w:rsidR="003E65E4" w:rsidRPr="00A92C05">
        <w:rPr>
          <w:b w:val="0"/>
          <w:bCs/>
          <w:color w:val="auto"/>
          <w:szCs w:val="32"/>
          <w:lang w:val="en-GB"/>
        </w:rPr>
        <w:t xml:space="preserve"> shall</w:t>
      </w:r>
      <w:r w:rsidR="00AD6280" w:rsidRPr="00A92C05">
        <w:rPr>
          <w:b w:val="0"/>
          <w:bCs/>
          <w:color w:val="auto"/>
          <w:szCs w:val="32"/>
          <w:lang w:val="en-GB"/>
        </w:rPr>
        <w:t xml:space="preserve">, upon receiving the </w:t>
      </w:r>
      <w:r w:rsidR="00187B52" w:rsidRPr="00A92C05">
        <w:rPr>
          <w:b w:val="0"/>
          <w:bCs/>
          <w:color w:val="auto"/>
          <w:szCs w:val="32"/>
          <w:lang w:val="en-GB"/>
        </w:rPr>
        <w:t xml:space="preserve">settlement from Microsoft, ensure </w:t>
      </w:r>
      <w:r w:rsidR="00BF53AE">
        <w:rPr>
          <w:b w:val="0"/>
          <w:bCs/>
          <w:color w:val="auto"/>
          <w:szCs w:val="32"/>
          <w:lang w:val="en-GB"/>
        </w:rPr>
        <w:t xml:space="preserve">an equal </w:t>
      </w:r>
      <w:r w:rsidR="00187B52" w:rsidRPr="00A92C05">
        <w:rPr>
          <w:b w:val="0"/>
          <w:bCs/>
          <w:color w:val="auto"/>
          <w:szCs w:val="32"/>
          <w:lang w:val="en-GB"/>
        </w:rPr>
        <w:t xml:space="preserve">sum </w:t>
      </w:r>
      <w:r w:rsidR="00CC35CB" w:rsidRPr="00A92C05">
        <w:rPr>
          <w:b w:val="0"/>
          <w:bCs/>
          <w:color w:val="auto"/>
          <w:szCs w:val="32"/>
          <w:lang w:val="en-GB"/>
        </w:rPr>
        <w:t>is deducted from the Customer’s future</w:t>
      </w:r>
      <w:r w:rsidR="00690675" w:rsidRPr="00A92C05">
        <w:rPr>
          <w:b w:val="0"/>
          <w:bCs/>
          <w:color w:val="auto"/>
          <w:szCs w:val="32"/>
          <w:lang w:val="en-GB"/>
        </w:rPr>
        <w:t xml:space="preserve"> invoices. Please notice that </w:t>
      </w:r>
      <w:r w:rsidR="00D27A67" w:rsidRPr="00A92C05">
        <w:rPr>
          <w:b w:val="0"/>
          <w:bCs/>
          <w:color w:val="auto"/>
          <w:szCs w:val="32"/>
          <w:lang w:val="en-GB"/>
        </w:rPr>
        <w:t xml:space="preserve">Microsoft </w:t>
      </w:r>
      <w:r w:rsidR="00690675" w:rsidRPr="00A92C05">
        <w:rPr>
          <w:b w:val="0"/>
          <w:bCs/>
          <w:color w:val="auto"/>
          <w:szCs w:val="32"/>
          <w:lang w:val="en-GB"/>
        </w:rPr>
        <w:t xml:space="preserve">under normal circumstances has a </w:t>
      </w:r>
      <w:r w:rsidR="00226F00" w:rsidRPr="00A92C05">
        <w:rPr>
          <w:b w:val="0"/>
          <w:bCs/>
          <w:color w:val="auto"/>
          <w:szCs w:val="32"/>
          <w:lang w:val="en-GB"/>
        </w:rPr>
        <w:t>thirt</w:t>
      </w:r>
      <w:r w:rsidR="00A97A3B">
        <w:rPr>
          <w:b w:val="0"/>
          <w:bCs/>
          <w:color w:val="auto"/>
          <w:szCs w:val="32"/>
          <w:lang w:val="en-GB"/>
        </w:rPr>
        <w:t>y-</w:t>
      </w:r>
      <w:r w:rsidR="007E7A61" w:rsidRPr="00A92C05">
        <w:rPr>
          <w:b w:val="0"/>
          <w:bCs/>
          <w:color w:val="auto"/>
          <w:szCs w:val="32"/>
          <w:lang w:val="en-GB"/>
        </w:rPr>
        <w:t>(30)</w:t>
      </w:r>
      <w:r w:rsidR="00A97A3B">
        <w:rPr>
          <w:b w:val="0"/>
          <w:bCs/>
          <w:color w:val="auto"/>
          <w:szCs w:val="32"/>
          <w:lang w:val="en-GB"/>
        </w:rPr>
        <w:t>-</w:t>
      </w:r>
      <w:r w:rsidR="007E7A61" w:rsidRPr="00A92C05">
        <w:rPr>
          <w:b w:val="0"/>
          <w:bCs/>
          <w:color w:val="auto"/>
          <w:szCs w:val="32"/>
          <w:lang w:val="en-GB"/>
        </w:rPr>
        <w:t xml:space="preserve">day deadline </w:t>
      </w:r>
      <w:r w:rsidR="00226F00" w:rsidRPr="00A92C05">
        <w:rPr>
          <w:b w:val="0"/>
          <w:bCs/>
          <w:color w:val="auto"/>
          <w:szCs w:val="32"/>
          <w:lang w:val="en-GB"/>
        </w:rPr>
        <w:t xml:space="preserve">for </w:t>
      </w:r>
      <w:r w:rsidR="009E5655" w:rsidRPr="00A92C05">
        <w:rPr>
          <w:b w:val="0"/>
          <w:bCs/>
          <w:color w:val="auto"/>
          <w:szCs w:val="32"/>
          <w:lang w:val="en-GB"/>
        </w:rPr>
        <w:t>claiming reimbursements of SLA</w:t>
      </w:r>
      <w:r w:rsidR="00BF53AE">
        <w:rPr>
          <w:b w:val="0"/>
          <w:bCs/>
          <w:color w:val="auto"/>
          <w:szCs w:val="32"/>
          <w:lang w:val="en-GB"/>
        </w:rPr>
        <w:t xml:space="preserve"> penalty</w:t>
      </w:r>
      <w:r w:rsidR="009E5655" w:rsidRPr="00A92C05">
        <w:rPr>
          <w:b w:val="0"/>
          <w:bCs/>
          <w:color w:val="auto"/>
          <w:szCs w:val="32"/>
          <w:lang w:val="en-GB"/>
        </w:rPr>
        <w:t xml:space="preserve">. </w:t>
      </w:r>
    </w:p>
    <w:p w14:paraId="5AEFE0C5" w14:textId="39522B2B" w:rsidR="00D27A67" w:rsidRPr="00A92C05" w:rsidRDefault="00D27A67" w:rsidP="00D27A67">
      <w:pPr>
        <w:pStyle w:val="Overskrift2"/>
        <w:rPr>
          <w:b w:val="0"/>
          <w:bCs/>
          <w:color w:val="auto"/>
          <w:szCs w:val="32"/>
          <w:lang w:val="en-GB"/>
        </w:rPr>
      </w:pPr>
      <w:r w:rsidRPr="00A92C05">
        <w:rPr>
          <w:b w:val="0"/>
          <w:bCs/>
          <w:color w:val="auto"/>
          <w:szCs w:val="32"/>
          <w:lang w:val="en-GB"/>
        </w:rPr>
        <w:t xml:space="preserve">Support </w:t>
      </w:r>
      <w:r w:rsidR="00B0080D" w:rsidRPr="00A92C05">
        <w:rPr>
          <w:b w:val="0"/>
          <w:bCs/>
          <w:color w:val="auto"/>
          <w:szCs w:val="32"/>
          <w:lang w:val="en-GB"/>
        </w:rPr>
        <w:t xml:space="preserve">services </w:t>
      </w:r>
      <w:r w:rsidR="00E52197" w:rsidRPr="00A92C05">
        <w:rPr>
          <w:b w:val="0"/>
          <w:bCs/>
          <w:color w:val="auto"/>
          <w:szCs w:val="32"/>
          <w:lang w:val="en-GB"/>
        </w:rPr>
        <w:t xml:space="preserve">are normally provided Mondays through Fridays </w:t>
      </w:r>
      <w:r w:rsidRPr="00A92C05">
        <w:rPr>
          <w:b w:val="0"/>
          <w:bCs/>
          <w:color w:val="auto"/>
          <w:szCs w:val="32"/>
          <w:lang w:val="en-GB"/>
        </w:rPr>
        <w:t>08</w:t>
      </w:r>
      <w:r w:rsidR="00736FCE" w:rsidRPr="00A92C05">
        <w:rPr>
          <w:b w:val="0"/>
          <w:bCs/>
          <w:color w:val="auto"/>
          <w:szCs w:val="32"/>
          <w:lang w:val="en-GB"/>
        </w:rPr>
        <w:t xml:space="preserve">:00 to </w:t>
      </w:r>
      <w:r w:rsidRPr="00A92C05">
        <w:rPr>
          <w:b w:val="0"/>
          <w:bCs/>
          <w:color w:val="auto"/>
          <w:szCs w:val="32"/>
          <w:lang w:val="en-GB"/>
        </w:rPr>
        <w:t>16</w:t>
      </w:r>
      <w:r w:rsidR="00736FCE" w:rsidRPr="00A92C05">
        <w:rPr>
          <w:b w:val="0"/>
          <w:bCs/>
          <w:color w:val="auto"/>
          <w:szCs w:val="32"/>
          <w:lang w:val="en-GB"/>
        </w:rPr>
        <w:t>:00 CEST</w:t>
      </w:r>
      <w:r w:rsidRPr="00A92C05">
        <w:rPr>
          <w:b w:val="0"/>
          <w:bCs/>
          <w:color w:val="auto"/>
          <w:szCs w:val="32"/>
          <w:lang w:val="en-GB"/>
        </w:rPr>
        <w:t xml:space="preserve">, </w:t>
      </w:r>
      <w:r w:rsidR="00736FCE" w:rsidRPr="00A92C05">
        <w:rPr>
          <w:b w:val="0"/>
          <w:bCs/>
          <w:color w:val="auto"/>
          <w:szCs w:val="32"/>
          <w:lang w:val="en-GB"/>
        </w:rPr>
        <w:t>unless the parties have agreed otherwise</w:t>
      </w:r>
      <w:r w:rsidRPr="00A92C05">
        <w:rPr>
          <w:b w:val="0"/>
          <w:bCs/>
          <w:color w:val="auto"/>
          <w:szCs w:val="32"/>
          <w:lang w:val="en-GB"/>
        </w:rPr>
        <w:t xml:space="preserve">. </w:t>
      </w:r>
    </w:p>
    <w:p w14:paraId="3F8EC2DA" w14:textId="339FBCC0" w:rsidR="00D27A67" w:rsidRPr="00A92C05" w:rsidRDefault="002D4916" w:rsidP="00D27A67">
      <w:pPr>
        <w:pStyle w:val="Overskrift2"/>
        <w:rPr>
          <w:b w:val="0"/>
          <w:bCs/>
          <w:color w:val="auto"/>
          <w:szCs w:val="32"/>
          <w:lang w:val="en-GB"/>
        </w:rPr>
      </w:pPr>
      <w:r w:rsidRPr="00A92C05">
        <w:rPr>
          <w:b w:val="0"/>
          <w:bCs/>
          <w:color w:val="auto"/>
          <w:szCs w:val="32"/>
          <w:lang w:val="en-GB"/>
        </w:rPr>
        <w:t xml:space="preserve">Support services do not include </w:t>
      </w:r>
      <w:r w:rsidR="00320D30" w:rsidRPr="00A92C05">
        <w:rPr>
          <w:b w:val="0"/>
          <w:bCs/>
          <w:color w:val="auto"/>
          <w:szCs w:val="32"/>
          <w:lang w:val="en-GB"/>
        </w:rPr>
        <w:t>assistance</w:t>
      </w:r>
      <w:r w:rsidR="00D27A67" w:rsidRPr="00A92C05">
        <w:rPr>
          <w:b w:val="0"/>
          <w:bCs/>
          <w:color w:val="auto"/>
          <w:szCs w:val="32"/>
          <w:lang w:val="en-GB"/>
        </w:rPr>
        <w:t xml:space="preserve"> </w:t>
      </w:r>
      <w:r w:rsidR="00AB13EF" w:rsidRPr="00A92C05">
        <w:rPr>
          <w:b w:val="0"/>
          <w:bCs/>
          <w:color w:val="auto"/>
          <w:szCs w:val="32"/>
          <w:lang w:val="en-GB"/>
        </w:rPr>
        <w:t>with</w:t>
      </w:r>
      <w:r w:rsidR="00E35093" w:rsidRPr="00A92C05">
        <w:rPr>
          <w:b w:val="0"/>
          <w:bCs/>
          <w:color w:val="auto"/>
          <w:szCs w:val="32"/>
          <w:lang w:val="en-GB"/>
        </w:rPr>
        <w:t xml:space="preserve"> the setup and establishment of </w:t>
      </w:r>
      <w:r w:rsidR="008E3400" w:rsidRPr="00A92C05">
        <w:rPr>
          <w:b w:val="0"/>
          <w:bCs/>
          <w:color w:val="auto"/>
          <w:szCs w:val="32"/>
          <w:lang w:val="en-GB"/>
        </w:rPr>
        <w:t>C</w:t>
      </w:r>
      <w:r w:rsidR="007B041B" w:rsidRPr="00A92C05">
        <w:rPr>
          <w:b w:val="0"/>
          <w:bCs/>
          <w:color w:val="auto"/>
          <w:szCs w:val="32"/>
          <w:lang w:val="en-GB"/>
        </w:rPr>
        <w:t>loud-services</w:t>
      </w:r>
      <w:r w:rsidR="00D27A67" w:rsidRPr="00A92C05">
        <w:rPr>
          <w:b w:val="0"/>
          <w:bCs/>
          <w:color w:val="auto"/>
          <w:szCs w:val="32"/>
          <w:lang w:val="en-GB"/>
        </w:rPr>
        <w:t xml:space="preserve"> (</w:t>
      </w:r>
      <w:r w:rsidR="006F46FE" w:rsidRPr="00A92C05">
        <w:rPr>
          <w:b w:val="0"/>
          <w:bCs/>
          <w:color w:val="auto"/>
          <w:szCs w:val="32"/>
          <w:lang w:val="en-GB"/>
        </w:rPr>
        <w:t xml:space="preserve">such as implementation of </w:t>
      </w:r>
      <w:r w:rsidR="00D27A67" w:rsidRPr="00A92C05">
        <w:rPr>
          <w:b w:val="0"/>
          <w:bCs/>
          <w:color w:val="auto"/>
          <w:szCs w:val="32"/>
          <w:lang w:val="en-GB"/>
        </w:rPr>
        <w:t xml:space="preserve">D365, Office 365, </w:t>
      </w:r>
      <w:r w:rsidR="006F46FE" w:rsidRPr="00A92C05">
        <w:rPr>
          <w:b w:val="0"/>
          <w:bCs/>
          <w:color w:val="auto"/>
          <w:szCs w:val="32"/>
          <w:lang w:val="en-GB"/>
        </w:rPr>
        <w:t xml:space="preserve">moving of </w:t>
      </w:r>
      <w:r w:rsidR="00D27A67" w:rsidRPr="00A92C05">
        <w:rPr>
          <w:b w:val="0"/>
          <w:bCs/>
          <w:color w:val="auto"/>
          <w:szCs w:val="32"/>
          <w:lang w:val="en-GB"/>
        </w:rPr>
        <w:t>appli</w:t>
      </w:r>
      <w:r w:rsidR="006F46FE" w:rsidRPr="00A92C05">
        <w:rPr>
          <w:b w:val="0"/>
          <w:bCs/>
          <w:color w:val="auto"/>
          <w:szCs w:val="32"/>
          <w:lang w:val="en-GB"/>
        </w:rPr>
        <w:t xml:space="preserve">cations to </w:t>
      </w:r>
      <w:r w:rsidR="00D27A67" w:rsidRPr="00A92C05">
        <w:rPr>
          <w:b w:val="0"/>
          <w:bCs/>
          <w:color w:val="auto"/>
          <w:szCs w:val="32"/>
          <w:lang w:val="en-GB"/>
        </w:rPr>
        <w:t>Azure</w:t>
      </w:r>
      <w:r w:rsidR="006F46FE" w:rsidRPr="00A92C05">
        <w:rPr>
          <w:b w:val="0"/>
          <w:bCs/>
          <w:color w:val="auto"/>
          <w:szCs w:val="32"/>
          <w:lang w:val="en-GB"/>
        </w:rPr>
        <w:t>, and so forth</w:t>
      </w:r>
      <w:r w:rsidR="00D27A67" w:rsidRPr="00A92C05">
        <w:rPr>
          <w:b w:val="0"/>
          <w:bCs/>
          <w:color w:val="auto"/>
          <w:szCs w:val="32"/>
          <w:lang w:val="en-GB"/>
        </w:rPr>
        <w:t>)</w:t>
      </w:r>
      <w:r w:rsidR="00AB13EF" w:rsidRPr="00A92C05">
        <w:rPr>
          <w:b w:val="0"/>
          <w:bCs/>
          <w:color w:val="auto"/>
          <w:szCs w:val="32"/>
          <w:lang w:val="en-GB"/>
        </w:rPr>
        <w:t xml:space="preserve">, </w:t>
      </w:r>
      <w:r w:rsidR="00E35093" w:rsidRPr="00A92C05">
        <w:rPr>
          <w:b w:val="0"/>
          <w:bCs/>
          <w:color w:val="auto"/>
          <w:szCs w:val="32"/>
          <w:lang w:val="en-GB"/>
        </w:rPr>
        <w:t>consequence</w:t>
      </w:r>
      <w:r w:rsidR="00AB13EF" w:rsidRPr="00A92C05">
        <w:rPr>
          <w:b w:val="0"/>
          <w:bCs/>
          <w:color w:val="auto"/>
          <w:szCs w:val="32"/>
          <w:lang w:val="en-GB"/>
        </w:rPr>
        <w:t>s</w:t>
      </w:r>
      <w:r w:rsidR="00E35093" w:rsidRPr="00A92C05">
        <w:rPr>
          <w:b w:val="0"/>
          <w:bCs/>
          <w:color w:val="auto"/>
          <w:szCs w:val="32"/>
          <w:lang w:val="en-GB"/>
        </w:rPr>
        <w:t xml:space="preserve"> of </w:t>
      </w:r>
      <w:r w:rsidR="00681DD2" w:rsidRPr="00A92C05">
        <w:rPr>
          <w:b w:val="0"/>
          <w:bCs/>
          <w:color w:val="auto"/>
          <w:szCs w:val="32"/>
          <w:lang w:val="en-GB"/>
        </w:rPr>
        <w:t>amendments Microsoft do to its Cloud-services</w:t>
      </w:r>
      <w:r w:rsidR="001F0BCD" w:rsidRPr="00A92C05">
        <w:rPr>
          <w:b w:val="0"/>
          <w:bCs/>
          <w:color w:val="auto"/>
          <w:szCs w:val="32"/>
          <w:lang w:val="en-GB"/>
        </w:rPr>
        <w:t>,</w:t>
      </w:r>
      <w:r w:rsidR="00D27A67" w:rsidRPr="00A92C05">
        <w:rPr>
          <w:b w:val="0"/>
          <w:bCs/>
          <w:color w:val="auto"/>
          <w:szCs w:val="32"/>
          <w:lang w:val="en-GB"/>
        </w:rPr>
        <w:t xml:space="preserve"> </w:t>
      </w:r>
      <w:r w:rsidR="00534153" w:rsidRPr="00A92C05">
        <w:rPr>
          <w:b w:val="0"/>
          <w:bCs/>
          <w:color w:val="auto"/>
          <w:szCs w:val="32"/>
          <w:lang w:val="en-GB"/>
        </w:rPr>
        <w:t xml:space="preserve">or consecutive assessments of consequences for the Customer and the Customer’s solutions. </w:t>
      </w:r>
      <w:r w:rsidR="00766F55" w:rsidRPr="00A92C05">
        <w:rPr>
          <w:b w:val="0"/>
          <w:bCs/>
          <w:color w:val="auto"/>
          <w:szCs w:val="32"/>
          <w:lang w:val="en-GB"/>
        </w:rPr>
        <w:t xml:space="preserve">Assistance outside of the scope of the </w:t>
      </w:r>
      <w:r w:rsidR="006F58DD">
        <w:rPr>
          <w:b w:val="0"/>
          <w:bCs/>
          <w:color w:val="auto"/>
          <w:szCs w:val="32"/>
          <w:lang w:val="en-GB"/>
        </w:rPr>
        <w:t>Reseller</w:t>
      </w:r>
      <w:r w:rsidR="00766F55" w:rsidRPr="00A92C05">
        <w:rPr>
          <w:b w:val="0"/>
          <w:bCs/>
          <w:color w:val="auto"/>
          <w:szCs w:val="32"/>
          <w:lang w:val="en-GB"/>
        </w:rPr>
        <w:t>’s support services</w:t>
      </w:r>
      <w:r w:rsidR="003D15ED" w:rsidRPr="00A92C05">
        <w:rPr>
          <w:b w:val="0"/>
          <w:bCs/>
          <w:color w:val="auto"/>
          <w:szCs w:val="32"/>
          <w:lang w:val="en-GB"/>
        </w:rPr>
        <w:t xml:space="preserve"> is available as a payable service on the </w:t>
      </w:r>
      <w:r w:rsidR="006F58DD">
        <w:rPr>
          <w:b w:val="0"/>
          <w:bCs/>
          <w:color w:val="auto"/>
          <w:szCs w:val="32"/>
          <w:lang w:val="en-GB"/>
        </w:rPr>
        <w:t>Reseller</w:t>
      </w:r>
      <w:r w:rsidR="003D15ED" w:rsidRPr="00A92C05">
        <w:rPr>
          <w:b w:val="0"/>
          <w:bCs/>
          <w:color w:val="auto"/>
          <w:szCs w:val="32"/>
          <w:lang w:val="en-GB"/>
        </w:rPr>
        <w:t>’s terms and conditions</w:t>
      </w:r>
      <w:r w:rsidR="00C8785C">
        <w:rPr>
          <w:b w:val="0"/>
          <w:bCs/>
          <w:color w:val="auto"/>
          <w:szCs w:val="32"/>
          <w:lang w:val="en-GB"/>
        </w:rPr>
        <w:t xml:space="preserve"> for such</w:t>
      </w:r>
      <w:r w:rsidR="003D15ED" w:rsidRPr="00A92C05">
        <w:rPr>
          <w:b w:val="0"/>
          <w:bCs/>
          <w:color w:val="auto"/>
          <w:szCs w:val="32"/>
          <w:lang w:val="en-GB"/>
        </w:rPr>
        <w:t>.</w:t>
      </w:r>
      <w:commentRangeEnd w:id="17"/>
      <w:r w:rsidR="004E7614">
        <w:rPr>
          <w:rStyle w:val="Merknadsreferanse"/>
          <w:rFonts w:eastAsiaTheme="minorHAnsi" w:cstheme="minorBidi"/>
          <w:b w:val="0"/>
          <w:color w:val="auto"/>
        </w:rPr>
        <w:commentReference w:id="17"/>
      </w:r>
    </w:p>
    <w:p w14:paraId="62D60481" w14:textId="26171F7A" w:rsidR="00D27A67" w:rsidRPr="00A92C05" w:rsidRDefault="00AE06F3" w:rsidP="00D27A67">
      <w:pPr>
        <w:pStyle w:val="Overskrift1"/>
        <w:rPr>
          <w:color w:val="auto"/>
          <w:lang w:val="en-GB"/>
        </w:rPr>
      </w:pPr>
      <w:r w:rsidRPr="00A92C05">
        <w:rPr>
          <w:color w:val="auto"/>
          <w:lang w:val="en-GB"/>
        </w:rPr>
        <w:t>Assistance during the Discountinuation of the Cloud-services</w:t>
      </w:r>
    </w:p>
    <w:p w14:paraId="4777A480" w14:textId="7D5676DB" w:rsidR="00D27A67" w:rsidRPr="00A92C05" w:rsidRDefault="00D91504" w:rsidP="00D27A67">
      <w:pPr>
        <w:pStyle w:val="Overskrift2"/>
        <w:rPr>
          <w:b w:val="0"/>
          <w:bCs/>
          <w:color w:val="auto"/>
          <w:szCs w:val="32"/>
          <w:lang w:val="en-GB"/>
        </w:rPr>
      </w:pPr>
      <w:r w:rsidRPr="00A92C05">
        <w:rPr>
          <w:b w:val="0"/>
          <w:bCs/>
          <w:color w:val="auto"/>
          <w:szCs w:val="32"/>
          <w:lang w:val="en-GB"/>
        </w:rPr>
        <w:lastRenderedPageBreak/>
        <w:t xml:space="preserve">Upon the termination of the Agreement </w:t>
      </w:r>
      <w:r w:rsidR="007C3698" w:rsidRPr="00A92C05">
        <w:rPr>
          <w:b w:val="0"/>
          <w:bCs/>
          <w:color w:val="auto"/>
          <w:szCs w:val="32"/>
          <w:lang w:val="en-GB"/>
        </w:rPr>
        <w:t>according to section 2</w:t>
      </w:r>
      <w:r w:rsidR="00DF0FE5">
        <w:rPr>
          <w:b w:val="0"/>
          <w:bCs/>
          <w:color w:val="auto"/>
          <w:szCs w:val="32"/>
          <w:lang w:val="en-GB"/>
        </w:rPr>
        <w:t xml:space="preserve"> of the Agreement</w:t>
      </w:r>
      <w:r w:rsidR="007C3698" w:rsidRPr="00A92C05">
        <w:rPr>
          <w:b w:val="0"/>
          <w:bCs/>
          <w:color w:val="auto"/>
          <w:szCs w:val="32"/>
          <w:lang w:val="en-GB"/>
        </w:rPr>
        <w:t xml:space="preserve">, the </w:t>
      </w:r>
      <w:r w:rsidR="006F58DD">
        <w:rPr>
          <w:b w:val="0"/>
          <w:bCs/>
          <w:color w:val="auto"/>
          <w:szCs w:val="32"/>
          <w:lang w:val="en-GB"/>
        </w:rPr>
        <w:t>Reseller</w:t>
      </w:r>
      <w:r w:rsidR="007C3698" w:rsidRPr="00A92C05">
        <w:rPr>
          <w:b w:val="0"/>
          <w:bCs/>
          <w:color w:val="auto"/>
          <w:szCs w:val="32"/>
          <w:lang w:val="en-GB"/>
        </w:rPr>
        <w:t xml:space="preserve"> </w:t>
      </w:r>
      <w:r w:rsidR="007C47D9" w:rsidRPr="00A92C05">
        <w:rPr>
          <w:b w:val="0"/>
          <w:bCs/>
          <w:color w:val="auto"/>
          <w:szCs w:val="32"/>
          <w:lang w:val="en-GB"/>
        </w:rPr>
        <w:t xml:space="preserve">shall </w:t>
      </w:r>
      <w:r w:rsidR="007C3698" w:rsidRPr="00A92C05">
        <w:rPr>
          <w:b w:val="0"/>
          <w:bCs/>
          <w:color w:val="auto"/>
          <w:szCs w:val="32"/>
          <w:lang w:val="en-GB"/>
        </w:rPr>
        <w:t>provide assistance to</w:t>
      </w:r>
      <w:r w:rsidR="00DF0FE5">
        <w:rPr>
          <w:b w:val="0"/>
          <w:bCs/>
          <w:color w:val="auto"/>
          <w:szCs w:val="32"/>
          <w:lang w:val="en-GB"/>
        </w:rPr>
        <w:t xml:space="preserve"> the</w:t>
      </w:r>
      <w:r w:rsidR="007C3698" w:rsidRPr="00A92C05">
        <w:rPr>
          <w:b w:val="0"/>
          <w:bCs/>
          <w:color w:val="auto"/>
          <w:szCs w:val="32"/>
          <w:lang w:val="en-GB"/>
        </w:rPr>
        <w:t xml:space="preserve"> Customer regarding the </w:t>
      </w:r>
      <w:r w:rsidR="00260C74" w:rsidRPr="00A92C05">
        <w:rPr>
          <w:b w:val="0"/>
          <w:bCs/>
          <w:color w:val="auto"/>
          <w:szCs w:val="32"/>
          <w:lang w:val="en-GB"/>
        </w:rPr>
        <w:t>discontinuation</w:t>
      </w:r>
      <w:r w:rsidR="007C3698" w:rsidRPr="00A92C05">
        <w:rPr>
          <w:b w:val="0"/>
          <w:bCs/>
          <w:color w:val="auto"/>
          <w:szCs w:val="32"/>
          <w:lang w:val="en-GB"/>
        </w:rPr>
        <w:t xml:space="preserve"> of the </w:t>
      </w:r>
      <w:r w:rsidR="00260C74" w:rsidRPr="00A92C05">
        <w:rPr>
          <w:b w:val="0"/>
          <w:bCs/>
          <w:color w:val="auto"/>
          <w:szCs w:val="32"/>
          <w:lang w:val="en-GB"/>
        </w:rPr>
        <w:t>Agreement</w:t>
      </w:r>
      <w:r w:rsidR="007C3698" w:rsidRPr="00A92C05">
        <w:rPr>
          <w:b w:val="0"/>
          <w:bCs/>
          <w:color w:val="auto"/>
          <w:szCs w:val="32"/>
          <w:lang w:val="en-GB"/>
        </w:rPr>
        <w:t xml:space="preserve"> with Microsoft</w:t>
      </w:r>
      <w:r w:rsidR="00D27A67" w:rsidRPr="00A92C05">
        <w:rPr>
          <w:b w:val="0"/>
          <w:bCs/>
          <w:color w:val="auto"/>
          <w:szCs w:val="32"/>
          <w:lang w:val="en-GB"/>
        </w:rPr>
        <w:t xml:space="preserve">. </w:t>
      </w:r>
      <w:r w:rsidR="007C3698" w:rsidRPr="00A92C05">
        <w:rPr>
          <w:b w:val="0"/>
          <w:bCs/>
          <w:color w:val="auto"/>
          <w:szCs w:val="32"/>
          <w:lang w:val="en-GB"/>
        </w:rPr>
        <w:t xml:space="preserve">This includes </w:t>
      </w:r>
      <w:r w:rsidR="00260C74" w:rsidRPr="00A92C05">
        <w:rPr>
          <w:b w:val="0"/>
          <w:bCs/>
          <w:color w:val="auto"/>
          <w:szCs w:val="32"/>
          <w:lang w:val="en-GB"/>
        </w:rPr>
        <w:t>notification</w:t>
      </w:r>
      <w:r w:rsidR="00765294" w:rsidRPr="00A92C05">
        <w:rPr>
          <w:b w:val="0"/>
          <w:bCs/>
          <w:color w:val="auto"/>
          <w:szCs w:val="32"/>
          <w:lang w:val="en-GB"/>
        </w:rPr>
        <w:t xml:space="preserve"> of </w:t>
      </w:r>
      <w:r w:rsidR="00260C74" w:rsidRPr="00A92C05">
        <w:rPr>
          <w:b w:val="0"/>
          <w:bCs/>
          <w:color w:val="auto"/>
          <w:szCs w:val="32"/>
          <w:lang w:val="en-GB"/>
        </w:rPr>
        <w:t>termination</w:t>
      </w:r>
      <w:r w:rsidR="00765294" w:rsidRPr="00A92C05">
        <w:rPr>
          <w:b w:val="0"/>
          <w:bCs/>
          <w:color w:val="auto"/>
          <w:szCs w:val="32"/>
          <w:lang w:val="en-GB"/>
        </w:rPr>
        <w:t xml:space="preserve"> to Microsoft</w:t>
      </w:r>
      <w:r w:rsidR="00260C74" w:rsidRPr="00A92C05">
        <w:rPr>
          <w:b w:val="0"/>
          <w:bCs/>
          <w:color w:val="auto"/>
          <w:szCs w:val="32"/>
          <w:lang w:val="en-GB"/>
        </w:rPr>
        <w:t xml:space="preserve"> </w:t>
      </w:r>
      <w:r w:rsidR="00D032E4">
        <w:rPr>
          <w:b w:val="0"/>
          <w:bCs/>
          <w:color w:val="auto"/>
          <w:szCs w:val="32"/>
          <w:lang w:val="en-GB"/>
        </w:rPr>
        <w:t>or</w:t>
      </w:r>
      <w:r w:rsidR="00260C74" w:rsidRPr="00A92C05">
        <w:rPr>
          <w:b w:val="0"/>
          <w:bCs/>
          <w:color w:val="auto"/>
          <w:szCs w:val="32"/>
          <w:lang w:val="en-GB"/>
        </w:rPr>
        <w:t xml:space="preserve"> assistance with transfer of the Customer’s account to another </w:t>
      </w:r>
      <w:r w:rsidR="006F58DD">
        <w:rPr>
          <w:b w:val="0"/>
          <w:bCs/>
          <w:color w:val="auto"/>
          <w:szCs w:val="32"/>
          <w:lang w:val="en-GB"/>
        </w:rPr>
        <w:t>reseller</w:t>
      </w:r>
      <w:r w:rsidR="00FC3DEE">
        <w:rPr>
          <w:b w:val="0"/>
          <w:bCs/>
          <w:color w:val="auto"/>
          <w:szCs w:val="32"/>
          <w:lang w:val="en-GB"/>
        </w:rPr>
        <w:t>, and removal of any Reseller specific attributes from the Customer account</w:t>
      </w:r>
      <w:r w:rsidR="00260C74" w:rsidRPr="00A92C05">
        <w:rPr>
          <w:b w:val="0"/>
          <w:bCs/>
          <w:color w:val="auto"/>
          <w:szCs w:val="32"/>
          <w:lang w:val="en-GB"/>
        </w:rPr>
        <w:t xml:space="preserve">. </w:t>
      </w:r>
    </w:p>
    <w:p w14:paraId="04C81D95" w14:textId="791AA2DF" w:rsidR="00D27A67" w:rsidRPr="008511D4" w:rsidRDefault="00DE6D63" w:rsidP="008511D4">
      <w:pPr>
        <w:pStyle w:val="Overskrift2"/>
        <w:rPr>
          <w:b w:val="0"/>
          <w:bCs/>
          <w:color w:val="auto"/>
          <w:szCs w:val="32"/>
          <w:lang w:val="en-GB"/>
        </w:rPr>
      </w:pPr>
      <w:r w:rsidRPr="00A92C05">
        <w:rPr>
          <w:b w:val="0"/>
          <w:bCs/>
          <w:color w:val="auto"/>
          <w:szCs w:val="32"/>
          <w:lang w:val="en-GB"/>
        </w:rPr>
        <w:t>Other support, such as support related to t</w:t>
      </w:r>
      <w:r w:rsidR="00112538" w:rsidRPr="00A92C05">
        <w:rPr>
          <w:b w:val="0"/>
          <w:bCs/>
          <w:color w:val="auto"/>
          <w:szCs w:val="32"/>
          <w:lang w:val="en-GB"/>
        </w:rPr>
        <w:t>ransfer of Customer data, deletion of the Customer’s applications from Microsoft’s Cloud-services</w:t>
      </w:r>
      <w:r w:rsidR="00900B7F" w:rsidRPr="00A92C05">
        <w:rPr>
          <w:b w:val="0"/>
          <w:bCs/>
          <w:color w:val="auto"/>
          <w:szCs w:val="32"/>
          <w:lang w:val="en-GB"/>
        </w:rPr>
        <w:t>, is available as</w:t>
      </w:r>
      <w:r w:rsidR="00347080" w:rsidRPr="00A92C05">
        <w:rPr>
          <w:b w:val="0"/>
          <w:bCs/>
          <w:color w:val="auto"/>
          <w:szCs w:val="32"/>
          <w:lang w:val="en-GB"/>
        </w:rPr>
        <w:t xml:space="preserve"> a payable service</w:t>
      </w:r>
      <w:r w:rsidR="003B71AC" w:rsidRPr="00A92C05">
        <w:rPr>
          <w:b w:val="0"/>
          <w:bCs/>
          <w:color w:val="auto"/>
          <w:szCs w:val="32"/>
          <w:lang w:val="en-GB"/>
        </w:rPr>
        <w:t xml:space="preserve"> </w:t>
      </w:r>
      <w:r w:rsidR="00BB5A3B" w:rsidRPr="00A92C05">
        <w:rPr>
          <w:b w:val="0"/>
          <w:bCs/>
          <w:color w:val="auto"/>
          <w:szCs w:val="32"/>
          <w:lang w:val="en-GB"/>
        </w:rPr>
        <w:t xml:space="preserve">on the </w:t>
      </w:r>
      <w:r w:rsidR="006F58DD">
        <w:rPr>
          <w:b w:val="0"/>
          <w:bCs/>
          <w:color w:val="auto"/>
          <w:szCs w:val="32"/>
          <w:lang w:val="en-GB"/>
        </w:rPr>
        <w:t>Reseller</w:t>
      </w:r>
      <w:r w:rsidR="00AF5804" w:rsidRPr="00A92C05">
        <w:rPr>
          <w:b w:val="0"/>
          <w:bCs/>
          <w:color w:val="auto"/>
          <w:szCs w:val="32"/>
          <w:lang w:val="en-GB"/>
        </w:rPr>
        <w:t xml:space="preserve">’s </w:t>
      </w:r>
      <w:r w:rsidR="00BB5A3B" w:rsidRPr="00A92C05">
        <w:rPr>
          <w:b w:val="0"/>
          <w:bCs/>
          <w:color w:val="auto"/>
          <w:szCs w:val="32"/>
          <w:lang w:val="en-GB"/>
        </w:rPr>
        <w:t xml:space="preserve">terms and conditions. </w:t>
      </w:r>
      <w:bookmarkEnd w:id="16"/>
    </w:p>
    <w:p w14:paraId="4379BA0B" w14:textId="77777777" w:rsidR="0070663D" w:rsidRDefault="0070663D" w:rsidP="00D27A67">
      <w:pPr>
        <w:rPr>
          <w:b/>
          <w:lang w:val="en-GB"/>
        </w:rPr>
      </w:pPr>
    </w:p>
    <w:p w14:paraId="778BBD00" w14:textId="77777777" w:rsidR="0070663D" w:rsidRDefault="0070663D">
      <w:pPr>
        <w:spacing w:after="160"/>
        <w:rPr>
          <w:b/>
          <w:lang w:val="en-GB"/>
        </w:rPr>
      </w:pPr>
      <w:r>
        <w:rPr>
          <w:b/>
          <w:lang w:val="en-GB"/>
        </w:rPr>
        <w:br w:type="page"/>
      </w:r>
    </w:p>
    <w:p w14:paraId="4B0AC082" w14:textId="10646BE4" w:rsidR="00D27A67" w:rsidRPr="00A92C05" w:rsidRDefault="00A03D11" w:rsidP="00D27A67">
      <w:pPr>
        <w:rPr>
          <w:lang w:val="en-GB"/>
        </w:rPr>
      </w:pPr>
      <w:r w:rsidRPr="00A92C05">
        <w:rPr>
          <w:b/>
          <w:lang w:val="en-GB"/>
        </w:rPr>
        <w:lastRenderedPageBreak/>
        <w:t>Appendix</w:t>
      </w:r>
      <w:r w:rsidR="00D27A67" w:rsidRPr="00A92C05">
        <w:rPr>
          <w:b/>
          <w:lang w:val="en-GB"/>
        </w:rPr>
        <w:t xml:space="preserve"> 4 – </w:t>
      </w:r>
      <w:r w:rsidRPr="00A92C05">
        <w:rPr>
          <w:b/>
          <w:lang w:val="en-GB"/>
        </w:rPr>
        <w:t>Data Processing Agreement between the Customer (Controller) and Microsoft (Processor)</w:t>
      </w:r>
      <w:r w:rsidR="00D27A67" w:rsidRPr="00A92C05">
        <w:rPr>
          <w:b/>
          <w:lang w:val="en-GB"/>
        </w:rPr>
        <w:t xml:space="preserve"> </w:t>
      </w:r>
    </w:p>
    <w:p w14:paraId="76880B66" w14:textId="77777777" w:rsidR="00D27A67" w:rsidRPr="00A92C05" w:rsidRDefault="00D27A67" w:rsidP="00D27A67">
      <w:pPr>
        <w:pStyle w:val="Brdtekst"/>
        <w:ind w:left="0"/>
        <w:rPr>
          <w:lang w:val="en-GB"/>
        </w:rPr>
      </w:pPr>
    </w:p>
    <w:p w14:paraId="5C2A2F87" w14:textId="5C5FBEA5" w:rsidR="00D27A67" w:rsidRPr="00A92C05" w:rsidRDefault="00D27A67" w:rsidP="00D27A67">
      <w:pPr>
        <w:pStyle w:val="Brdtekst"/>
        <w:ind w:left="0"/>
        <w:rPr>
          <w:lang w:val="en-GB"/>
        </w:rPr>
      </w:pPr>
      <w:r w:rsidRPr="00A92C05">
        <w:rPr>
          <w:lang w:val="en-GB"/>
        </w:rPr>
        <w:t>[</w:t>
      </w:r>
      <w:r w:rsidR="00A03D11" w:rsidRPr="00A92C05">
        <w:rPr>
          <w:highlight w:val="yellow"/>
          <w:lang w:val="en-GB"/>
        </w:rPr>
        <w:t>Insert</w:t>
      </w:r>
      <w:r w:rsidRPr="00A92C05">
        <w:rPr>
          <w:highlight w:val="yellow"/>
          <w:lang w:val="en-GB"/>
        </w:rPr>
        <w:t xml:space="preserve"> </w:t>
      </w:r>
      <w:r w:rsidR="00A03D11" w:rsidRPr="00A92C05">
        <w:rPr>
          <w:highlight w:val="yellow"/>
          <w:lang w:val="en-GB"/>
        </w:rPr>
        <w:t>Data Processing Agreement</w:t>
      </w:r>
      <w:r w:rsidRPr="00A92C05">
        <w:rPr>
          <w:lang w:val="en-GB"/>
        </w:rPr>
        <w:t>]</w:t>
      </w:r>
    </w:p>
    <w:p w14:paraId="783FDFB9" w14:textId="77777777" w:rsidR="00222B2D" w:rsidRPr="00A92C05" w:rsidRDefault="00222B2D" w:rsidP="00222B2D">
      <w:pPr>
        <w:rPr>
          <w:lang w:val="en-GB"/>
        </w:rPr>
      </w:pPr>
    </w:p>
    <w:sectPr w:rsidR="00222B2D" w:rsidRPr="00A92C05" w:rsidSect="002221C4">
      <w:headerReference w:type="even" r:id="rId19"/>
      <w:headerReference w:type="default" r:id="rId20"/>
      <w:footerReference w:type="even" r:id="rId21"/>
      <w:footerReference w:type="default" r:id="rId22"/>
      <w:headerReference w:type="first" r:id="rId23"/>
      <w:footerReference w:type="first" r:id="rId24"/>
      <w:pgSz w:w="11906" w:h="16838"/>
      <w:pgMar w:top="1928" w:right="1559" w:bottom="284" w:left="1559" w:header="709" w:footer="28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ars Folkvard Giske" w:date="2021-10-04T16:48:00Z" w:initials="LFG">
    <w:p w14:paraId="596E4866" w14:textId="77777777" w:rsidR="00090CEA" w:rsidRDefault="00D27A67" w:rsidP="00BA64A2">
      <w:pPr>
        <w:pStyle w:val="Merknadstekst"/>
      </w:pPr>
      <w:r>
        <w:rPr>
          <w:rStyle w:val="Merknadsreferanse"/>
        </w:rPr>
        <w:annotationRef/>
      </w:r>
      <w:r w:rsidR="00090CEA">
        <w:rPr>
          <w:lang w:val="en-US"/>
        </w:rPr>
        <w:t>Remove if your are a "direct bill" CSP and not "indirect reseller" who must enter into an agreement with a distributor ala Arrow, Crayon etc.</w:t>
      </w:r>
    </w:p>
  </w:comment>
  <w:comment w:id="5" w:author="Lars Folkvard Giske" w:date="2021-07-01T17:34:00Z" w:initials="LFG">
    <w:p w14:paraId="76DC62A5" w14:textId="77777777" w:rsidR="00EC088F" w:rsidRDefault="00D27A67" w:rsidP="00D859C0">
      <w:pPr>
        <w:pStyle w:val="Merknadstekst"/>
      </w:pPr>
      <w:r>
        <w:rPr>
          <w:rStyle w:val="Merknadsreferanse"/>
        </w:rPr>
        <w:annotationRef/>
      </w:r>
      <w:r w:rsidR="00EC088F">
        <w:t xml:space="preserve">The deadline can be adjusted freely by you as a reseller. 60 days is just a suggestion. </w:t>
      </w:r>
    </w:p>
  </w:comment>
  <w:comment w:id="6" w:author="Lars Folkvard Giske" w:date="2021-07-01T17:34:00Z" w:initials="LFG">
    <w:p w14:paraId="7FC13BDD" w14:textId="77777777" w:rsidR="008C24A9" w:rsidRDefault="00D27A67" w:rsidP="00380BDF">
      <w:pPr>
        <w:pStyle w:val="Merknadstekst"/>
      </w:pPr>
      <w:r>
        <w:rPr>
          <w:rStyle w:val="Merknadsreferanse"/>
        </w:rPr>
        <w:annotationRef/>
      </w:r>
      <w:r w:rsidR="008C24A9">
        <w:t>It's up to you whether it should be as "customer friendly" as it is now. If it is not  necessary to provide such info, if you don't want to.</w:t>
      </w:r>
    </w:p>
  </w:comment>
  <w:comment w:id="7" w:author="Lars Folkvard Giske" w:date="2023-09-12T13:30:00Z" w:initials="LFG">
    <w:p w14:paraId="3A9A594C" w14:textId="77777777" w:rsidR="005D03E5" w:rsidRDefault="005D03E5" w:rsidP="001B5A3D">
      <w:pPr>
        <w:pStyle w:val="Merknadstekst"/>
      </w:pPr>
      <w:r>
        <w:rPr>
          <w:rStyle w:val="Merknadsreferanse"/>
        </w:rPr>
        <w:annotationRef/>
      </w:r>
      <w:r>
        <w:t>Remove if you are a "direct bill" CSP and not "indirect reseller" that must enter into an agreement with a distributor.</w:t>
      </w:r>
    </w:p>
  </w:comment>
  <w:comment w:id="8" w:author="Lars Folkvard Giske" w:date="2023-09-12T10:50:00Z" w:initials="LFG">
    <w:p w14:paraId="69B6C168" w14:textId="70C0F98E" w:rsidR="00EC088F" w:rsidRDefault="00EC088F" w:rsidP="003C3EA6">
      <w:pPr>
        <w:pStyle w:val="Merknadstekst"/>
      </w:pPr>
      <w:r>
        <w:rPr>
          <w:rStyle w:val="Merknadsreferanse"/>
        </w:rPr>
        <w:annotationRef/>
      </w:r>
      <w:r>
        <w:t>Remove if you are a "direct bill" CSP and not "indirect reseller" that must enter into an agreement with a distributor.</w:t>
      </w:r>
    </w:p>
  </w:comment>
  <w:comment w:id="9" w:author="Lars Folkvard Giske" w:date="2023-09-12T10:52:00Z" w:initials="LFG">
    <w:p w14:paraId="25AB35AB" w14:textId="77777777" w:rsidR="009D37A0" w:rsidRDefault="009D37A0" w:rsidP="004067CF">
      <w:pPr>
        <w:pStyle w:val="Merknadstekst"/>
      </w:pPr>
      <w:r>
        <w:rPr>
          <w:rStyle w:val="Merknadsreferanse"/>
        </w:rPr>
        <w:annotationRef/>
      </w:r>
      <w:r>
        <w:t>Remove if you are a "direct bill" CSP and not "indirect reseller" that must enter into an agreement with a distributor.</w:t>
      </w:r>
    </w:p>
  </w:comment>
  <w:comment w:id="10" w:author="Lars Folkvard Giske" w:date="2021-10-04T16:52:00Z" w:initials="LFG">
    <w:p w14:paraId="61D25379" w14:textId="77777777" w:rsidR="00102F97" w:rsidRDefault="00D27A67">
      <w:pPr>
        <w:pStyle w:val="Merknadstekst"/>
      </w:pPr>
      <w:r>
        <w:rPr>
          <w:rStyle w:val="Merknadsreferanse"/>
        </w:rPr>
        <w:annotationRef/>
      </w:r>
      <w:r w:rsidR="00102F97">
        <w:t>Where one is an "indirect reseller", the text is changed to:</w:t>
      </w:r>
    </w:p>
    <w:p w14:paraId="5CD92E42" w14:textId="77777777" w:rsidR="00102F97" w:rsidRDefault="00102F97">
      <w:pPr>
        <w:pStyle w:val="Merknadstekst"/>
      </w:pPr>
    </w:p>
    <w:p w14:paraId="760F3816" w14:textId="77777777" w:rsidR="00102F97" w:rsidRDefault="00102F97" w:rsidP="00DA5D6A">
      <w:pPr>
        <w:pStyle w:val="Merknadstekst"/>
      </w:pPr>
      <w:r>
        <w:t>A corresponding deadline is agreed between the Reseller and the Customer 15 days from receipt of the invoice, so that the Reseller has time to process this itself, and forward it to Microsoft's Distributor in 20 days, who will forward to Microsoft within the 25-day time limit.</w:t>
      </w:r>
    </w:p>
  </w:comment>
  <w:comment w:id="11" w:author="Lars Folkvard Giske" w:date="2021-10-04T16:57:00Z" w:initials="LFG">
    <w:p w14:paraId="1070CDF4" w14:textId="77777777" w:rsidR="00DC589A" w:rsidRDefault="00D27A67">
      <w:pPr>
        <w:pStyle w:val="Merknadstekst"/>
      </w:pPr>
      <w:r>
        <w:rPr>
          <w:rStyle w:val="Merknadsreferanse"/>
        </w:rPr>
        <w:annotationRef/>
      </w:r>
      <w:r w:rsidR="00DC589A">
        <w:t>Remove if you are a "direct bill" CSP and not "indirect reseller" that must enter into an agreement with a distributor.</w:t>
      </w:r>
    </w:p>
    <w:p w14:paraId="5299BAB8" w14:textId="77777777" w:rsidR="00DC589A" w:rsidRDefault="00DC589A">
      <w:pPr>
        <w:pStyle w:val="Merknadstekst"/>
      </w:pPr>
    </w:p>
    <w:p w14:paraId="6E9CFDB5" w14:textId="77777777" w:rsidR="00DC589A" w:rsidRDefault="00DC589A">
      <w:pPr>
        <w:pStyle w:val="Merknadstekst"/>
      </w:pPr>
      <w:r>
        <w:t xml:space="preserve">Please also note that the section assumes that the distributor has a basis for processing personal data in the role of data controller, i.e. the information is necessary to provide the service. If this is not true, this must be rewritten and the necessary data processing agreement entered into. </w:t>
      </w:r>
    </w:p>
    <w:p w14:paraId="5114EB2C" w14:textId="77777777" w:rsidR="00DC589A" w:rsidRDefault="00DC589A" w:rsidP="004F094B">
      <w:pPr>
        <w:pStyle w:val="Merknadstekst"/>
      </w:pPr>
      <w:r>
        <w:t xml:space="preserve"> </w:t>
      </w:r>
    </w:p>
  </w:comment>
  <w:comment w:id="12" w:author="Lars Folkvard Giske" w:date="2021-10-04T17:02:00Z" w:initials="LFG">
    <w:p w14:paraId="435E46CA" w14:textId="77777777" w:rsidR="00DC589A" w:rsidRDefault="00D27A67" w:rsidP="00984311">
      <w:pPr>
        <w:pStyle w:val="Merknadstekst"/>
      </w:pPr>
      <w:r>
        <w:rPr>
          <w:rStyle w:val="Merknadsreferanse"/>
        </w:rPr>
        <w:annotationRef/>
      </w:r>
      <w:r w:rsidR="00DC589A">
        <w:t xml:space="preserve">The specification below is a suggestion that must be reviewed and adapted by the reseller itself. </w:t>
      </w:r>
    </w:p>
  </w:comment>
  <w:comment w:id="14" w:author="Lars Folkvard Giske" w:date="2021-05-04T19:14:00Z" w:initials="LFG">
    <w:p w14:paraId="12CE9B03" w14:textId="0D3E765B" w:rsidR="00376FA0" w:rsidRDefault="00D27A67" w:rsidP="00AF5E96">
      <w:pPr>
        <w:pStyle w:val="Merknadstekst"/>
      </w:pPr>
      <w:r>
        <w:rPr>
          <w:rStyle w:val="Merknadsreferanse"/>
        </w:rPr>
        <w:annotationRef/>
      </w:r>
      <w:r w:rsidR="00376FA0">
        <w:rPr>
          <w:lang w:val="en-US"/>
        </w:rPr>
        <w:t xml:space="preserve">Remove if the Customer is not in the Banking/Finance industry. If the document is used, remember to tick in the Microsoft partner portal that the document is part of the terms that apply to the Customer. </w:t>
      </w:r>
      <w:r w:rsidR="00376FA0">
        <w:t xml:space="preserve"> </w:t>
      </w:r>
    </w:p>
  </w:comment>
  <w:comment w:id="15" w:author="Lars Folkvard Giske" w:date="2021-07-01T17:50:00Z" w:initials="LFG">
    <w:p w14:paraId="1B1D7D96" w14:textId="77777777" w:rsidR="005F3931" w:rsidRDefault="00D27A67" w:rsidP="00A4020F">
      <w:pPr>
        <w:pStyle w:val="Merknadstekst"/>
      </w:pPr>
      <w:r>
        <w:rPr>
          <w:rStyle w:val="Merknadsreferanse"/>
        </w:rPr>
        <w:annotationRef/>
      </w:r>
      <w:r w:rsidR="005F3931">
        <w:t>Verify that this is correct for your set-up</w:t>
      </w:r>
    </w:p>
  </w:comment>
  <w:comment w:id="17" w:author="Lars Folkvard Giske" w:date="2023-09-12T15:35:00Z" w:initials="LFG">
    <w:p w14:paraId="12E7DAD6" w14:textId="77777777" w:rsidR="004E7614" w:rsidRDefault="004E7614" w:rsidP="00FC545C">
      <w:pPr>
        <w:pStyle w:val="Merknadstekst"/>
      </w:pPr>
      <w:r>
        <w:rPr>
          <w:rStyle w:val="Merknadsreferanse"/>
        </w:rPr>
        <w:annotationRef/>
      </w:r>
      <w:r>
        <w:t>Reveiw carefully, and be clear about whats included and when the customer needs to pay for additional support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6E4866" w15:done="0"/>
  <w15:commentEx w15:paraId="76DC62A5" w15:done="0"/>
  <w15:commentEx w15:paraId="7FC13BDD" w15:done="0"/>
  <w15:commentEx w15:paraId="3A9A594C" w15:done="0"/>
  <w15:commentEx w15:paraId="69B6C168" w15:done="0"/>
  <w15:commentEx w15:paraId="25AB35AB" w15:done="0"/>
  <w15:commentEx w15:paraId="760F3816" w15:done="0"/>
  <w15:commentEx w15:paraId="5114EB2C" w15:done="0"/>
  <w15:commentEx w15:paraId="435E46CA" w15:done="0"/>
  <w15:commentEx w15:paraId="12CE9B03" w15:done="0"/>
  <w15:commentEx w15:paraId="1B1D7D96" w15:done="0"/>
  <w15:commentEx w15:paraId="12E7DA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5AED5" w16cex:dateUtc="2021-10-04T14:48:00Z"/>
  <w16cex:commentExtensible w16cex:durableId="24887B2C" w16cex:dateUtc="2021-07-01T15:34:00Z"/>
  <w16cex:commentExtensible w16cex:durableId="24887B09" w16cex:dateUtc="2021-07-01T15:34:00Z"/>
  <w16cex:commentExtensible w16cex:durableId="28AAE676" w16cex:dateUtc="2023-09-12T11:30:00Z"/>
  <w16cex:commentExtensible w16cex:durableId="28AAC10B" w16cex:dateUtc="2023-09-12T08:50:00Z"/>
  <w16cex:commentExtensible w16cex:durableId="28AAC15D" w16cex:dateUtc="2023-09-12T08:52:00Z"/>
  <w16cex:commentExtensible w16cex:durableId="2505AFCB" w16cex:dateUtc="2021-10-04T14:52:00Z"/>
  <w16cex:commentExtensible w16cex:durableId="2505B100" w16cex:dateUtc="2021-10-04T14:57:00Z"/>
  <w16cex:commentExtensible w16cex:durableId="2505B235" w16cex:dateUtc="2021-10-04T15:02:00Z"/>
  <w16cex:commentExtensible w16cex:durableId="24887EE7" w16cex:dateUtc="2021-07-01T15:50:00Z"/>
  <w16cex:commentExtensible w16cex:durableId="28AB03A5" w16cex:dateUtc="2023-09-12T1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6E4866" w16cid:durableId="2505AED5"/>
  <w16cid:commentId w16cid:paraId="76DC62A5" w16cid:durableId="24887B2C"/>
  <w16cid:commentId w16cid:paraId="7FC13BDD" w16cid:durableId="24887B09"/>
  <w16cid:commentId w16cid:paraId="3A9A594C" w16cid:durableId="28AAE676"/>
  <w16cid:commentId w16cid:paraId="69B6C168" w16cid:durableId="28AAC10B"/>
  <w16cid:commentId w16cid:paraId="25AB35AB" w16cid:durableId="28AAC15D"/>
  <w16cid:commentId w16cid:paraId="760F3816" w16cid:durableId="2505AFCB"/>
  <w16cid:commentId w16cid:paraId="5114EB2C" w16cid:durableId="2505B100"/>
  <w16cid:commentId w16cid:paraId="435E46CA" w16cid:durableId="2505B235"/>
  <w16cid:commentId w16cid:paraId="12CE9B03" w16cid:durableId="2505AB38"/>
  <w16cid:commentId w16cid:paraId="1B1D7D96" w16cid:durableId="24887EE7"/>
  <w16cid:commentId w16cid:paraId="12E7DAD6" w16cid:durableId="28AB03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DB489" w14:textId="77777777" w:rsidR="00F34E3E" w:rsidRDefault="00F34E3E" w:rsidP="003918BB">
      <w:r>
        <w:separator/>
      </w:r>
    </w:p>
  </w:endnote>
  <w:endnote w:type="continuationSeparator" w:id="0">
    <w:p w14:paraId="7C00F500" w14:textId="77777777" w:rsidR="00F34E3E" w:rsidRDefault="00F34E3E" w:rsidP="00391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743613"/>
      <w:docPartObj>
        <w:docPartGallery w:val="Page Numbers (Bottom of Page)"/>
        <w:docPartUnique/>
      </w:docPartObj>
    </w:sdtPr>
    <w:sdtEndPr/>
    <w:sdtContent>
      <w:sdt>
        <w:sdtPr>
          <w:id w:val="-888423836"/>
          <w:docPartObj>
            <w:docPartGallery w:val="Page Numbers (Top of Page)"/>
            <w:docPartUnique/>
          </w:docPartObj>
        </w:sdtPr>
        <w:sdtEndPr/>
        <w:sdtContent>
          <w:p w14:paraId="683F8BB9" w14:textId="77777777" w:rsidR="00D27A67" w:rsidRDefault="00D27A67">
            <w:pPr>
              <w:pStyle w:val="Bunntekst"/>
              <w:jc w:val="right"/>
            </w:pPr>
          </w:p>
          <w:p w14:paraId="68E02347" w14:textId="77777777" w:rsidR="00D27A67" w:rsidRDefault="00D27A67">
            <w:pPr>
              <w:pStyle w:val="Bunntekst"/>
              <w:jc w:val="right"/>
              <w:rPr>
                <w:b/>
                <w:bCs/>
                <w:sz w:val="24"/>
                <w:szCs w:val="24"/>
              </w:rP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79B64A48" w14:textId="77777777" w:rsidR="00D27A67" w:rsidRDefault="00F945EE">
            <w:pPr>
              <w:pStyle w:val="Bunntekst"/>
              <w:jc w:val="right"/>
            </w:pPr>
          </w:p>
        </w:sdtContent>
      </w:sdt>
    </w:sdtContent>
  </w:sdt>
  <w:p w14:paraId="614CB726" w14:textId="77777777" w:rsidR="00D27A67" w:rsidRDefault="00D27A67"/>
  <w:p w14:paraId="571B048B" w14:textId="77777777" w:rsidR="00D27A67" w:rsidRDefault="00D27A6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345167"/>
      <w:docPartObj>
        <w:docPartGallery w:val="Page Numbers (Bottom of Page)"/>
        <w:docPartUnique/>
      </w:docPartObj>
    </w:sdtPr>
    <w:sdtEndPr/>
    <w:sdtContent>
      <w:sdt>
        <w:sdtPr>
          <w:id w:val="-1769616900"/>
          <w:docPartObj>
            <w:docPartGallery w:val="Page Numbers (Top of Page)"/>
            <w:docPartUnique/>
          </w:docPartObj>
        </w:sdtPr>
        <w:sdtEndPr/>
        <w:sdtContent>
          <w:p w14:paraId="02999014" w14:textId="77777777" w:rsidR="00D27A67" w:rsidRDefault="00D27A67">
            <w:pPr>
              <w:pStyle w:val="Bunntekst"/>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838F661" w14:textId="77777777" w:rsidR="00D27A67" w:rsidRDefault="00D27A67">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70BEE" w14:textId="77777777" w:rsidR="00A44369" w:rsidRDefault="00A44369">
    <w:pPr>
      <w:pStyle w:val="Bunn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B8E1E" w14:textId="77777777" w:rsidR="00C70D83" w:rsidRDefault="00C70D83" w:rsidP="001B1120">
    <w:pPr>
      <w:pStyle w:val="Sidenr"/>
      <w:jc w:val="right"/>
    </w:pPr>
  </w:p>
  <w:p w14:paraId="60B7F794" w14:textId="77777777" w:rsidR="00C70D83" w:rsidRPr="00A44369" w:rsidRDefault="00C70D83" w:rsidP="001B1120">
    <w:pPr>
      <w:pStyle w:val="Sidenr"/>
      <w:jc w:val="right"/>
    </w:pPr>
    <w:r w:rsidRPr="00A44369">
      <w:t xml:space="preserve">Side </w:t>
    </w:r>
    <w:sdt>
      <w:sdtPr>
        <w:id w:val="-917254256"/>
        <w:docPartObj>
          <w:docPartGallery w:val="Page Numbers (Bottom of Page)"/>
          <w:docPartUnique/>
        </w:docPartObj>
      </w:sdtPr>
      <w:sdtEndPr/>
      <w:sdtContent>
        <w:r w:rsidRPr="00A44369">
          <w:fldChar w:fldCharType="begin"/>
        </w:r>
        <w:r w:rsidRPr="00A44369">
          <w:instrText>PAGE   \* MERGEFORMAT</w:instrText>
        </w:r>
        <w:r w:rsidRPr="00A44369">
          <w:fldChar w:fldCharType="separate"/>
        </w:r>
        <w:r w:rsidRPr="00A44369">
          <w:rPr>
            <w:noProof/>
          </w:rPr>
          <w:t>2</w:t>
        </w:r>
        <w:r w:rsidRPr="00A44369">
          <w:fldChar w:fldCharType="end"/>
        </w:r>
        <w:r w:rsidRPr="00A44369">
          <w:t xml:space="preserve"> av </w:t>
        </w:r>
        <w:r w:rsidR="00F945EE">
          <w:fldChar w:fldCharType="begin"/>
        </w:r>
        <w:r w:rsidR="00F945EE">
          <w:instrText xml:space="preserve"> NUMPAGES   \* MERGEFORMAT </w:instrText>
        </w:r>
        <w:r w:rsidR="00F945EE">
          <w:fldChar w:fldCharType="separate"/>
        </w:r>
        <w:r w:rsidRPr="00A44369">
          <w:rPr>
            <w:noProof/>
          </w:rPr>
          <w:t>2</w:t>
        </w:r>
        <w:r w:rsidR="00F945EE">
          <w:rPr>
            <w:noProof/>
          </w:rPr>
          <w:fldChar w:fldCharType="end"/>
        </w:r>
      </w:sdtContent>
    </w:sdt>
  </w:p>
  <w:p w14:paraId="0CA1CB13" w14:textId="77777777" w:rsidR="00C70D83" w:rsidRDefault="00C70D83">
    <w:pPr>
      <w:pStyle w:val="Bunnteks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F9CF1" w14:textId="77777777" w:rsidR="00C70D83" w:rsidRPr="00C952DC" w:rsidRDefault="00C70D83" w:rsidP="00EB623F">
    <w:pPr>
      <w:pStyle w:val="Bunntekst"/>
      <w:spacing w:line="180" w:lineRule="auto"/>
      <w:rPr>
        <w14:reflection w14:blurRad="0" w14:stA="60000" w14:stPos="0" w14:endA="0" w14:endPos="0" w14:dist="0" w14:dir="0" w14:fadeDir="0" w14:sx="0" w14:sy="0" w14:kx="0" w14:ky="0" w14:algn="b"/>
      </w:rPr>
    </w:pPr>
  </w:p>
  <w:p w14:paraId="6F847AED" w14:textId="77777777" w:rsidR="00C70D83" w:rsidRDefault="00C70D83" w:rsidP="00EB623F">
    <w:pPr>
      <w:pStyle w:val="Bunntekst"/>
      <w:spacing w:line="180" w:lineRule="auto"/>
    </w:pPr>
  </w:p>
  <w:p w14:paraId="486CCAD6" w14:textId="77777777" w:rsidR="00C70D83" w:rsidRPr="007D20E0" w:rsidRDefault="00C70D83" w:rsidP="00EB623F">
    <w:pPr>
      <w:pStyle w:val="Bunntekst"/>
      <w:rPr>
        <w:lang w:val="en-GB"/>
      </w:rPr>
    </w:pPr>
  </w:p>
  <w:p w14:paraId="10AE4D96" w14:textId="77777777" w:rsidR="00C70D83" w:rsidRPr="00EB623F" w:rsidRDefault="00C70D83" w:rsidP="00EB623F">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EDC71" w14:textId="77777777" w:rsidR="00F34E3E" w:rsidRDefault="00F34E3E" w:rsidP="003918BB">
      <w:r>
        <w:separator/>
      </w:r>
    </w:p>
  </w:footnote>
  <w:footnote w:type="continuationSeparator" w:id="0">
    <w:p w14:paraId="0BB0001E" w14:textId="77777777" w:rsidR="00F34E3E" w:rsidRDefault="00F34E3E" w:rsidP="00391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32499" w14:textId="77777777" w:rsidR="00A44369" w:rsidRDefault="00A44369">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3B315" w14:textId="77777777" w:rsidR="00C70D83" w:rsidRDefault="00C70D83" w:rsidP="003918BB">
    <w:pPr>
      <w:pStyle w:val="Sidenr"/>
    </w:pPr>
  </w:p>
  <w:p w14:paraId="1B6A0E6A" w14:textId="77777777" w:rsidR="00C70D83" w:rsidRDefault="00C70D83" w:rsidP="003918BB">
    <w:pPr>
      <w:pStyle w:val="Sidenr"/>
    </w:pPr>
  </w:p>
  <w:p w14:paraId="4EB7AD8E" w14:textId="77777777" w:rsidR="00C70D83" w:rsidRDefault="00C70D83" w:rsidP="00B22114">
    <w:pPr>
      <w:pStyle w:val="Sidenr"/>
      <w:tabs>
        <w:tab w:val="clear" w:pos="4536"/>
      </w:tabs>
    </w:pPr>
    <w:r>
      <w:tab/>
    </w:r>
  </w:p>
  <w:p w14:paraId="778A1180" w14:textId="77777777" w:rsidR="00C70D83" w:rsidRDefault="00C70D83" w:rsidP="003918BB">
    <w:pPr>
      <w:pStyle w:val="Siden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C8539" w14:textId="77777777" w:rsidR="00A44369" w:rsidRDefault="00A44369">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A2A"/>
    <w:multiLevelType w:val="multilevel"/>
    <w:tmpl w:val="E85EE2A0"/>
    <w:styleLink w:val="Bilager"/>
    <w:lvl w:ilvl="0">
      <w:start w:val="1"/>
      <w:numFmt w:val="decimal"/>
      <w:lvlText w:val="Bilag %1:"/>
      <w:lvlJc w:val="left"/>
      <w:pPr>
        <w:tabs>
          <w:tab w:val="num" w:pos="1418"/>
        </w:tabs>
        <w:ind w:left="1418" w:hanging="1418"/>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0A57DA"/>
    <w:multiLevelType w:val="hybridMultilevel"/>
    <w:tmpl w:val="7278FC2A"/>
    <w:lvl w:ilvl="0" w:tplc="3F2CC4D4">
      <w:start w:val="1"/>
      <w:numFmt w:val="decimal"/>
      <w:lvlText w:val="Vedlegg %1:"/>
      <w:lvlJc w:val="left"/>
      <w:pPr>
        <w:ind w:left="360" w:hanging="360"/>
      </w:pPr>
      <w:rPr>
        <w:rFonts w:ascii="Franklin Gothic Book" w:hAnsi="Franklin Gothic Book" w:hint="default"/>
        <w:b/>
        <w:i w:val="0"/>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CCC259E"/>
    <w:multiLevelType w:val="multilevel"/>
    <w:tmpl w:val="80EC6AE4"/>
    <w:styleLink w:val="Stil1"/>
    <w:lvl w:ilvl="0">
      <w:start w:val="1"/>
      <w:numFmt w:val="decimal"/>
      <w:lvlText w:val="Bilag %1:"/>
      <w:lvlJc w:val="left"/>
      <w:pPr>
        <w:tabs>
          <w:tab w:val="num" w:pos="1418"/>
        </w:tabs>
        <w:ind w:left="360" w:hanging="360"/>
      </w:pPr>
      <w:rPr>
        <w:rFonts w:ascii="Calibri Light" w:hAnsi="Calibri Light"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1702CF3"/>
    <w:multiLevelType w:val="hybridMultilevel"/>
    <w:tmpl w:val="F4F29446"/>
    <w:lvl w:ilvl="0" w:tplc="CC7648D4">
      <w:start w:val="1"/>
      <w:numFmt w:val="decimal"/>
      <w:pStyle w:val="VedleggFyen"/>
      <w:lvlText w:val="Vedlegg %1:"/>
      <w:lvlJc w:val="left"/>
      <w:pPr>
        <w:ind w:left="360" w:hanging="360"/>
      </w:pPr>
      <w:rPr>
        <w:rFonts w:ascii="Franklin Gothic Book" w:hAnsi="Franklin Gothic Book" w:hint="default"/>
        <w:b/>
        <w:i w:val="0"/>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3C45FE9"/>
    <w:multiLevelType w:val="multilevel"/>
    <w:tmpl w:val="F656D068"/>
    <w:lvl w:ilvl="0">
      <w:start w:val="1"/>
      <w:numFmt w:val="decimal"/>
      <w:pStyle w:val="Overskrift1"/>
      <w:lvlText w:val="%1."/>
      <w:lvlJc w:val="left"/>
      <w:pPr>
        <w:ind w:left="862" w:hanging="862"/>
      </w:pPr>
      <w:rPr>
        <w:rFonts w:hint="default"/>
      </w:rPr>
    </w:lvl>
    <w:lvl w:ilvl="1">
      <w:start w:val="1"/>
      <w:numFmt w:val="decimal"/>
      <w:pStyle w:val="Overskrift2"/>
      <w:lvlText w:val="%1.%2."/>
      <w:lvlJc w:val="left"/>
      <w:pPr>
        <w:ind w:left="862" w:hanging="862"/>
      </w:pPr>
      <w:rPr>
        <w:rFonts w:hint="default"/>
        <w:b w:val="0"/>
        <w:bCs/>
      </w:rPr>
    </w:lvl>
    <w:lvl w:ilvl="2">
      <w:start w:val="1"/>
      <w:numFmt w:val="decimal"/>
      <w:pStyle w:val="Overskrift3"/>
      <w:lvlText w:val="%1.%2.%3."/>
      <w:lvlJc w:val="left"/>
      <w:pPr>
        <w:ind w:left="862" w:hanging="862"/>
      </w:pPr>
      <w:rPr>
        <w:rFonts w:hint="default"/>
      </w:rPr>
    </w:lvl>
    <w:lvl w:ilvl="3">
      <w:start w:val="1"/>
      <w:numFmt w:val="decimal"/>
      <w:pStyle w:val="Overskrift4"/>
      <w:lvlText w:val="%1.%2.%3.%4."/>
      <w:lvlJc w:val="left"/>
      <w:pPr>
        <w:ind w:left="862" w:hanging="862"/>
      </w:pPr>
      <w:rPr>
        <w:rFonts w:hint="default"/>
      </w:rPr>
    </w:lvl>
    <w:lvl w:ilvl="4">
      <w:start w:val="1"/>
      <w:numFmt w:val="decimal"/>
      <w:lvlText w:val="%1.%2.%3.%4.%5."/>
      <w:lvlJc w:val="left"/>
      <w:pPr>
        <w:ind w:left="862" w:hanging="862"/>
      </w:pPr>
      <w:rPr>
        <w:rFonts w:hint="default"/>
      </w:rPr>
    </w:lvl>
    <w:lvl w:ilvl="5">
      <w:start w:val="1"/>
      <w:numFmt w:val="decimal"/>
      <w:lvlText w:val="%1.%2.%3.%4.%5.%6."/>
      <w:lvlJc w:val="left"/>
      <w:pPr>
        <w:ind w:left="862" w:hanging="862"/>
      </w:pPr>
      <w:rPr>
        <w:rFonts w:hint="default"/>
      </w:rPr>
    </w:lvl>
    <w:lvl w:ilvl="6">
      <w:start w:val="1"/>
      <w:numFmt w:val="decimal"/>
      <w:lvlText w:val="%1.%2.%3.%4.%5.%6.%7."/>
      <w:lvlJc w:val="left"/>
      <w:pPr>
        <w:ind w:left="862" w:hanging="862"/>
      </w:pPr>
      <w:rPr>
        <w:rFonts w:hint="default"/>
      </w:rPr>
    </w:lvl>
    <w:lvl w:ilvl="7">
      <w:start w:val="1"/>
      <w:numFmt w:val="decimal"/>
      <w:lvlText w:val="%1.%2.%3.%4.%5.%6.%7.%8."/>
      <w:lvlJc w:val="left"/>
      <w:pPr>
        <w:ind w:left="862" w:hanging="862"/>
      </w:pPr>
      <w:rPr>
        <w:rFonts w:hint="default"/>
      </w:rPr>
    </w:lvl>
    <w:lvl w:ilvl="8">
      <w:start w:val="1"/>
      <w:numFmt w:val="decimal"/>
      <w:lvlText w:val="%1.%2.%3.%4.%5.%6.%7.%8.%9."/>
      <w:lvlJc w:val="left"/>
      <w:pPr>
        <w:ind w:left="862" w:hanging="862"/>
      </w:pPr>
      <w:rPr>
        <w:rFonts w:hint="default"/>
      </w:rPr>
    </w:lvl>
  </w:abstractNum>
  <w:abstractNum w:abstractNumId="5" w15:restartNumberingAfterBreak="0">
    <w:nsid w:val="306C4DCE"/>
    <w:multiLevelType w:val="hybridMultilevel"/>
    <w:tmpl w:val="7C565A30"/>
    <w:lvl w:ilvl="0" w:tplc="04140001">
      <w:start w:val="1"/>
      <w:numFmt w:val="bullet"/>
      <w:lvlText w:val=""/>
      <w:lvlJc w:val="left"/>
      <w:pPr>
        <w:ind w:left="1222" w:hanging="360"/>
      </w:pPr>
      <w:rPr>
        <w:rFonts w:ascii="Symbol" w:hAnsi="Symbol" w:hint="default"/>
      </w:rPr>
    </w:lvl>
    <w:lvl w:ilvl="1" w:tplc="04140003" w:tentative="1">
      <w:start w:val="1"/>
      <w:numFmt w:val="bullet"/>
      <w:lvlText w:val="o"/>
      <w:lvlJc w:val="left"/>
      <w:pPr>
        <w:ind w:left="1942" w:hanging="360"/>
      </w:pPr>
      <w:rPr>
        <w:rFonts w:ascii="Courier New" w:hAnsi="Courier New" w:cs="Courier New" w:hint="default"/>
      </w:rPr>
    </w:lvl>
    <w:lvl w:ilvl="2" w:tplc="04140005" w:tentative="1">
      <w:start w:val="1"/>
      <w:numFmt w:val="bullet"/>
      <w:lvlText w:val=""/>
      <w:lvlJc w:val="left"/>
      <w:pPr>
        <w:ind w:left="2662" w:hanging="360"/>
      </w:pPr>
      <w:rPr>
        <w:rFonts w:ascii="Wingdings" w:hAnsi="Wingdings" w:hint="default"/>
      </w:rPr>
    </w:lvl>
    <w:lvl w:ilvl="3" w:tplc="04140001" w:tentative="1">
      <w:start w:val="1"/>
      <w:numFmt w:val="bullet"/>
      <w:lvlText w:val=""/>
      <w:lvlJc w:val="left"/>
      <w:pPr>
        <w:ind w:left="3382" w:hanging="360"/>
      </w:pPr>
      <w:rPr>
        <w:rFonts w:ascii="Symbol" w:hAnsi="Symbol" w:hint="default"/>
      </w:rPr>
    </w:lvl>
    <w:lvl w:ilvl="4" w:tplc="04140003" w:tentative="1">
      <w:start w:val="1"/>
      <w:numFmt w:val="bullet"/>
      <w:lvlText w:val="o"/>
      <w:lvlJc w:val="left"/>
      <w:pPr>
        <w:ind w:left="4102" w:hanging="360"/>
      </w:pPr>
      <w:rPr>
        <w:rFonts w:ascii="Courier New" w:hAnsi="Courier New" w:cs="Courier New" w:hint="default"/>
      </w:rPr>
    </w:lvl>
    <w:lvl w:ilvl="5" w:tplc="04140005" w:tentative="1">
      <w:start w:val="1"/>
      <w:numFmt w:val="bullet"/>
      <w:lvlText w:val=""/>
      <w:lvlJc w:val="left"/>
      <w:pPr>
        <w:ind w:left="4822" w:hanging="360"/>
      </w:pPr>
      <w:rPr>
        <w:rFonts w:ascii="Wingdings" w:hAnsi="Wingdings" w:hint="default"/>
      </w:rPr>
    </w:lvl>
    <w:lvl w:ilvl="6" w:tplc="04140001" w:tentative="1">
      <w:start w:val="1"/>
      <w:numFmt w:val="bullet"/>
      <w:lvlText w:val=""/>
      <w:lvlJc w:val="left"/>
      <w:pPr>
        <w:ind w:left="5542" w:hanging="360"/>
      </w:pPr>
      <w:rPr>
        <w:rFonts w:ascii="Symbol" w:hAnsi="Symbol" w:hint="default"/>
      </w:rPr>
    </w:lvl>
    <w:lvl w:ilvl="7" w:tplc="04140003" w:tentative="1">
      <w:start w:val="1"/>
      <w:numFmt w:val="bullet"/>
      <w:lvlText w:val="o"/>
      <w:lvlJc w:val="left"/>
      <w:pPr>
        <w:ind w:left="6262" w:hanging="360"/>
      </w:pPr>
      <w:rPr>
        <w:rFonts w:ascii="Courier New" w:hAnsi="Courier New" w:cs="Courier New" w:hint="default"/>
      </w:rPr>
    </w:lvl>
    <w:lvl w:ilvl="8" w:tplc="04140005" w:tentative="1">
      <w:start w:val="1"/>
      <w:numFmt w:val="bullet"/>
      <w:lvlText w:val=""/>
      <w:lvlJc w:val="left"/>
      <w:pPr>
        <w:ind w:left="6982" w:hanging="360"/>
      </w:pPr>
      <w:rPr>
        <w:rFonts w:ascii="Wingdings" w:hAnsi="Wingdings" w:hint="default"/>
      </w:rPr>
    </w:lvl>
  </w:abstractNum>
  <w:abstractNum w:abstractNumId="6" w15:restartNumberingAfterBreak="0">
    <w:nsid w:val="490C04E8"/>
    <w:multiLevelType w:val="multilevel"/>
    <w:tmpl w:val="343C3E0C"/>
    <w:lvl w:ilvl="0">
      <w:start w:val="1"/>
      <w:numFmt w:val="decimal"/>
      <w:lvlText w:val="Vitne %1:"/>
      <w:lvlJc w:val="left"/>
      <w:pPr>
        <w:tabs>
          <w:tab w:val="num" w:pos="720"/>
        </w:tabs>
        <w:ind w:left="357" w:hanging="35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7B80557"/>
    <w:multiLevelType w:val="multilevel"/>
    <w:tmpl w:val="AB4C1A78"/>
    <w:lvl w:ilvl="0">
      <w:start w:val="1"/>
      <w:numFmt w:val="decimal"/>
      <w:pStyle w:val="VitneFyen"/>
      <w:lvlText w:val="Vitne %1:"/>
      <w:lvlJc w:val="left"/>
      <w:pPr>
        <w:ind w:left="360" w:hanging="360"/>
      </w:pPr>
      <w:rPr>
        <w:rFonts w:ascii="Franklin Gothic Book" w:hAnsi="Franklin Gothic Book" w:hint="default"/>
        <w:b/>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B161888"/>
    <w:multiLevelType w:val="hybridMultilevel"/>
    <w:tmpl w:val="B7C208BE"/>
    <w:lvl w:ilvl="0" w:tplc="9CC84F6E">
      <w:start w:val="1"/>
      <w:numFmt w:val="decimal"/>
      <w:lvlText w:val="Vedlegg %1:"/>
      <w:lvlJc w:val="left"/>
      <w:pPr>
        <w:ind w:left="720" w:hanging="360"/>
      </w:pPr>
      <w:rPr>
        <w:rFonts w:ascii="Calibri Light" w:hAnsi="Calibri Light" w:hint="default"/>
        <w:b/>
        <w:i w:val="0"/>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67766E43"/>
    <w:multiLevelType w:val="multilevel"/>
    <w:tmpl w:val="CC3A77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0" w15:restartNumberingAfterBreak="0">
    <w:nsid w:val="6FCD4A61"/>
    <w:multiLevelType w:val="singleLevel"/>
    <w:tmpl w:val="5A0C00EC"/>
    <w:lvl w:ilvl="0">
      <w:start w:val="1"/>
      <w:numFmt w:val="decimal"/>
      <w:pStyle w:val="BilagFyen"/>
      <w:lvlText w:val="Bilag %1:"/>
      <w:lvlJc w:val="left"/>
      <w:pPr>
        <w:ind w:left="360" w:hanging="360"/>
      </w:pPr>
      <w:rPr>
        <w:rFonts w:ascii="Franklin Gothic Book" w:hAnsi="Franklin Gothic Book" w:hint="default"/>
        <w:b/>
        <w:i w:val="0"/>
        <w:sz w:val="22"/>
      </w:rPr>
    </w:lvl>
  </w:abstractNum>
  <w:abstractNum w:abstractNumId="11" w15:restartNumberingAfterBreak="0">
    <w:nsid w:val="73084D12"/>
    <w:multiLevelType w:val="hybridMultilevel"/>
    <w:tmpl w:val="5DFE37C2"/>
    <w:lvl w:ilvl="0" w:tplc="7320F88C">
      <w:start w:val="1"/>
      <w:numFmt w:val="decimal"/>
      <w:lvlText w:val="Vedlegg %1:"/>
      <w:lvlJc w:val="left"/>
      <w:pPr>
        <w:ind w:left="720" w:hanging="360"/>
      </w:pPr>
      <w:rPr>
        <w:rFonts w:ascii="Calibri Light" w:hAnsi="Calibri Light" w:hint="default"/>
        <w:b/>
        <w:i w:val="0"/>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694651903">
    <w:abstractNumId w:val="9"/>
  </w:num>
  <w:num w:numId="2" w16cid:durableId="1609850758">
    <w:abstractNumId w:val="4"/>
  </w:num>
  <w:num w:numId="3" w16cid:durableId="912545479">
    <w:abstractNumId w:val="6"/>
  </w:num>
  <w:num w:numId="4" w16cid:durableId="2016761401">
    <w:abstractNumId w:val="7"/>
  </w:num>
  <w:num w:numId="5" w16cid:durableId="1794787819">
    <w:abstractNumId w:val="2"/>
  </w:num>
  <w:num w:numId="6" w16cid:durableId="1571965618">
    <w:abstractNumId w:val="0"/>
  </w:num>
  <w:num w:numId="7" w16cid:durableId="782964561">
    <w:abstractNumId w:val="10"/>
  </w:num>
  <w:num w:numId="8" w16cid:durableId="1210460305">
    <w:abstractNumId w:val="1"/>
  </w:num>
  <w:num w:numId="9" w16cid:durableId="1408067514">
    <w:abstractNumId w:val="11"/>
  </w:num>
  <w:num w:numId="10" w16cid:durableId="821847919">
    <w:abstractNumId w:val="8"/>
  </w:num>
  <w:num w:numId="11" w16cid:durableId="1300300116">
    <w:abstractNumId w:val="3"/>
  </w:num>
  <w:num w:numId="12" w16cid:durableId="2047484162">
    <w:abstractNumId w:val="5"/>
  </w:num>
  <w:num w:numId="13" w16cid:durableId="20522247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25809928">
    <w:abstractNumId w:val="4"/>
  </w:num>
  <w:num w:numId="15" w16cid:durableId="1269312717">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rs Folkvard Giske">
    <w15:presenceInfo w15:providerId="AD" w15:userId="S::Lars.Giske@foyen.no::b5f2f251-f739-495f-829c-fa79dc79f6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stylePaneSortMethod w:val="0000"/>
  <w:styleLockTheme/>
  <w:styleLockQFSet/>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A67"/>
    <w:rsid w:val="00000BA6"/>
    <w:rsid w:val="00000EB7"/>
    <w:rsid w:val="000035FF"/>
    <w:rsid w:val="0000483D"/>
    <w:rsid w:val="00007B2B"/>
    <w:rsid w:val="00011538"/>
    <w:rsid w:val="000131B5"/>
    <w:rsid w:val="0001790F"/>
    <w:rsid w:val="000209A6"/>
    <w:rsid w:val="00024482"/>
    <w:rsid w:val="00026DBA"/>
    <w:rsid w:val="00026EDC"/>
    <w:rsid w:val="00027CB3"/>
    <w:rsid w:val="000326F1"/>
    <w:rsid w:val="0004377F"/>
    <w:rsid w:val="000514AF"/>
    <w:rsid w:val="00052B8D"/>
    <w:rsid w:val="00053782"/>
    <w:rsid w:val="00053E5F"/>
    <w:rsid w:val="000547DA"/>
    <w:rsid w:val="00054830"/>
    <w:rsid w:val="000559EB"/>
    <w:rsid w:val="00056532"/>
    <w:rsid w:val="000628EC"/>
    <w:rsid w:val="0006321B"/>
    <w:rsid w:val="000638CD"/>
    <w:rsid w:val="00067A83"/>
    <w:rsid w:val="00072516"/>
    <w:rsid w:val="00072A6A"/>
    <w:rsid w:val="00076721"/>
    <w:rsid w:val="00086055"/>
    <w:rsid w:val="00090CEA"/>
    <w:rsid w:val="000917B0"/>
    <w:rsid w:val="00092A54"/>
    <w:rsid w:val="00095EBA"/>
    <w:rsid w:val="00095EC2"/>
    <w:rsid w:val="000A2D90"/>
    <w:rsid w:val="000B0E53"/>
    <w:rsid w:val="000B2031"/>
    <w:rsid w:val="000B2C43"/>
    <w:rsid w:val="000B4C31"/>
    <w:rsid w:val="000B5909"/>
    <w:rsid w:val="000B7B27"/>
    <w:rsid w:val="000C666A"/>
    <w:rsid w:val="000C752E"/>
    <w:rsid w:val="000D4914"/>
    <w:rsid w:val="000D5D81"/>
    <w:rsid w:val="000E44BF"/>
    <w:rsid w:val="000E6767"/>
    <w:rsid w:val="000F1D0E"/>
    <w:rsid w:val="000F204F"/>
    <w:rsid w:val="000F3327"/>
    <w:rsid w:val="00100224"/>
    <w:rsid w:val="00100BB4"/>
    <w:rsid w:val="0010140C"/>
    <w:rsid w:val="00102F97"/>
    <w:rsid w:val="00104033"/>
    <w:rsid w:val="00105609"/>
    <w:rsid w:val="00106AE3"/>
    <w:rsid w:val="00112538"/>
    <w:rsid w:val="00113C1C"/>
    <w:rsid w:val="00116212"/>
    <w:rsid w:val="0011678F"/>
    <w:rsid w:val="0012266D"/>
    <w:rsid w:val="00124389"/>
    <w:rsid w:val="001275E8"/>
    <w:rsid w:val="00136975"/>
    <w:rsid w:val="00141063"/>
    <w:rsid w:val="00142FD3"/>
    <w:rsid w:val="00152072"/>
    <w:rsid w:val="00153163"/>
    <w:rsid w:val="00155167"/>
    <w:rsid w:val="00155341"/>
    <w:rsid w:val="0015710D"/>
    <w:rsid w:val="00161B90"/>
    <w:rsid w:val="00163646"/>
    <w:rsid w:val="0016445C"/>
    <w:rsid w:val="00164BE7"/>
    <w:rsid w:val="001661FA"/>
    <w:rsid w:val="00166D65"/>
    <w:rsid w:val="001721BE"/>
    <w:rsid w:val="001724EF"/>
    <w:rsid w:val="00172A52"/>
    <w:rsid w:val="0017363B"/>
    <w:rsid w:val="001744E1"/>
    <w:rsid w:val="0017621C"/>
    <w:rsid w:val="00177ABA"/>
    <w:rsid w:val="00177CF1"/>
    <w:rsid w:val="00177FA7"/>
    <w:rsid w:val="00186C5C"/>
    <w:rsid w:val="00187B52"/>
    <w:rsid w:val="00191464"/>
    <w:rsid w:val="00193CBE"/>
    <w:rsid w:val="0019570D"/>
    <w:rsid w:val="001A1C01"/>
    <w:rsid w:val="001A63F9"/>
    <w:rsid w:val="001A745A"/>
    <w:rsid w:val="001A7D0E"/>
    <w:rsid w:val="001B1120"/>
    <w:rsid w:val="001B1C68"/>
    <w:rsid w:val="001B5B5C"/>
    <w:rsid w:val="001B7DD5"/>
    <w:rsid w:val="001C2EB3"/>
    <w:rsid w:val="001C6B16"/>
    <w:rsid w:val="001D1C25"/>
    <w:rsid w:val="001D42C3"/>
    <w:rsid w:val="001D42DB"/>
    <w:rsid w:val="001D639D"/>
    <w:rsid w:val="001E2DF0"/>
    <w:rsid w:val="001E633B"/>
    <w:rsid w:val="001F0BCD"/>
    <w:rsid w:val="001F1259"/>
    <w:rsid w:val="001F3471"/>
    <w:rsid w:val="001F589B"/>
    <w:rsid w:val="00203A2A"/>
    <w:rsid w:val="0020609B"/>
    <w:rsid w:val="00212B95"/>
    <w:rsid w:val="00214CA1"/>
    <w:rsid w:val="0021769C"/>
    <w:rsid w:val="002203A9"/>
    <w:rsid w:val="002221C4"/>
    <w:rsid w:val="00222B2D"/>
    <w:rsid w:val="0022447E"/>
    <w:rsid w:val="00226F00"/>
    <w:rsid w:val="00227F89"/>
    <w:rsid w:val="002324E2"/>
    <w:rsid w:val="002339D3"/>
    <w:rsid w:val="0023606F"/>
    <w:rsid w:val="00236BD2"/>
    <w:rsid w:val="00247C26"/>
    <w:rsid w:val="00251E1E"/>
    <w:rsid w:val="00251E4B"/>
    <w:rsid w:val="00260C74"/>
    <w:rsid w:val="00261817"/>
    <w:rsid w:val="00262A30"/>
    <w:rsid w:val="0027151C"/>
    <w:rsid w:val="002733C0"/>
    <w:rsid w:val="00274019"/>
    <w:rsid w:val="002752C9"/>
    <w:rsid w:val="00277DE5"/>
    <w:rsid w:val="00292662"/>
    <w:rsid w:val="00295987"/>
    <w:rsid w:val="002962F0"/>
    <w:rsid w:val="002973A7"/>
    <w:rsid w:val="002A1DAD"/>
    <w:rsid w:val="002B0087"/>
    <w:rsid w:val="002B27DB"/>
    <w:rsid w:val="002B5E3F"/>
    <w:rsid w:val="002C03E3"/>
    <w:rsid w:val="002C0942"/>
    <w:rsid w:val="002C5AB1"/>
    <w:rsid w:val="002D4916"/>
    <w:rsid w:val="002D5B91"/>
    <w:rsid w:val="002E51A2"/>
    <w:rsid w:val="002E7D51"/>
    <w:rsid w:val="002F0AF1"/>
    <w:rsid w:val="002F1172"/>
    <w:rsid w:val="002F3D61"/>
    <w:rsid w:val="002F3E54"/>
    <w:rsid w:val="002F54B1"/>
    <w:rsid w:val="002F5AF8"/>
    <w:rsid w:val="002F606B"/>
    <w:rsid w:val="0030307C"/>
    <w:rsid w:val="00303D5F"/>
    <w:rsid w:val="00304338"/>
    <w:rsid w:val="00311152"/>
    <w:rsid w:val="00315293"/>
    <w:rsid w:val="00317181"/>
    <w:rsid w:val="00320D30"/>
    <w:rsid w:val="0032262F"/>
    <w:rsid w:val="00322848"/>
    <w:rsid w:val="00326266"/>
    <w:rsid w:val="00326E35"/>
    <w:rsid w:val="00331B84"/>
    <w:rsid w:val="00333792"/>
    <w:rsid w:val="00334790"/>
    <w:rsid w:val="00334BB7"/>
    <w:rsid w:val="0034030D"/>
    <w:rsid w:val="00343791"/>
    <w:rsid w:val="0034644A"/>
    <w:rsid w:val="00346C0A"/>
    <w:rsid w:val="00347080"/>
    <w:rsid w:val="0035367F"/>
    <w:rsid w:val="00353736"/>
    <w:rsid w:val="00355042"/>
    <w:rsid w:val="00360BCC"/>
    <w:rsid w:val="00361F4F"/>
    <w:rsid w:val="00362F2C"/>
    <w:rsid w:val="0036333F"/>
    <w:rsid w:val="0036360D"/>
    <w:rsid w:val="00364E10"/>
    <w:rsid w:val="00367F86"/>
    <w:rsid w:val="00371B81"/>
    <w:rsid w:val="00372CAB"/>
    <w:rsid w:val="00373B0F"/>
    <w:rsid w:val="00375664"/>
    <w:rsid w:val="00376FA0"/>
    <w:rsid w:val="003808E4"/>
    <w:rsid w:val="00382832"/>
    <w:rsid w:val="003918BB"/>
    <w:rsid w:val="00391E15"/>
    <w:rsid w:val="00393854"/>
    <w:rsid w:val="00394B52"/>
    <w:rsid w:val="003A0A7D"/>
    <w:rsid w:val="003A1BB6"/>
    <w:rsid w:val="003A30CB"/>
    <w:rsid w:val="003A4C5B"/>
    <w:rsid w:val="003B02B0"/>
    <w:rsid w:val="003B1E9A"/>
    <w:rsid w:val="003B5C68"/>
    <w:rsid w:val="003B71AC"/>
    <w:rsid w:val="003C2FBD"/>
    <w:rsid w:val="003C371F"/>
    <w:rsid w:val="003C4597"/>
    <w:rsid w:val="003D15ED"/>
    <w:rsid w:val="003D24C6"/>
    <w:rsid w:val="003D5854"/>
    <w:rsid w:val="003D656B"/>
    <w:rsid w:val="003E1925"/>
    <w:rsid w:val="003E1E3F"/>
    <w:rsid w:val="003E34E5"/>
    <w:rsid w:val="003E40A9"/>
    <w:rsid w:val="003E65E4"/>
    <w:rsid w:val="003F1B09"/>
    <w:rsid w:val="003F2982"/>
    <w:rsid w:val="003F2AE4"/>
    <w:rsid w:val="003F32C7"/>
    <w:rsid w:val="003F3309"/>
    <w:rsid w:val="00405ACD"/>
    <w:rsid w:val="00412B0F"/>
    <w:rsid w:val="00413456"/>
    <w:rsid w:val="00422C2F"/>
    <w:rsid w:val="00423656"/>
    <w:rsid w:val="00424DCD"/>
    <w:rsid w:val="004327D0"/>
    <w:rsid w:val="004345F1"/>
    <w:rsid w:val="0044263E"/>
    <w:rsid w:val="00444132"/>
    <w:rsid w:val="00444F49"/>
    <w:rsid w:val="00446553"/>
    <w:rsid w:val="004467FD"/>
    <w:rsid w:val="0045475D"/>
    <w:rsid w:val="0045743E"/>
    <w:rsid w:val="00460093"/>
    <w:rsid w:val="004623AC"/>
    <w:rsid w:val="00465A5D"/>
    <w:rsid w:val="004672C0"/>
    <w:rsid w:val="004724D0"/>
    <w:rsid w:val="00474E2A"/>
    <w:rsid w:val="0047751E"/>
    <w:rsid w:val="004804AF"/>
    <w:rsid w:val="004808D8"/>
    <w:rsid w:val="00482C42"/>
    <w:rsid w:val="0048746C"/>
    <w:rsid w:val="00487701"/>
    <w:rsid w:val="00493571"/>
    <w:rsid w:val="00497864"/>
    <w:rsid w:val="004A1A33"/>
    <w:rsid w:val="004A3E1E"/>
    <w:rsid w:val="004B03A5"/>
    <w:rsid w:val="004B0D9E"/>
    <w:rsid w:val="004B1B3E"/>
    <w:rsid w:val="004B5095"/>
    <w:rsid w:val="004C1B60"/>
    <w:rsid w:val="004C69DA"/>
    <w:rsid w:val="004C7D69"/>
    <w:rsid w:val="004C7D9D"/>
    <w:rsid w:val="004D4CB4"/>
    <w:rsid w:val="004D517D"/>
    <w:rsid w:val="004E1E87"/>
    <w:rsid w:val="004E3A33"/>
    <w:rsid w:val="004E65F1"/>
    <w:rsid w:val="004E7614"/>
    <w:rsid w:val="004F051F"/>
    <w:rsid w:val="004F2407"/>
    <w:rsid w:val="004F45DA"/>
    <w:rsid w:val="00501554"/>
    <w:rsid w:val="00501A6D"/>
    <w:rsid w:val="00502A8C"/>
    <w:rsid w:val="005048E0"/>
    <w:rsid w:val="00507938"/>
    <w:rsid w:val="005100E5"/>
    <w:rsid w:val="00510908"/>
    <w:rsid w:val="0051173A"/>
    <w:rsid w:val="00515C10"/>
    <w:rsid w:val="005171ED"/>
    <w:rsid w:val="00526778"/>
    <w:rsid w:val="00534153"/>
    <w:rsid w:val="0053726F"/>
    <w:rsid w:val="0054398F"/>
    <w:rsid w:val="00550FAF"/>
    <w:rsid w:val="0055338A"/>
    <w:rsid w:val="005535FA"/>
    <w:rsid w:val="00555233"/>
    <w:rsid w:val="005644A6"/>
    <w:rsid w:val="005703C7"/>
    <w:rsid w:val="0057114B"/>
    <w:rsid w:val="0057155F"/>
    <w:rsid w:val="00573962"/>
    <w:rsid w:val="00575F82"/>
    <w:rsid w:val="005842BC"/>
    <w:rsid w:val="00587A23"/>
    <w:rsid w:val="00590A36"/>
    <w:rsid w:val="0059179B"/>
    <w:rsid w:val="00592274"/>
    <w:rsid w:val="005924E2"/>
    <w:rsid w:val="00594B9C"/>
    <w:rsid w:val="00595288"/>
    <w:rsid w:val="005A6EA6"/>
    <w:rsid w:val="005A7602"/>
    <w:rsid w:val="005A7CDD"/>
    <w:rsid w:val="005B049E"/>
    <w:rsid w:val="005B2EC8"/>
    <w:rsid w:val="005B38A9"/>
    <w:rsid w:val="005C0C86"/>
    <w:rsid w:val="005C4610"/>
    <w:rsid w:val="005C76B2"/>
    <w:rsid w:val="005D03E5"/>
    <w:rsid w:val="005E046F"/>
    <w:rsid w:val="005E7BD3"/>
    <w:rsid w:val="005E7E40"/>
    <w:rsid w:val="005F2337"/>
    <w:rsid w:val="005F32D2"/>
    <w:rsid w:val="005F3931"/>
    <w:rsid w:val="005F3D2D"/>
    <w:rsid w:val="005F6C73"/>
    <w:rsid w:val="00604B18"/>
    <w:rsid w:val="00605565"/>
    <w:rsid w:val="00605678"/>
    <w:rsid w:val="006104EB"/>
    <w:rsid w:val="00611B25"/>
    <w:rsid w:val="00614591"/>
    <w:rsid w:val="00615292"/>
    <w:rsid w:val="00624C99"/>
    <w:rsid w:val="00626892"/>
    <w:rsid w:val="00630BE1"/>
    <w:rsid w:val="006311AE"/>
    <w:rsid w:val="00633ECF"/>
    <w:rsid w:val="00636680"/>
    <w:rsid w:val="00644B3E"/>
    <w:rsid w:val="00654780"/>
    <w:rsid w:val="00656E35"/>
    <w:rsid w:val="006608AC"/>
    <w:rsid w:val="00662728"/>
    <w:rsid w:val="00662B97"/>
    <w:rsid w:val="006630F9"/>
    <w:rsid w:val="00667A43"/>
    <w:rsid w:val="00673A6B"/>
    <w:rsid w:val="00681DD2"/>
    <w:rsid w:val="00685D1C"/>
    <w:rsid w:val="00687D03"/>
    <w:rsid w:val="00690675"/>
    <w:rsid w:val="00690A0E"/>
    <w:rsid w:val="00691836"/>
    <w:rsid w:val="00692E86"/>
    <w:rsid w:val="00693885"/>
    <w:rsid w:val="00694909"/>
    <w:rsid w:val="0069515F"/>
    <w:rsid w:val="00695EFA"/>
    <w:rsid w:val="0069620B"/>
    <w:rsid w:val="006966A8"/>
    <w:rsid w:val="006967AD"/>
    <w:rsid w:val="006A1259"/>
    <w:rsid w:val="006A6242"/>
    <w:rsid w:val="006B2BCD"/>
    <w:rsid w:val="006B541C"/>
    <w:rsid w:val="006B6D21"/>
    <w:rsid w:val="006B793B"/>
    <w:rsid w:val="006C218D"/>
    <w:rsid w:val="006C28A6"/>
    <w:rsid w:val="006C4852"/>
    <w:rsid w:val="006C7251"/>
    <w:rsid w:val="006D221D"/>
    <w:rsid w:val="006D41EA"/>
    <w:rsid w:val="006D6113"/>
    <w:rsid w:val="006E1958"/>
    <w:rsid w:val="006E2640"/>
    <w:rsid w:val="006E40DB"/>
    <w:rsid w:val="006F22D2"/>
    <w:rsid w:val="006F3553"/>
    <w:rsid w:val="006F46FE"/>
    <w:rsid w:val="006F58DD"/>
    <w:rsid w:val="006F5C8E"/>
    <w:rsid w:val="007020BE"/>
    <w:rsid w:val="0070452A"/>
    <w:rsid w:val="0070663D"/>
    <w:rsid w:val="0071116B"/>
    <w:rsid w:val="00713BC0"/>
    <w:rsid w:val="007155E8"/>
    <w:rsid w:val="00721248"/>
    <w:rsid w:val="007305C2"/>
    <w:rsid w:val="00730D01"/>
    <w:rsid w:val="00736FCE"/>
    <w:rsid w:val="007457D4"/>
    <w:rsid w:val="00753B2C"/>
    <w:rsid w:val="00756644"/>
    <w:rsid w:val="00757157"/>
    <w:rsid w:val="007618EF"/>
    <w:rsid w:val="00762214"/>
    <w:rsid w:val="007633AF"/>
    <w:rsid w:val="00765294"/>
    <w:rsid w:val="00766ECE"/>
    <w:rsid w:val="00766F55"/>
    <w:rsid w:val="00770560"/>
    <w:rsid w:val="00773D60"/>
    <w:rsid w:val="00775A0E"/>
    <w:rsid w:val="00781512"/>
    <w:rsid w:val="00782044"/>
    <w:rsid w:val="00785B5C"/>
    <w:rsid w:val="00785D35"/>
    <w:rsid w:val="0079066D"/>
    <w:rsid w:val="00791F2C"/>
    <w:rsid w:val="00792607"/>
    <w:rsid w:val="007968FC"/>
    <w:rsid w:val="007A399F"/>
    <w:rsid w:val="007A4CC0"/>
    <w:rsid w:val="007B041B"/>
    <w:rsid w:val="007B321D"/>
    <w:rsid w:val="007C09EC"/>
    <w:rsid w:val="007C3698"/>
    <w:rsid w:val="007C3A30"/>
    <w:rsid w:val="007C40B4"/>
    <w:rsid w:val="007C46B6"/>
    <w:rsid w:val="007C47D9"/>
    <w:rsid w:val="007D0D34"/>
    <w:rsid w:val="007D2672"/>
    <w:rsid w:val="007D2DED"/>
    <w:rsid w:val="007E1083"/>
    <w:rsid w:val="007E71D9"/>
    <w:rsid w:val="007E7A61"/>
    <w:rsid w:val="007F013F"/>
    <w:rsid w:val="007F313D"/>
    <w:rsid w:val="007F595C"/>
    <w:rsid w:val="00801ED2"/>
    <w:rsid w:val="00804268"/>
    <w:rsid w:val="00804AA6"/>
    <w:rsid w:val="008056EE"/>
    <w:rsid w:val="00810D12"/>
    <w:rsid w:val="0081297F"/>
    <w:rsid w:val="00813229"/>
    <w:rsid w:val="008150C8"/>
    <w:rsid w:val="00815D06"/>
    <w:rsid w:val="00815EB9"/>
    <w:rsid w:val="0082322C"/>
    <w:rsid w:val="00826E05"/>
    <w:rsid w:val="00827FC9"/>
    <w:rsid w:val="00831492"/>
    <w:rsid w:val="00836652"/>
    <w:rsid w:val="008412B2"/>
    <w:rsid w:val="00842360"/>
    <w:rsid w:val="008511D4"/>
    <w:rsid w:val="008516D1"/>
    <w:rsid w:val="00852EFD"/>
    <w:rsid w:val="00853DBE"/>
    <w:rsid w:val="00853DC5"/>
    <w:rsid w:val="008550DF"/>
    <w:rsid w:val="00860B46"/>
    <w:rsid w:val="00861A98"/>
    <w:rsid w:val="00866B11"/>
    <w:rsid w:val="00870890"/>
    <w:rsid w:val="00872A30"/>
    <w:rsid w:val="00874386"/>
    <w:rsid w:val="0087780F"/>
    <w:rsid w:val="00877B9E"/>
    <w:rsid w:val="008847EF"/>
    <w:rsid w:val="00884F4E"/>
    <w:rsid w:val="0089186D"/>
    <w:rsid w:val="00892DFD"/>
    <w:rsid w:val="0089377A"/>
    <w:rsid w:val="00897DA9"/>
    <w:rsid w:val="008A2503"/>
    <w:rsid w:val="008A48BC"/>
    <w:rsid w:val="008A4918"/>
    <w:rsid w:val="008A5A5A"/>
    <w:rsid w:val="008B02A0"/>
    <w:rsid w:val="008B13EE"/>
    <w:rsid w:val="008B248E"/>
    <w:rsid w:val="008B609B"/>
    <w:rsid w:val="008C1762"/>
    <w:rsid w:val="008C24A9"/>
    <w:rsid w:val="008C26BE"/>
    <w:rsid w:val="008C3507"/>
    <w:rsid w:val="008D1677"/>
    <w:rsid w:val="008D61ED"/>
    <w:rsid w:val="008D7440"/>
    <w:rsid w:val="008E03A9"/>
    <w:rsid w:val="008E05D5"/>
    <w:rsid w:val="008E14EB"/>
    <w:rsid w:val="008E3400"/>
    <w:rsid w:val="008E5BD9"/>
    <w:rsid w:val="008F273A"/>
    <w:rsid w:val="008F3B57"/>
    <w:rsid w:val="008F6734"/>
    <w:rsid w:val="008F78DB"/>
    <w:rsid w:val="00900B7F"/>
    <w:rsid w:val="00900D6E"/>
    <w:rsid w:val="009010AA"/>
    <w:rsid w:val="00901783"/>
    <w:rsid w:val="009017FD"/>
    <w:rsid w:val="00906B35"/>
    <w:rsid w:val="009106ED"/>
    <w:rsid w:val="00915357"/>
    <w:rsid w:val="00920780"/>
    <w:rsid w:val="009217B1"/>
    <w:rsid w:val="00922A6A"/>
    <w:rsid w:val="00925E5F"/>
    <w:rsid w:val="00935766"/>
    <w:rsid w:val="00945CDA"/>
    <w:rsid w:val="00951313"/>
    <w:rsid w:val="00951517"/>
    <w:rsid w:val="00952316"/>
    <w:rsid w:val="00957C52"/>
    <w:rsid w:val="009724C6"/>
    <w:rsid w:val="00976646"/>
    <w:rsid w:val="009770DC"/>
    <w:rsid w:val="0098321D"/>
    <w:rsid w:val="00984A00"/>
    <w:rsid w:val="009870B4"/>
    <w:rsid w:val="0099094A"/>
    <w:rsid w:val="009940EC"/>
    <w:rsid w:val="009A2209"/>
    <w:rsid w:val="009B053A"/>
    <w:rsid w:val="009B076B"/>
    <w:rsid w:val="009B62E0"/>
    <w:rsid w:val="009B6942"/>
    <w:rsid w:val="009B69B8"/>
    <w:rsid w:val="009B75B8"/>
    <w:rsid w:val="009C52B2"/>
    <w:rsid w:val="009C5DEA"/>
    <w:rsid w:val="009C619E"/>
    <w:rsid w:val="009C66EC"/>
    <w:rsid w:val="009D00F3"/>
    <w:rsid w:val="009D37A0"/>
    <w:rsid w:val="009D7777"/>
    <w:rsid w:val="009E0E0E"/>
    <w:rsid w:val="009E25BE"/>
    <w:rsid w:val="009E2C6C"/>
    <w:rsid w:val="009E4A39"/>
    <w:rsid w:val="009E54A5"/>
    <w:rsid w:val="009E5655"/>
    <w:rsid w:val="009F6314"/>
    <w:rsid w:val="00A007CC"/>
    <w:rsid w:val="00A03D11"/>
    <w:rsid w:val="00A0533A"/>
    <w:rsid w:val="00A07379"/>
    <w:rsid w:val="00A12E3A"/>
    <w:rsid w:val="00A21394"/>
    <w:rsid w:val="00A22F1A"/>
    <w:rsid w:val="00A27999"/>
    <w:rsid w:val="00A3370D"/>
    <w:rsid w:val="00A33D03"/>
    <w:rsid w:val="00A40491"/>
    <w:rsid w:val="00A417C7"/>
    <w:rsid w:val="00A44369"/>
    <w:rsid w:val="00A444AA"/>
    <w:rsid w:val="00A45A79"/>
    <w:rsid w:val="00A50D10"/>
    <w:rsid w:val="00A521D1"/>
    <w:rsid w:val="00A52CF4"/>
    <w:rsid w:val="00A625C7"/>
    <w:rsid w:val="00A6616A"/>
    <w:rsid w:val="00A67D30"/>
    <w:rsid w:val="00A70CA0"/>
    <w:rsid w:val="00A71FA8"/>
    <w:rsid w:val="00A7221F"/>
    <w:rsid w:val="00A76421"/>
    <w:rsid w:val="00A80914"/>
    <w:rsid w:val="00A83116"/>
    <w:rsid w:val="00A84314"/>
    <w:rsid w:val="00A87FDF"/>
    <w:rsid w:val="00A91153"/>
    <w:rsid w:val="00A92C05"/>
    <w:rsid w:val="00A944BD"/>
    <w:rsid w:val="00A94D9E"/>
    <w:rsid w:val="00A97A3B"/>
    <w:rsid w:val="00AA1F2E"/>
    <w:rsid w:val="00AA70DC"/>
    <w:rsid w:val="00AB13EF"/>
    <w:rsid w:val="00AB3560"/>
    <w:rsid w:val="00AB55C5"/>
    <w:rsid w:val="00AB6C47"/>
    <w:rsid w:val="00AC12A5"/>
    <w:rsid w:val="00AC18B1"/>
    <w:rsid w:val="00AC51C6"/>
    <w:rsid w:val="00AC6388"/>
    <w:rsid w:val="00AC7ED5"/>
    <w:rsid w:val="00AD6280"/>
    <w:rsid w:val="00AE06F3"/>
    <w:rsid w:val="00AE2E18"/>
    <w:rsid w:val="00AE416F"/>
    <w:rsid w:val="00AE519D"/>
    <w:rsid w:val="00AF2950"/>
    <w:rsid w:val="00AF4AA3"/>
    <w:rsid w:val="00AF5804"/>
    <w:rsid w:val="00AF5D37"/>
    <w:rsid w:val="00AF716A"/>
    <w:rsid w:val="00AF7EC8"/>
    <w:rsid w:val="00B0080D"/>
    <w:rsid w:val="00B037C3"/>
    <w:rsid w:val="00B0433B"/>
    <w:rsid w:val="00B04F8E"/>
    <w:rsid w:val="00B16CC4"/>
    <w:rsid w:val="00B17746"/>
    <w:rsid w:val="00B22114"/>
    <w:rsid w:val="00B259BF"/>
    <w:rsid w:val="00B267D6"/>
    <w:rsid w:val="00B33867"/>
    <w:rsid w:val="00B345B9"/>
    <w:rsid w:val="00B3527E"/>
    <w:rsid w:val="00B416B9"/>
    <w:rsid w:val="00B43455"/>
    <w:rsid w:val="00B53503"/>
    <w:rsid w:val="00B54574"/>
    <w:rsid w:val="00B6293B"/>
    <w:rsid w:val="00B63BD4"/>
    <w:rsid w:val="00B65209"/>
    <w:rsid w:val="00B70115"/>
    <w:rsid w:val="00B70D8D"/>
    <w:rsid w:val="00B738C3"/>
    <w:rsid w:val="00B80405"/>
    <w:rsid w:val="00B81DB7"/>
    <w:rsid w:val="00B84F57"/>
    <w:rsid w:val="00B90602"/>
    <w:rsid w:val="00B92E7F"/>
    <w:rsid w:val="00BA01D9"/>
    <w:rsid w:val="00BA0704"/>
    <w:rsid w:val="00BA31CA"/>
    <w:rsid w:val="00BA55DF"/>
    <w:rsid w:val="00BB2709"/>
    <w:rsid w:val="00BB5A3B"/>
    <w:rsid w:val="00BC0B66"/>
    <w:rsid w:val="00BC0D2F"/>
    <w:rsid w:val="00BD3439"/>
    <w:rsid w:val="00BD3E37"/>
    <w:rsid w:val="00BD5B0A"/>
    <w:rsid w:val="00BE350A"/>
    <w:rsid w:val="00BE5330"/>
    <w:rsid w:val="00BF04BA"/>
    <w:rsid w:val="00BF16BA"/>
    <w:rsid w:val="00BF53AE"/>
    <w:rsid w:val="00BF54FE"/>
    <w:rsid w:val="00BF55C3"/>
    <w:rsid w:val="00C008CE"/>
    <w:rsid w:val="00C042C3"/>
    <w:rsid w:val="00C04417"/>
    <w:rsid w:val="00C0475D"/>
    <w:rsid w:val="00C05A07"/>
    <w:rsid w:val="00C10B0E"/>
    <w:rsid w:val="00C1484F"/>
    <w:rsid w:val="00C151EB"/>
    <w:rsid w:val="00C16C06"/>
    <w:rsid w:val="00C25FED"/>
    <w:rsid w:val="00C307AE"/>
    <w:rsid w:val="00C349B1"/>
    <w:rsid w:val="00C42B22"/>
    <w:rsid w:val="00C45C12"/>
    <w:rsid w:val="00C45FD4"/>
    <w:rsid w:val="00C46177"/>
    <w:rsid w:val="00C4681E"/>
    <w:rsid w:val="00C479C4"/>
    <w:rsid w:val="00C54200"/>
    <w:rsid w:val="00C542EE"/>
    <w:rsid w:val="00C56FD4"/>
    <w:rsid w:val="00C57F94"/>
    <w:rsid w:val="00C6370C"/>
    <w:rsid w:val="00C64529"/>
    <w:rsid w:val="00C70D83"/>
    <w:rsid w:val="00C7194D"/>
    <w:rsid w:val="00C739B8"/>
    <w:rsid w:val="00C81AC3"/>
    <w:rsid w:val="00C82774"/>
    <w:rsid w:val="00C85A6D"/>
    <w:rsid w:val="00C8785C"/>
    <w:rsid w:val="00CA0658"/>
    <w:rsid w:val="00CA543A"/>
    <w:rsid w:val="00CA58C2"/>
    <w:rsid w:val="00CA6C6C"/>
    <w:rsid w:val="00CB01F7"/>
    <w:rsid w:val="00CB03B6"/>
    <w:rsid w:val="00CB07D8"/>
    <w:rsid w:val="00CB4F86"/>
    <w:rsid w:val="00CB5E57"/>
    <w:rsid w:val="00CC1BA6"/>
    <w:rsid w:val="00CC2BE4"/>
    <w:rsid w:val="00CC32F4"/>
    <w:rsid w:val="00CC35CB"/>
    <w:rsid w:val="00CC7A1F"/>
    <w:rsid w:val="00CD4175"/>
    <w:rsid w:val="00CE092C"/>
    <w:rsid w:val="00CE68A5"/>
    <w:rsid w:val="00CF2088"/>
    <w:rsid w:val="00CF3478"/>
    <w:rsid w:val="00CF7494"/>
    <w:rsid w:val="00CF7BEE"/>
    <w:rsid w:val="00D032E4"/>
    <w:rsid w:val="00D066E8"/>
    <w:rsid w:val="00D07BD8"/>
    <w:rsid w:val="00D163FD"/>
    <w:rsid w:val="00D171C9"/>
    <w:rsid w:val="00D22307"/>
    <w:rsid w:val="00D2556B"/>
    <w:rsid w:val="00D27A67"/>
    <w:rsid w:val="00D3509A"/>
    <w:rsid w:val="00D37AD7"/>
    <w:rsid w:val="00D437C9"/>
    <w:rsid w:val="00D47980"/>
    <w:rsid w:val="00D47C7F"/>
    <w:rsid w:val="00D5292B"/>
    <w:rsid w:val="00D56C76"/>
    <w:rsid w:val="00D6043B"/>
    <w:rsid w:val="00D6296F"/>
    <w:rsid w:val="00D66727"/>
    <w:rsid w:val="00D66D56"/>
    <w:rsid w:val="00D67D88"/>
    <w:rsid w:val="00D7034D"/>
    <w:rsid w:val="00D705D0"/>
    <w:rsid w:val="00D71F63"/>
    <w:rsid w:val="00D74DFB"/>
    <w:rsid w:val="00D761E6"/>
    <w:rsid w:val="00D776B4"/>
    <w:rsid w:val="00D82CBE"/>
    <w:rsid w:val="00D831BA"/>
    <w:rsid w:val="00D83450"/>
    <w:rsid w:val="00D83DC3"/>
    <w:rsid w:val="00D865C2"/>
    <w:rsid w:val="00D87902"/>
    <w:rsid w:val="00D904B8"/>
    <w:rsid w:val="00D91504"/>
    <w:rsid w:val="00D927C4"/>
    <w:rsid w:val="00DA2948"/>
    <w:rsid w:val="00DA588E"/>
    <w:rsid w:val="00DB0D84"/>
    <w:rsid w:val="00DB34AC"/>
    <w:rsid w:val="00DB42AC"/>
    <w:rsid w:val="00DB5199"/>
    <w:rsid w:val="00DB614F"/>
    <w:rsid w:val="00DC0652"/>
    <w:rsid w:val="00DC1E08"/>
    <w:rsid w:val="00DC297C"/>
    <w:rsid w:val="00DC589A"/>
    <w:rsid w:val="00DC73EA"/>
    <w:rsid w:val="00DC7FA9"/>
    <w:rsid w:val="00DD24E0"/>
    <w:rsid w:val="00DD34C2"/>
    <w:rsid w:val="00DE0025"/>
    <w:rsid w:val="00DE4422"/>
    <w:rsid w:val="00DE5396"/>
    <w:rsid w:val="00DE6D63"/>
    <w:rsid w:val="00DE7A16"/>
    <w:rsid w:val="00DF08DE"/>
    <w:rsid w:val="00DF0FE5"/>
    <w:rsid w:val="00DF4D04"/>
    <w:rsid w:val="00DF5749"/>
    <w:rsid w:val="00DF5FBB"/>
    <w:rsid w:val="00E032EA"/>
    <w:rsid w:val="00E072B6"/>
    <w:rsid w:val="00E10587"/>
    <w:rsid w:val="00E20515"/>
    <w:rsid w:val="00E20BDC"/>
    <w:rsid w:val="00E21909"/>
    <w:rsid w:val="00E21BB5"/>
    <w:rsid w:val="00E23446"/>
    <w:rsid w:val="00E25A46"/>
    <w:rsid w:val="00E273FA"/>
    <w:rsid w:val="00E3184B"/>
    <w:rsid w:val="00E33320"/>
    <w:rsid w:val="00E34F1F"/>
    <w:rsid w:val="00E35093"/>
    <w:rsid w:val="00E41EE9"/>
    <w:rsid w:val="00E42ACF"/>
    <w:rsid w:val="00E43192"/>
    <w:rsid w:val="00E44FDE"/>
    <w:rsid w:val="00E5142F"/>
    <w:rsid w:val="00E52197"/>
    <w:rsid w:val="00E52C2E"/>
    <w:rsid w:val="00E53DA1"/>
    <w:rsid w:val="00E541B4"/>
    <w:rsid w:val="00E5451F"/>
    <w:rsid w:val="00E54F5B"/>
    <w:rsid w:val="00E57693"/>
    <w:rsid w:val="00E66FBD"/>
    <w:rsid w:val="00E71F15"/>
    <w:rsid w:val="00E74EA0"/>
    <w:rsid w:val="00E84450"/>
    <w:rsid w:val="00E85F57"/>
    <w:rsid w:val="00E8617B"/>
    <w:rsid w:val="00E95981"/>
    <w:rsid w:val="00E97372"/>
    <w:rsid w:val="00EA55DA"/>
    <w:rsid w:val="00EA5FAE"/>
    <w:rsid w:val="00EA7521"/>
    <w:rsid w:val="00EA7B3D"/>
    <w:rsid w:val="00EB60B5"/>
    <w:rsid w:val="00EB623F"/>
    <w:rsid w:val="00EB67A0"/>
    <w:rsid w:val="00EC087B"/>
    <w:rsid w:val="00EC088F"/>
    <w:rsid w:val="00EC0E63"/>
    <w:rsid w:val="00EC2850"/>
    <w:rsid w:val="00EC3228"/>
    <w:rsid w:val="00ED176F"/>
    <w:rsid w:val="00EE5023"/>
    <w:rsid w:val="00EF162D"/>
    <w:rsid w:val="00EF1772"/>
    <w:rsid w:val="00F01063"/>
    <w:rsid w:val="00F018E3"/>
    <w:rsid w:val="00F04498"/>
    <w:rsid w:val="00F06D21"/>
    <w:rsid w:val="00F07084"/>
    <w:rsid w:val="00F154E2"/>
    <w:rsid w:val="00F1591B"/>
    <w:rsid w:val="00F1663B"/>
    <w:rsid w:val="00F201A9"/>
    <w:rsid w:val="00F21916"/>
    <w:rsid w:val="00F22F62"/>
    <w:rsid w:val="00F23E20"/>
    <w:rsid w:val="00F3057C"/>
    <w:rsid w:val="00F326E7"/>
    <w:rsid w:val="00F34E3E"/>
    <w:rsid w:val="00F34FBA"/>
    <w:rsid w:val="00F44B10"/>
    <w:rsid w:val="00F47A5F"/>
    <w:rsid w:val="00F5108E"/>
    <w:rsid w:val="00F51B4A"/>
    <w:rsid w:val="00F55CEB"/>
    <w:rsid w:val="00F56F88"/>
    <w:rsid w:val="00F60120"/>
    <w:rsid w:val="00F62298"/>
    <w:rsid w:val="00F6365F"/>
    <w:rsid w:val="00F65811"/>
    <w:rsid w:val="00F6682F"/>
    <w:rsid w:val="00F66EAC"/>
    <w:rsid w:val="00F70333"/>
    <w:rsid w:val="00F70C52"/>
    <w:rsid w:val="00F74498"/>
    <w:rsid w:val="00F75832"/>
    <w:rsid w:val="00F85FC4"/>
    <w:rsid w:val="00F918C5"/>
    <w:rsid w:val="00F91E46"/>
    <w:rsid w:val="00F945EE"/>
    <w:rsid w:val="00F97CA2"/>
    <w:rsid w:val="00FA0C9B"/>
    <w:rsid w:val="00FA29FB"/>
    <w:rsid w:val="00FB211C"/>
    <w:rsid w:val="00FB2B3F"/>
    <w:rsid w:val="00FC3DEE"/>
    <w:rsid w:val="00FC3E05"/>
    <w:rsid w:val="00FC4747"/>
    <w:rsid w:val="00FC47F8"/>
    <w:rsid w:val="00FC6B35"/>
    <w:rsid w:val="00FD0B23"/>
    <w:rsid w:val="00FD6F0E"/>
    <w:rsid w:val="00FE4751"/>
    <w:rsid w:val="00FE747B"/>
    <w:rsid w:val="00FF12BD"/>
    <w:rsid w:val="00FF2633"/>
    <w:rsid w:val="00FF2859"/>
    <w:rsid w:val="00FF41F9"/>
    <w:rsid w:val="00FF4955"/>
    <w:rsid w:val="00FF4DB0"/>
    <w:rsid w:val="00FF57C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89857"/>
  <w15:chartTrackingRefBased/>
  <w15:docId w15:val="{2361299C-FADC-4904-B3ED-AEE1A6C78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inorBidi"/>
        <w:sz w:val="22"/>
        <w:szCs w:val="22"/>
        <w:lang w:val="nb-NO"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locked="1" w:semiHidden="1" w:uiPriority="9" w:unhideWhenUsed="1"/>
    <w:lsdException w:name="heading 7" w:locked="1"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A67"/>
    <w:pPr>
      <w:spacing w:after="0"/>
    </w:pPr>
  </w:style>
  <w:style w:type="paragraph" w:styleId="Overskrift1">
    <w:name w:val="heading 1"/>
    <w:aliases w:val="Føyen Overskrift 1"/>
    <w:basedOn w:val="Normal"/>
    <w:next w:val="Normal"/>
    <w:link w:val="Overskrift1Tegn"/>
    <w:uiPriority w:val="9"/>
    <w:qFormat/>
    <w:rsid w:val="00A44369"/>
    <w:pPr>
      <w:keepNext/>
      <w:keepLines/>
      <w:numPr>
        <w:numId w:val="2"/>
      </w:numPr>
      <w:spacing w:before="360" w:after="240"/>
      <w:contextualSpacing/>
      <w:outlineLvl w:val="0"/>
    </w:pPr>
    <w:rPr>
      <w:rFonts w:eastAsiaTheme="majorEastAsia" w:cstheme="majorBidi"/>
      <w:b/>
      <w:caps/>
      <w:color w:val="000000" w:themeColor="text1"/>
      <w:szCs w:val="32"/>
    </w:rPr>
  </w:style>
  <w:style w:type="paragraph" w:styleId="Overskrift2">
    <w:name w:val="heading 2"/>
    <w:aliases w:val="Føyen Overskrift 2"/>
    <w:basedOn w:val="Overskrift1"/>
    <w:next w:val="Normal"/>
    <w:link w:val="Overskrift2Tegn"/>
    <w:uiPriority w:val="9"/>
    <w:qFormat/>
    <w:rsid w:val="00E23446"/>
    <w:pPr>
      <w:numPr>
        <w:ilvl w:val="1"/>
      </w:numPr>
      <w:spacing w:before="240" w:after="120"/>
      <w:contextualSpacing w:val="0"/>
      <w:mirrorIndents/>
      <w:outlineLvl w:val="1"/>
    </w:pPr>
    <w:rPr>
      <w:caps w:val="0"/>
      <w:szCs w:val="26"/>
    </w:rPr>
  </w:style>
  <w:style w:type="paragraph" w:styleId="Overskrift3">
    <w:name w:val="heading 3"/>
    <w:aliases w:val="Føyen Overskrift 3"/>
    <w:basedOn w:val="Overskrift2"/>
    <w:next w:val="Normal"/>
    <w:link w:val="Overskrift3Tegn"/>
    <w:autoRedefine/>
    <w:uiPriority w:val="9"/>
    <w:qFormat/>
    <w:rsid w:val="00E23446"/>
    <w:pPr>
      <w:numPr>
        <w:ilvl w:val="2"/>
      </w:numPr>
      <w:outlineLvl w:val="2"/>
    </w:pPr>
    <w:rPr>
      <w:b w:val="0"/>
      <w:i/>
      <w:szCs w:val="24"/>
    </w:rPr>
  </w:style>
  <w:style w:type="paragraph" w:styleId="Overskrift4">
    <w:name w:val="heading 4"/>
    <w:aliases w:val="Føyen Overskrift 4"/>
    <w:basedOn w:val="Normal"/>
    <w:next w:val="Normal"/>
    <w:link w:val="Overskrift4Tegn"/>
    <w:autoRedefine/>
    <w:uiPriority w:val="9"/>
    <w:qFormat/>
    <w:rsid w:val="00B80405"/>
    <w:pPr>
      <w:keepNext/>
      <w:keepLines/>
      <w:numPr>
        <w:ilvl w:val="3"/>
        <w:numId w:val="2"/>
      </w:numPr>
      <w:spacing w:before="120" w:after="120"/>
      <w:outlineLvl w:val="3"/>
    </w:pPr>
    <w:rPr>
      <w:rFonts w:eastAsiaTheme="majorEastAsia" w:cstheme="majorBidi"/>
      <w:i/>
      <w:iCs/>
    </w:rPr>
  </w:style>
  <w:style w:type="paragraph" w:styleId="Overskrift5">
    <w:name w:val="heading 5"/>
    <w:basedOn w:val="Normal"/>
    <w:next w:val="Normal"/>
    <w:link w:val="Overskrift5Tegn"/>
    <w:uiPriority w:val="9"/>
    <w:semiHidden/>
    <w:rsid w:val="00A52CF4"/>
    <w:pPr>
      <w:keepNext/>
      <w:keepLines/>
      <w:numPr>
        <w:ilvl w:val="4"/>
        <w:numId w:val="1"/>
      </w:numPr>
      <w:outlineLvl w:val="4"/>
    </w:pPr>
    <w:rPr>
      <w:rFonts w:eastAsiaTheme="majorEastAsia" w:cstheme="majorBidi"/>
    </w:rPr>
  </w:style>
  <w:style w:type="paragraph" w:styleId="Overskrift6">
    <w:name w:val="heading 6"/>
    <w:basedOn w:val="Normal"/>
    <w:next w:val="Normal"/>
    <w:link w:val="Overskrift6Tegn"/>
    <w:uiPriority w:val="9"/>
    <w:semiHidden/>
    <w:locked/>
    <w:rsid w:val="00A52CF4"/>
    <w:pPr>
      <w:keepNext/>
      <w:keepLines/>
      <w:numPr>
        <w:ilvl w:val="5"/>
        <w:numId w:val="1"/>
      </w:numPr>
      <w:spacing w:before="40"/>
      <w:outlineLvl w:val="5"/>
    </w:pPr>
    <w:rPr>
      <w:rFonts w:asciiTheme="majorHAnsi" w:eastAsiaTheme="majorEastAsia" w:hAnsiTheme="majorHAnsi" w:cstheme="majorBidi"/>
      <w:color w:val="7F7F7F" w:themeColor="text1" w:themeTint="80"/>
    </w:rPr>
  </w:style>
  <w:style w:type="paragraph" w:styleId="Overskrift7">
    <w:name w:val="heading 7"/>
    <w:basedOn w:val="Normal"/>
    <w:next w:val="Normal"/>
    <w:link w:val="Overskrift7Tegn"/>
    <w:uiPriority w:val="9"/>
    <w:semiHidden/>
    <w:unhideWhenUsed/>
    <w:qFormat/>
    <w:locked/>
    <w:rsid w:val="00A52CF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52CF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52CF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MakingWavestable1">
    <w:name w:val="Making Waves table 1"/>
    <w:basedOn w:val="Vanligtabell"/>
    <w:uiPriority w:val="99"/>
    <w:locked/>
    <w:rsid w:val="00A52CF4"/>
    <w:pPr>
      <w:spacing w:after="0"/>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42" w:type="dxa"/>
        <w:bottom w:w="28" w:type="dxa"/>
        <w:right w:w="142" w:type="dxa"/>
      </w:tblCellMar>
    </w:tblPr>
    <w:tblStylePr w:type="firstRow">
      <w:rPr>
        <w:rFonts w:ascii="Arial Black" w:hAnsi="Arial Black"/>
        <w:sz w:val="20"/>
      </w:rPr>
      <w:tblPr/>
      <w:tcPr>
        <w:tcBorders>
          <w:top w:val="single" w:sz="24" w:space="0" w:color="auto"/>
          <w:left w:val="single" w:sz="4" w:space="0" w:color="auto"/>
          <w:bottom w:val="single" w:sz="24" w:space="0" w:color="auto"/>
          <w:right w:val="single" w:sz="4" w:space="0" w:color="auto"/>
          <w:insideH w:val="single" w:sz="4" w:space="0" w:color="auto"/>
          <w:insideV w:val="single" w:sz="4" w:space="0" w:color="auto"/>
          <w:tl2br w:val="nil"/>
          <w:tr2bl w:val="nil"/>
        </w:tcBorders>
        <w:shd w:val="clear" w:color="auto" w:fill="FFFFFF" w:themeFill="background1"/>
      </w:tcPr>
    </w:tblStylePr>
  </w:style>
  <w:style w:type="character" w:customStyle="1" w:styleId="Overskrift4Tegn">
    <w:name w:val="Overskrift 4 Tegn"/>
    <w:aliases w:val="Føyen Overskrift 4 Tegn"/>
    <w:basedOn w:val="Standardskriftforavsnitt"/>
    <w:link w:val="Overskrift4"/>
    <w:uiPriority w:val="9"/>
    <w:rsid w:val="00B80405"/>
    <w:rPr>
      <w:rFonts w:ascii="Franklin Gothic Book" w:eastAsiaTheme="majorEastAsia" w:hAnsi="Franklin Gothic Book" w:cstheme="majorBidi"/>
      <w:i/>
      <w:iCs/>
    </w:rPr>
  </w:style>
  <w:style w:type="character" w:customStyle="1" w:styleId="Overskrift3Tegn">
    <w:name w:val="Overskrift 3 Tegn"/>
    <w:aliases w:val="Føyen Overskrift 3 Tegn"/>
    <w:basedOn w:val="Standardskriftforavsnitt"/>
    <w:link w:val="Overskrift3"/>
    <w:uiPriority w:val="9"/>
    <w:rsid w:val="00E23446"/>
    <w:rPr>
      <w:rFonts w:eastAsiaTheme="majorEastAsia" w:cstheme="majorBidi"/>
      <w:i/>
      <w:color w:val="000000" w:themeColor="text1"/>
      <w:szCs w:val="24"/>
    </w:rPr>
  </w:style>
  <w:style w:type="character" w:customStyle="1" w:styleId="Overskrift2Tegn">
    <w:name w:val="Overskrift 2 Tegn"/>
    <w:aliases w:val="Føyen Overskrift 2 Tegn"/>
    <w:basedOn w:val="Standardskriftforavsnitt"/>
    <w:link w:val="Overskrift2"/>
    <w:uiPriority w:val="9"/>
    <w:rsid w:val="00E23446"/>
    <w:rPr>
      <w:rFonts w:eastAsiaTheme="majorEastAsia" w:cstheme="majorBidi"/>
      <w:b/>
      <w:color w:val="000000" w:themeColor="text1"/>
      <w:szCs w:val="26"/>
    </w:rPr>
  </w:style>
  <w:style w:type="character" w:customStyle="1" w:styleId="Overskrift1Tegn">
    <w:name w:val="Overskrift 1 Tegn"/>
    <w:aliases w:val="Føyen Overskrift 1 Tegn"/>
    <w:basedOn w:val="Standardskriftforavsnitt"/>
    <w:link w:val="Overskrift1"/>
    <w:uiPriority w:val="9"/>
    <w:rsid w:val="00A44369"/>
    <w:rPr>
      <w:rFonts w:ascii="Franklin Gothic Book" w:eastAsiaTheme="majorEastAsia" w:hAnsi="Franklin Gothic Book" w:cstheme="majorBidi"/>
      <w:b/>
      <w:caps/>
      <w:color w:val="000000" w:themeColor="text1"/>
      <w:szCs w:val="32"/>
    </w:rPr>
  </w:style>
  <w:style w:type="character" w:customStyle="1" w:styleId="Overskrift5Tegn">
    <w:name w:val="Overskrift 5 Tegn"/>
    <w:basedOn w:val="Standardskriftforavsnitt"/>
    <w:link w:val="Overskrift5"/>
    <w:uiPriority w:val="9"/>
    <w:semiHidden/>
    <w:rsid w:val="00A52CF4"/>
    <w:rPr>
      <w:rFonts w:eastAsiaTheme="majorEastAsia" w:cstheme="majorBidi"/>
    </w:rPr>
  </w:style>
  <w:style w:type="paragraph" w:customStyle="1" w:styleId="Tabletext">
    <w:name w:val="Table text"/>
    <w:basedOn w:val="Normal"/>
    <w:autoRedefine/>
    <w:uiPriority w:val="8"/>
    <w:semiHidden/>
    <w:qFormat/>
    <w:rsid w:val="00A52CF4"/>
    <w:pPr>
      <w:spacing w:after="80"/>
    </w:pPr>
    <w:rPr>
      <w:rFonts w:ascii="Arial" w:hAnsi="Arial"/>
      <w:sz w:val="18"/>
    </w:rPr>
  </w:style>
  <w:style w:type="paragraph" w:styleId="Topptekst">
    <w:name w:val="header"/>
    <w:basedOn w:val="Normal"/>
    <w:link w:val="TopptekstTegn"/>
    <w:uiPriority w:val="2"/>
    <w:unhideWhenUsed/>
    <w:rsid w:val="00A52CF4"/>
    <w:pPr>
      <w:tabs>
        <w:tab w:val="center" w:pos="4536"/>
        <w:tab w:val="right" w:pos="9072"/>
      </w:tabs>
    </w:pPr>
    <w:rPr>
      <w:sz w:val="16"/>
    </w:rPr>
  </w:style>
  <w:style w:type="character" w:customStyle="1" w:styleId="TopptekstTegn">
    <w:name w:val="Topptekst Tegn"/>
    <w:basedOn w:val="Standardskriftforavsnitt"/>
    <w:link w:val="Topptekst"/>
    <w:uiPriority w:val="2"/>
    <w:rsid w:val="00A52CF4"/>
    <w:rPr>
      <w:sz w:val="16"/>
    </w:rPr>
  </w:style>
  <w:style w:type="paragraph" w:styleId="Bunntekst">
    <w:name w:val="footer"/>
    <w:basedOn w:val="Normal"/>
    <w:link w:val="BunntekstTegn"/>
    <w:uiPriority w:val="99"/>
    <w:unhideWhenUsed/>
    <w:qFormat/>
    <w:rsid w:val="00A52CF4"/>
    <w:pPr>
      <w:tabs>
        <w:tab w:val="center" w:pos="4536"/>
        <w:tab w:val="right" w:pos="9072"/>
      </w:tabs>
    </w:pPr>
    <w:rPr>
      <w:sz w:val="16"/>
    </w:rPr>
  </w:style>
  <w:style w:type="character" w:customStyle="1" w:styleId="BunntekstTegn">
    <w:name w:val="Bunntekst Tegn"/>
    <w:basedOn w:val="Standardskriftforavsnitt"/>
    <w:link w:val="Bunntekst"/>
    <w:uiPriority w:val="99"/>
    <w:rsid w:val="00A52CF4"/>
    <w:rPr>
      <w:sz w:val="16"/>
    </w:rPr>
  </w:style>
  <w:style w:type="paragraph" w:customStyle="1" w:styleId="Sidenr">
    <w:name w:val="Sidenr"/>
    <w:basedOn w:val="Bunntekst"/>
    <w:uiPriority w:val="3"/>
    <w:qFormat/>
    <w:rsid w:val="00A52CF4"/>
    <w:rPr>
      <w:sz w:val="18"/>
    </w:rPr>
  </w:style>
  <w:style w:type="character" w:customStyle="1" w:styleId="Overskrift6Tegn">
    <w:name w:val="Overskrift 6 Tegn"/>
    <w:basedOn w:val="Standardskriftforavsnitt"/>
    <w:link w:val="Overskrift6"/>
    <w:uiPriority w:val="9"/>
    <w:semiHidden/>
    <w:rsid w:val="00A52CF4"/>
    <w:rPr>
      <w:rFonts w:asciiTheme="majorHAnsi" w:eastAsiaTheme="majorEastAsia" w:hAnsiTheme="majorHAnsi" w:cstheme="majorBidi"/>
      <w:color w:val="7F7F7F" w:themeColor="text1" w:themeTint="80"/>
    </w:rPr>
  </w:style>
  <w:style w:type="paragraph" w:styleId="Bobletekst">
    <w:name w:val="Balloon Text"/>
    <w:basedOn w:val="Normal"/>
    <w:link w:val="BobletekstTegn"/>
    <w:uiPriority w:val="99"/>
    <w:semiHidden/>
    <w:unhideWhenUsed/>
    <w:rsid w:val="00A52CF4"/>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52CF4"/>
    <w:rPr>
      <w:rFonts w:ascii="Segoe UI" w:hAnsi="Segoe UI" w:cs="Segoe UI"/>
      <w:sz w:val="18"/>
      <w:szCs w:val="18"/>
    </w:rPr>
  </w:style>
  <w:style w:type="paragraph" w:customStyle="1" w:styleId="Overskriftstorebokstaver">
    <w:name w:val="Overskrift (store bokstaver)"/>
    <w:basedOn w:val="Normal"/>
    <w:next w:val="Normal"/>
    <w:qFormat/>
    <w:locked/>
    <w:rsid w:val="00A52CF4"/>
    <w:rPr>
      <w:b/>
      <w:caps/>
    </w:rPr>
  </w:style>
  <w:style w:type="paragraph" w:customStyle="1" w:styleId="Overskrift11">
    <w:name w:val="Overskrift 11"/>
    <w:basedOn w:val="Normal"/>
    <w:uiPriority w:val="1"/>
    <w:semiHidden/>
    <w:qFormat/>
    <w:locked/>
    <w:rsid w:val="00A52CF4"/>
    <w:pPr>
      <w:spacing w:before="360" w:after="120"/>
    </w:pPr>
    <w:rPr>
      <w:b/>
      <w:caps/>
      <w:sz w:val="24"/>
    </w:rPr>
  </w:style>
  <w:style w:type="paragraph" w:customStyle="1" w:styleId="Overskrift21">
    <w:name w:val="Overskrift 21"/>
    <w:basedOn w:val="Overskrift11"/>
    <w:next w:val="Normal"/>
    <w:uiPriority w:val="1"/>
    <w:semiHidden/>
    <w:qFormat/>
    <w:locked/>
    <w:rsid w:val="00A52CF4"/>
    <w:pPr>
      <w:numPr>
        <w:ilvl w:val="1"/>
      </w:numPr>
      <w:spacing w:before="240"/>
      <w:ind w:left="578" w:hanging="578"/>
    </w:pPr>
    <w:rPr>
      <w:caps w:val="0"/>
    </w:rPr>
  </w:style>
  <w:style w:type="paragraph" w:customStyle="1" w:styleId="Overskrift31">
    <w:name w:val="Overskrift 31"/>
    <w:basedOn w:val="Overskrift21"/>
    <w:next w:val="Normal"/>
    <w:uiPriority w:val="1"/>
    <w:semiHidden/>
    <w:qFormat/>
    <w:locked/>
    <w:rsid w:val="00A52CF4"/>
    <w:pPr>
      <w:numPr>
        <w:ilvl w:val="2"/>
      </w:numPr>
      <w:spacing w:before="120" w:after="60"/>
      <w:ind w:left="578" w:hanging="578"/>
    </w:pPr>
    <w:rPr>
      <w:b w:val="0"/>
      <w:i/>
    </w:rPr>
  </w:style>
  <w:style w:type="paragraph" w:customStyle="1" w:styleId="Overskrift41">
    <w:name w:val="Overskrift 41"/>
    <w:basedOn w:val="Overskrift31"/>
    <w:next w:val="Normal"/>
    <w:uiPriority w:val="1"/>
    <w:semiHidden/>
    <w:qFormat/>
    <w:locked/>
    <w:rsid w:val="00A52CF4"/>
    <w:pPr>
      <w:numPr>
        <w:ilvl w:val="3"/>
      </w:numPr>
      <w:spacing w:before="60"/>
      <w:ind w:left="862" w:hanging="862"/>
    </w:pPr>
  </w:style>
  <w:style w:type="table" w:styleId="Tabellrutenett">
    <w:name w:val="Table Grid"/>
    <w:basedOn w:val="Vanligtabell"/>
    <w:uiPriority w:val="59"/>
    <w:rsid w:val="00A52CF4"/>
    <w:pPr>
      <w:spacing w:after="0"/>
      <w:jc w:val="both"/>
    </w:pPr>
    <w:rPr>
      <w:rFonts w:eastAsia="Times New Roman" w:cs="Times New Roman"/>
      <w:szCs w:val="20"/>
      <w:lang w:eastAsia="nb-NO"/>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style>
  <w:style w:type="character" w:styleId="Plassholdertekst">
    <w:name w:val="Placeholder Text"/>
    <w:basedOn w:val="Standardskriftforavsnitt"/>
    <w:uiPriority w:val="99"/>
    <w:semiHidden/>
    <w:rsid w:val="00A52CF4"/>
    <w:rPr>
      <w:color w:val="808080"/>
    </w:rPr>
  </w:style>
  <w:style w:type="paragraph" w:styleId="NormalWeb">
    <w:name w:val="Normal (Web)"/>
    <w:basedOn w:val="Normal"/>
    <w:uiPriority w:val="99"/>
    <w:semiHidden/>
    <w:unhideWhenUsed/>
    <w:rsid w:val="00A52CF4"/>
    <w:pPr>
      <w:spacing w:before="100" w:beforeAutospacing="1" w:after="100" w:afterAutospacing="1"/>
    </w:pPr>
    <w:rPr>
      <w:rFonts w:ascii="Times New Roman" w:eastAsia="Times New Roman" w:hAnsi="Times New Roman" w:cs="Times New Roman"/>
      <w:sz w:val="24"/>
      <w:szCs w:val="24"/>
      <w:lang w:eastAsia="en-GB"/>
    </w:rPr>
  </w:style>
  <w:style w:type="character" w:styleId="Hyperkobling">
    <w:name w:val="Hyperlink"/>
    <w:basedOn w:val="Standardskriftforavsnitt"/>
    <w:uiPriority w:val="99"/>
    <w:unhideWhenUsed/>
    <w:rsid w:val="00A52CF4"/>
    <w:rPr>
      <w:color w:val="0563C1" w:themeColor="hyperlink"/>
      <w:u w:val="single"/>
    </w:rPr>
  </w:style>
  <w:style w:type="paragraph" w:customStyle="1" w:styleId="Overskriftsmbokstaver">
    <w:name w:val="Overskrift (små bokstaver)"/>
    <w:basedOn w:val="Overskriftstorebokstaver"/>
    <w:next w:val="Normal"/>
    <w:qFormat/>
    <w:rsid w:val="00A52CF4"/>
    <w:rPr>
      <w:caps w:val="0"/>
    </w:rPr>
  </w:style>
  <w:style w:type="paragraph" w:styleId="Overskriftforinnholdsfortegnelse">
    <w:name w:val="TOC Heading"/>
    <w:basedOn w:val="Overskriftstorebokstaver"/>
    <w:next w:val="Normal"/>
    <w:uiPriority w:val="39"/>
    <w:unhideWhenUsed/>
    <w:qFormat/>
    <w:rsid w:val="00A52CF4"/>
    <w:pPr>
      <w:spacing w:before="240" w:after="480" w:line="259" w:lineRule="auto"/>
    </w:pPr>
    <w:rPr>
      <w:rFonts w:asciiTheme="majorHAnsi" w:hAnsiTheme="majorHAnsi"/>
      <w:lang w:eastAsia="en-GB"/>
    </w:rPr>
  </w:style>
  <w:style w:type="character" w:customStyle="1" w:styleId="Overskrift7Tegn">
    <w:name w:val="Overskrift 7 Tegn"/>
    <w:basedOn w:val="Standardskriftforavsnitt"/>
    <w:link w:val="Overskrift7"/>
    <w:uiPriority w:val="9"/>
    <w:semiHidden/>
    <w:rsid w:val="00A52CF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foravsnitt"/>
    <w:link w:val="Overskrift8"/>
    <w:uiPriority w:val="9"/>
    <w:semiHidden/>
    <w:rsid w:val="00A52CF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A52CF4"/>
    <w:rPr>
      <w:rFonts w:asciiTheme="majorHAnsi" w:eastAsiaTheme="majorEastAsia" w:hAnsiTheme="majorHAnsi" w:cstheme="majorBidi"/>
      <w:i/>
      <w:iCs/>
      <w:color w:val="272727" w:themeColor="text1" w:themeTint="D8"/>
      <w:sz w:val="21"/>
      <w:szCs w:val="21"/>
    </w:rPr>
  </w:style>
  <w:style w:type="paragraph" w:customStyle="1" w:styleId="E-post">
    <w:name w:val="E-post"/>
    <w:basedOn w:val="Normal"/>
    <w:next w:val="Normal"/>
    <w:qFormat/>
    <w:rsid w:val="00A52CF4"/>
    <w:rPr>
      <w:sz w:val="18"/>
    </w:rPr>
  </w:style>
  <w:style w:type="table" w:customStyle="1" w:styleId="TableGrid1">
    <w:name w:val="Table Grid1"/>
    <w:basedOn w:val="Vanligtabell"/>
    <w:uiPriority w:val="59"/>
    <w:rsid w:val="001D42DB"/>
    <w:pPr>
      <w:spacing w:after="0"/>
      <w:jc w:val="both"/>
    </w:pPr>
    <w:rPr>
      <w:rFonts w:eastAsia="Times New Roman" w:cs="Times New Roman"/>
      <w:szCs w:val="20"/>
    </w:rPr>
    <w:tblPr>
      <w:tblInd w:w="0" w:type="nil"/>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style>
  <w:style w:type="paragraph" w:customStyle="1" w:styleId="BilagFyen">
    <w:name w:val="Bilag Føyen"/>
    <w:basedOn w:val="Normal"/>
    <w:next w:val="Normal"/>
    <w:link w:val="BilagFyenTegn"/>
    <w:qFormat/>
    <w:rsid w:val="00A44369"/>
    <w:pPr>
      <w:keepNext/>
      <w:keepLines/>
      <w:numPr>
        <w:numId w:val="7"/>
      </w:numPr>
      <w:spacing w:line="312" w:lineRule="auto"/>
      <w:ind w:left="1418" w:hanging="1418"/>
      <w:contextualSpacing/>
    </w:pPr>
  </w:style>
  <w:style w:type="character" w:customStyle="1" w:styleId="BilagFyenTegn">
    <w:name w:val="Bilag Føyen Tegn"/>
    <w:basedOn w:val="Standardskriftforavsnitt"/>
    <w:link w:val="BilagFyen"/>
    <w:rsid w:val="00A44369"/>
    <w:rPr>
      <w:rFonts w:ascii="Franklin Gothic Book" w:hAnsi="Franklin Gothic Book"/>
    </w:rPr>
  </w:style>
  <w:style w:type="paragraph" w:customStyle="1" w:styleId="VitneFyen">
    <w:name w:val="Vitne Føyen"/>
    <w:basedOn w:val="Normal"/>
    <w:next w:val="Normal"/>
    <w:link w:val="VitneFyenTegn"/>
    <w:qFormat/>
    <w:rsid w:val="00A44369"/>
    <w:pPr>
      <w:keepNext/>
      <w:keepLines/>
      <w:numPr>
        <w:numId w:val="4"/>
      </w:numPr>
      <w:spacing w:line="312" w:lineRule="auto"/>
      <w:ind w:left="1418" w:hanging="1418"/>
      <w:contextualSpacing/>
    </w:pPr>
  </w:style>
  <w:style w:type="character" w:customStyle="1" w:styleId="VitneFyenTegn">
    <w:name w:val="Vitne Føyen Tegn"/>
    <w:basedOn w:val="Standardskriftforavsnitt"/>
    <w:link w:val="VitneFyen"/>
    <w:rsid w:val="00A44369"/>
    <w:rPr>
      <w:rFonts w:ascii="Franklin Gothic Book" w:hAnsi="Franklin Gothic Book"/>
    </w:rPr>
  </w:style>
  <w:style w:type="numbering" w:customStyle="1" w:styleId="Stil1">
    <w:name w:val="Stil1"/>
    <w:uiPriority w:val="99"/>
    <w:rsid w:val="009D00F3"/>
    <w:pPr>
      <w:numPr>
        <w:numId w:val="5"/>
      </w:numPr>
    </w:pPr>
  </w:style>
  <w:style w:type="numbering" w:customStyle="1" w:styleId="Bilager">
    <w:name w:val="Bilager"/>
    <w:uiPriority w:val="99"/>
    <w:rsid w:val="00951517"/>
    <w:pPr>
      <w:numPr>
        <w:numId w:val="6"/>
      </w:numPr>
    </w:pPr>
  </w:style>
  <w:style w:type="paragraph" w:customStyle="1" w:styleId="VedleggFyen">
    <w:name w:val="Vedlegg Føyen"/>
    <w:basedOn w:val="BilagFyen"/>
    <w:next w:val="Normal"/>
    <w:link w:val="VedleggFyenTegn"/>
    <w:autoRedefine/>
    <w:qFormat/>
    <w:rsid w:val="00785D35"/>
    <w:pPr>
      <w:numPr>
        <w:numId w:val="11"/>
      </w:numPr>
      <w:ind w:left="1418" w:hanging="1418"/>
    </w:pPr>
  </w:style>
  <w:style w:type="character" w:customStyle="1" w:styleId="VedleggFyenTegn">
    <w:name w:val="Vedlegg Føyen Tegn"/>
    <w:basedOn w:val="Standardskriftforavsnitt"/>
    <w:link w:val="VedleggFyen"/>
    <w:rsid w:val="00785D35"/>
    <w:rPr>
      <w:rFonts w:ascii="Franklin Gothic Book" w:hAnsi="Franklin Gothic Book"/>
    </w:rPr>
  </w:style>
  <w:style w:type="paragraph" w:styleId="Listeavsnitt">
    <w:name w:val="List Paragraph"/>
    <w:basedOn w:val="Normal"/>
    <w:link w:val="ListeavsnittTegn"/>
    <w:uiPriority w:val="1"/>
    <w:qFormat/>
    <w:rsid w:val="00D27A67"/>
    <w:pPr>
      <w:ind w:left="720"/>
      <w:contextualSpacing/>
    </w:pPr>
  </w:style>
  <w:style w:type="character" w:styleId="Merknadsreferanse">
    <w:name w:val="annotation reference"/>
    <w:basedOn w:val="Standardskriftforavsnitt"/>
    <w:uiPriority w:val="99"/>
    <w:semiHidden/>
    <w:unhideWhenUsed/>
    <w:rsid w:val="00D27A67"/>
    <w:rPr>
      <w:sz w:val="16"/>
      <w:szCs w:val="16"/>
    </w:rPr>
  </w:style>
  <w:style w:type="paragraph" w:styleId="Merknadstekst">
    <w:name w:val="annotation text"/>
    <w:basedOn w:val="Normal"/>
    <w:link w:val="MerknadstekstTegn"/>
    <w:uiPriority w:val="99"/>
    <w:unhideWhenUsed/>
    <w:rsid w:val="00D27A67"/>
    <w:rPr>
      <w:sz w:val="20"/>
      <w:szCs w:val="20"/>
    </w:rPr>
  </w:style>
  <w:style w:type="character" w:customStyle="1" w:styleId="MerknadstekstTegn">
    <w:name w:val="Merknadstekst Tegn"/>
    <w:basedOn w:val="Standardskriftforavsnitt"/>
    <w:link w:val="Merknadstekst"/>
    <w:uiPriority w:val="99"/>
    <w:rsid w:val="00D27A67"/>
    <w:rPr>
      <w:sz w:val="20"/>
      <w:szCs w:val="20"/>
    </w:rPr>
  </w:style>
  <w:style w:type="character" w:customStyle="1" w:styleId="ListeavsnittTegn">
    <w:name w:val="Listeavsnitt Tegn"/>
    <w:basedOn w:val="Standardskriftforavsnitt"/>
    <w:link w:val="Listeavsnitt"/>
    <w:uiPriority w:val="1"/>
    <w:locked/>
    <w:rsid w:val="00D27A67"/>
  </w:style>
  <w:style w:type="paragraph" w:styleId="Brdtekst">
    <w:name w:val="Body Text"/>
    <w:basedOn w:val="Normal"/>
    <w:link w:val="BrdtekstTegn"/>
    <w:unhideWhenUsed/>
    <w:qFormat/>
    <w:rsid w:val="00D27A67"/>
    <w:pPr>
      <w:tabs>
        <w:tab w:val="left" w:pos="284"/>
      </w:tabs>
      <w:spacing w:after="120" w:line="264" w:lineRule="auto"/>
      <w:ind w:left="425"/>
    </w:pPr>
    <w:rPr>
      <w:rFonts w:ascii="Arial" w:eastAsia="Times New Roman" w:hAnsi="Arial" w:cs="Times New Roman"/>
      <w:sz w:val="20"/>
      <w:szCs w:val="20"/>
      <w:lang w:eastAsia="nb-NO"/>
    </w:rPr>
  </w:style>
  <w:style w:type="character" w:customStyle="1" w:styleId="BrdtekstTegn">
    <w:name w:val="Brødtekst Tegn"/>
    <w:basedOn w:val="Standardskriftforavsnitt"/>
    <w:link w:val="Brdtekst"/>
    <w:rsid w:val="00D27A67"/>
    <w:rPr>
      <w:rFonts w:ascii="Arial" w:eastAsia="Times New Roman" w:hAnsi="Arial" w:cs="Times New Roman"/>
      <w:sz w:val="20"/>
      <w:szCs w:val="20"/>
      <w:lang w:eastAsia="nb-NO"/>
    </w:rPr>
  </w:style>
  <w:style w:type="paragraph" w:styleId="Revisjon">
    <w:name w:val="Revision"/>
    <w:hidden/>
    <w:uiPriority w:val="99"/>
    <w:semiHidden/>
    <w:rsid w:val="006F58DD"/>
    <w:pPr>
      <w:spacing w:after="0"/>
    </w:pPr>
  </w:style>
  <w:style w:type="paragraph" w:styleId="Kommentaremne">
    <w:name w:val="annotation subject"/>
    <w:basedOn w:val="Merknadstekst"/>
    <w:next w:val="Merknadstekst"/>
    <w:link w:val="KommentaremneTegn"/>
    <w:uiPriority w:val="99"/>
    <w:semiHidden/>
    <w:unhideWhenUsed/>
    <w:rsid w:val="00EC088F"/>
    <w:rPr>
      <w:b/>
      <w:bCs/>
    </w:rPr>
  </w:style>
  <w:style w:type="character" w:customStyle="1" w:styleId="KommentaremneTegn">
    <w:name w:val="Kommentaremne Tegn"/>
    <w:basedOn w:val="MerknadstekstTegn"/>
    <w:link w:val="Kommentaremne"/>
    <w:uiPriority w:val="99"/>
    <w:semiHidden/>
    <w:rsid w:val="00EC088F"/>
    <w:rPr>
      <w:b/>
      <w:bCs/>
      <w:sz w:val="20"/>
      <w:szCs w:val="20"/>
    </w:rPr>
  </w:style>
  <w:style w:type="paragraph" w:customStyle="1" w:styleId="paragraph">
    <w:name w:val="paragraph"/>
    <w:basedOn w:val="Normal"/>
    <w:rsid w:val="0036333F"/>
    <w:pPr>
      <w:spacing w:before="100" w:beforeAutospacing="1" w:after="100" w:afterAutospacing="1"/>
    </w:pPr>
    <w:rPr>
      <w:rFonts w:ascii="Times New Roman" w:eastAsia="Times New Roman" w:hAnsi="Times New Roman" w:cs="Times New Roman"/>
      <w:sz w:val="24"/>
      <w:szCs w:val="24"/>
      <w:lang w:val="en-US"/>
    </w:rPr>
  </w:style>
  <w:style w:type="character" w:styleId="Fulgthyperkobling">
    <w:name w:val="FollowedHyperlink"/>
    <w:basedOn w:val="Standardskriftforavsnitt"/>
    <w:uiPriority w:val="99"/>
    <w:semiHidden/>
    <w:unhideWhenUsed/>
    <w:rsid w:val="00925E5F"/>
    <w:rPr>
      <w:color w:val="954F72" w:themeColor="followedHyperlink"/>
      <w:u w:val="single"/>
    </w:rPr>
  </w:style>
  <w:style w:type="character" w:customStyle="1" w:styleId="ui-provider">
    <w:name w:val="ui-provider"/>
    <w:basedOn w:val="Standardskriftforavsnitt"/>
    <w:rsid w:val="003A1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24441">
      <w:bodyDiv w:val="1"/>
      <w:marLeft w:val="0"/>
      <w:marRight w:val="0"/>
      <w:marTop w:val="0"/>
      <w:marBottom w:val="0"/>
      <w:divBdr>
        <w:top w:val="none" w:sz="0" w:space="0" w:color="auto"/>
        <w:left w:val="none" w:sz="0" w:space="0" w:color="auto"/>
        <w:bottom w:val="none" w:sz="0" w:space="0" w:color="auto"/>
        <w:right w:val="none" w:sz="0" w:space="0" w:color="auto"/>
      </w:divBdr>
    </w:div>
    <w:div w:id="321130813">
      <w:bodyDiv w:val="1"/>
      <w:marLeft w:val="0"/>
      <w:marRight w:val="0"/>
      <w:marTop w:val="0"/>
      <w:marBottom w:val="0"/>
      <w:divBdr>
        <w:top w:val="none" w:sz="0" w:space="0" w:color="auto"/>
        <w:left w:val="none" w:sz="0" w:space="0" w:color="auto"/>
        <w:bottom w:val="none" w:sz="0" w:space="0" w:color="auto"/>
        <w:right w:val="none" w:sz="0" w:space="0" w:color="auto"/>
      </w:divBdr>
    </w:div>
    <w:div w:id="464126918">
      <w:bodyDiv w:val="1"/>
      <w:marLeft w:val="0"/>
      <w:marRight w:val="0"/>
      <w:marTop w:val="0"/>
      <w:marBottom w:val="0"/>
      <w:divBdr>
        <w:top w:val="none" w:sz="0" w:space="0" w:color="auto"/>
        <w:left w:val="none" w:sz="0" w:space="0" w:color="auto"/>
        <w:bottom w:val="none" w:sz="0" w:space="0" w:color="auto"/>
        <w:right w:val="none" w:sz="0" w:space="0" w:color="auto"/>
      </w:divBdr>
    </w:div>
    <w:div w:id="510071059">
      <w:bodyDiv w:val="1"/>
      <w:marLeft w:val="0"/>
      <w:marRight w:val="0"/>
      <w:marTop w:val="0"/>
      <w:marBottom w:val="0"/>
      <w:divBdr>
        <w:top w:val="none" w:sz="0" w:space="0" w:color="auto"/>
        <w:left w:val="none" w:sz="0" w:space="0" w:color="auto"/>
        <w:bottom w:val="none" w:sz="0" w:space="0" w:color="auto"/>
        <w:right w:val="none" w:sz="0" w:space="0" w:color="auto"/>
      </w:divBdr>
    </w:div>
    <w:div w:id="572545059">
      <w:bodyDiv w:val="1"/>
      <w:marLeft w:val="0"/>
      <w:marRight w:val="0"/>
      <w:marTop w:val="0"/>
      <w:marBottom w:val="0"/>
      <w:divBdr>
        <w:top w:val="none" w:sz="0" w:space="0" w:color="auto"/>
        <w:left w:val="none" w:sz="0" w:space="0" w:color="auto"/>
        <w:bottom w:val="none" w:sz="0" w:space="0" w:color="auto"/>
        <w:right w:val="none" w:sz="0" w:space="0" w:color="auto"/>
      </w:divBdr>
    </w:div>
    <w:div w:id="695275724">
      <w:bodyDiv w:val="1"/>
      <w:marLeft w:val="0"/>
      <w:marRight w:val="0"/>
      <w:marTop w:val="0"/>
      <w:marBottom w:val="0"/>
      <w:divBdr>
        <w:top w:val="none" w:sz="0" w:space="0" w:color="auto"/>
        <w:left w:val="none" w:sz="0" w:space="0" w:color="auto"/>
        <w:bottom w:val="none" w:sz="0" w:space="0" w:color="auto"/>
        <w:right w:val="none" w:sz="0" w:space="0" w:color="auto"/>
      </w:divBdr>
    </w:div>
    <w:div w:id="781999869">
      <w:bodyDiv w:val="1"/>
      <w:marLeft w:val="0"/>
      <w:marRight w:val="0"/>
      <w:marTop w:val="0"/>
      <w:marBottom w:val="0"/>
      <w:divBdr>
        <w:top w:val="none" w:sz="0" w:space="0" w:color="auto"/>
        <w:left w:val="none" w:sz="0" w:space="0" w:color="auto"/>
        <w:bottom w:val="none" w:sz="0" w:space="0" w:color="auto"/>
        <w:right w:val="none" w:sz="0" w:space="0" w:color="auto"/>
      </w:divBdr>
    </w:div>
    <w:div w:id="921330922">
      <w:bodyDiv w:val="1"/>
      <w:marLeft w:val="0"/>
      <w:marRight w:val="0"/>
      <w:marTop w:val="0"/>
      <w:marBottom w:val="0"/>
      <w:divBdr>
        <w:top w:val="none" w:sz="0" w:space="0" w:color="auto"/>
        <w:left w:val="none" w:sz="0" w:space="0" w:color="auto"/>
        <w:bottom w:val="none" w:sz="0" w:space="0" w:color="auto"/>
        <w:right w:val="none" w:sz="0" w:space="0" w:color="auto"/>
      </w:divBdr>
    </w:div>
    <w:div w:id="164423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microsoft.com/licensing/docs/customeragreement"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azure.microsoft.com/en-us/pricing/calculato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E9D2F3FAB87F641AC56BBEF47DF4879" ma:contentTypeVersion="13" ma:contentTypeDescription="Opprett et nytt dokument." ma:contentTypeScope="" ma:versionID="e423a61d51345dc2fb49fc0e9d71ab33">
  <xsd:schema xmlns:xsd="http://www.w3.org/2001/XMLSchema" xmlns:xs="http://www.w3.org/2001/XMLSchema" xmlns:p="http://schemas.microsoft.com/office/2006/metadata/properties" xmlns:ns2="ad2e3672-6839-496a-9007-320bb9a4b49d" xmlns:ns3="aa42d9fb-40ba-4c8d-90d3-753d84478b8c" targetNamespace="http://schemas.microsoft.com/office/2006/metadata/properties" ma:root="true" ma:fieldsID="384c9a1b1477f36d3274b539953a9a66" ns2:_="" ns3:_="">
    <xsd:import namespace="ad2e3672-6839-496a-9007-320bb9a4b49d"/>
    <xsd:import namespace="aa42d9fb-40ba-4c8d-90d3-753d84478b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e3672-6839-496a-9007-320bb9a4b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85a3b324-4a98-4cd3-a3e5-34c9eea9362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42d9fb-40ba-4c8d-90d3-753d84478b8c"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be19cc8f-d707-4d97-8b56-3e5a78ddc8e1}" ma:internalName="TaxCatchAll" ma:showField="CatchAllData" ma:web="aa42d9fb-40ba-4c8d-90d3-753d84478b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a42d9fb-40ba-4c8d-90d3-753d84478b8c" xsi:nil="true"/>
    <lcf76f155ced4ddcb4097134ff3c332f xmlns="ad2e3672-6839-496a-9007-320bb9a4b49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A7600-7134-4ED5-B650-6E64F3FD3A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e3672-6839-496a-9007-320bb9a4b49d"/>
    <ds:schemaRef ds:uri="aa42d9fb-40ba-4c8d-90d3-753d84478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397B37-4212-40B2-AAEE-C39C33661A1B}">
  <ds:schemaRefs>
    <ds:schemaRef ds:uri="http://schemas.microsoft.com/sharepoint/v3/contenttype/forms"/>
  </ds:schemaRefs>
</ds:datastoreItem>
</file>

<file path=customXml/itemProps3.xml><?xml version="1.0" encoding="utf-8"?>
<ds:datastoreItem xmlns:ds="http://schemas.openxmlformats.org/officeDocument/2006/customXml" ds:itemID="{325BC910-93E0-43D6-A247-CC1ECC52EFD8}">
  <ds:schemaRefs>
    <ds:schemaRef ds:uri="http://purl.org/dc/dcmitype/"/>
    <ds:schemaRef ds:uri="http://schemas.microsoft.com/office/2006/documentManagement/types"/>
    <ds:schemaRef ds:uri="http://purl.org/dc/elements/1.1/"/>
    <ds:schemaRef ds:uri="http://schemas.openxmlformats.org/package/2006/metadata/core-properties"/>
    <ds:schemaRef ds:uri="http://www.w3.org/XML/1998/namespace"/>
    <ds:schemaRef ds:uri="http://schemas.microsoft.com/office/2006/metadata/properties"/>
    <ds:schemaRef ds:uri="http://purl.org/dc/terms/"/>
    <ds:schemaRef ds:uri="http://schemas.microsoft.com/office/infopath/2007/PartnerControls"/>
    <ds:schemaRef ds:uri="aa42d9fb-40ba-4c8d-90d3-753d84478b8c"/>
    <ds:schemaRef ds:uri="ad2e3672-6839-496a-9007-320bb9a4b49d"/>
  </ds:schemaRefs>
</ds:datastoreItem>
</file>

<file path=customXml/itemProps4.xml><?xml version="1.0" encoding="utf-8"?>
<ds:datastoreItem xmlns:ds="http://schemas.openxmlformats.org/officeDocument/2006/customXml" ds:itemID="{8FC44609-1EA0-4810-A8BB-2938C3D6B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13</Pages>
  <Words>3256</Words>
  <Characters>19933</Characters>
  <Application>Microsoft Office Word</Application>
  <DocSecurity>0</DocSecurity>
  <Lines>406</Lines>
  <Paragraphs>155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Frøydis Rikardsen</dc:creator>
  <cp:keywords/>
  <dc:description/>
  <cp:lastModifiedBy>Lars Folkvard Giske</cp:lastModifiedBy>
  <cp:revision>148</cp:revision>
  <dcterms:created xsi:type="dcterms:W3CDTF">2023-09-11T12:28:00Z</dcterms:created>
  <dcterms:modified xsi:type="dcterms:W3CDTF">2023-09-12T13:40:00Z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0x0101005E9D2F3FAB87F641AC56BBEF47DF4879</vt:lpwstr>
  </property>
  <property fmtid="{D5CDD505-2E9C-101B-9397-08002B2CF9AE}" pid="3" name="MediaServiceImageTags">
    <vt:lpwstr/>
  </property>
</Properties>
</file>