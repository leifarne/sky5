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customXml/itemProps5.xml" ContentType="application/vnd.openxmlformats-officedocument.customXmlProperties+xml"/>
  <Override PartName="/customXml/itemProps4.xml" ContentType="application/vnd.openxmlformats-officedocument.customXmlProperties+xml"/>
  <Override PartName="/customXml/itemProps6.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08791" w14:textId="77777777" w:rsidR="000A47D0" w:rsidRPr="00E22561" w:rsidRDefault="000A47D0" w:rsidP="009E71AC">
      <w:pPr>
        <w:pStyle w:val="Overskrift1"/>
        <w:numPr>
          <w:ilvl w:val="0"/>
          <w:numId w:val="0"/>
        </w:numPr>
      </w:pPr>
      <w:bookmarkStart w:id="0" w:name="_Toc507588415"/>
      <w:bookmarkStart w:id="1" w:name="_Toc68639815"/>
      <w:r w:rsidRPr="00E22561">
        <w:t>Bilag 9: Vilkår for Kundens tilgang og bruk av tredjepartsleveranser</w:t>
      </w:r>
      <w:bookmarkEnd w:id="0"/>
      <w:r w:rsidRPr="00E22561">
        <w:t xml:space="preserve"> </w:t>
      </w:r>
    </w:p>
    <w:p w14:paraId="09EDC548" w14:textId="77777777" w:rsidR="000A47D0" w:rsidRPr="00E22561" w:rsidRDefault="000A47D0" w:rsidP="000A47D0">
      <w:pPr>
        <w:rPr>
          <w:rFonts w:cs="Arial"/>
          <w:i/>
          <w:color w:val="000000"/>
          <w:sz w:val="20"/>
          <w:szCs w:val="20"/>
        </w:rPr>
      </w:pPr>
    </w:p>
    <w:p w14:paraId="01B61B86" w14:textId="77777777" w:rsidR="000A47D0" w:rsidRDefault="000A47D0" w:rsidP="009E71AC">
      <w:pPr>
        <w:pStyle w:val="Overskrift2"/>
        <w:numPr>
          <w:ilvl w:val="0"/>
          <w:numId w:val="0"/>
        </w:numPr>
      </w:pPr>
      <w:r w:rsidRPr="00800CBF">
        <w:t>Avtalens punkt 2.2 Leverandørens ansvar for tredjepartsleveranser</w:t>
      </w:r>
    </w:p>
    <w:p w14:paraId="42C0C944" w14:textId="77777777" w:rsidR="000A47D0" w:rsidRPr="004F642F" w:rsidRDefault="000A47D0" w:rsidP="000A47D0"/>
    <w:p w14:paraId="78F60EA4" w14:textId="17D9CFE9" w:rsidR="000A47D0" w:rsidRDefault="000A47D0" w:rsidP="000A47D0">
      <w:r>
        <w:rPr>
          <w:noProof/>
        </w:rPr>
        <mc:AlternateContent>
          <mc:Choice Requires="wps">
            <w:drawing>
              <wp:anchor distT="0" distB="0" distL="114300" distR="114300" simplePos="0" relativeHeight="251659264" behindDoc="0" locked="0" layoutInCell="1" allowOverlap="1" wp14:anchorId="1381A803" wp14:editId="2351BA52">
                <wp:simplePos x="0" y="0"/>
                <wp:positionH relativeFrom="column">
                  <wp:posOffset>635</wp:posOffset>
                </wp:positionH>
                <wp:positionV relativeFrom="paragraph">
                  <wp:posOffset>15240</wp:posOffset>
                </wp:positionV>
                <wp:extent cx="5553075" cy="5524500"/>
                <wp:effectExtent l="0" t="0" r="28575" b="19050"/>
                <wp:wrapNone/>
                <wp:docPr id="260" name="Rektangel: avrundede hjørner 2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53075" cy="5524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14530B" w14:textId="77777777" w:rsidR="000A47D0" w:rsidRDefault="000A47D0" w:rsidP="000A47D0">
                            <w:r w:rsidRPr="00E22561">
                              <w:t xml:space="preserve">I den grad tredjepartsleveranser er inkludert i tjenestene fra Leverandøren, skal kopi av vilkårene for Kundens tilgang og bruk av tredjepartsleveransene være vedlagt </w:t>
                            </w:r>
                            <w:r>
                              <w:t>her</w:t>
                            </w:r>
                            <w:r w:rsidRPr="00E22561">
                              <w:t xml:space="preserve">. </w:t>
                            </w:r>
                            <w:r>
                              <w:t xml:space="preserve">Alternativt kan Leverandøren angi en </w:t>
                            </w:r>
                            <w:r w:rsidRPr="00E22561">
                              <w:t xml:space="preserve">lenke til vilkårene </w:t>
                            </w:r>
                            <w:r>
                              <w:t xml:space="preserve">her. Vilkårene </w:t>
                            </w:r>
                            <w:r w:rsidRPr="00E22561">
                              <w:t>er bindende for Kunden.</w:t>
                            </w:r>
                            <w:r>
                              <w:t xml:space="preserve"> I en anskaffelse kan vilkårene gjøres til gjenstand for evaluering. </w:t>
                            </w:r>
                          </w:p>
                          <w:p w14:paraId="32C2B958" w14:textId="77777777" w:rsidR="000A47D0" w:rsidRDefault="000A47D0" w:rsidP="000A47D0"/>
                          <w:p w14:paraId="734D319E" w14:textId="77777777" w:rsidR="000A47D0" w:rsidRPr="00E22561" w:rsidRDefault="000A47D0" w:rsidP="000A47D0">
                            <w:r>
                              <w:t>Eksempel på tabell over tredjepartsleveranser</w:t>
                            </w:r>
                          </w:p>
                          <w:p w14:paraId="737573A1" w14:textId="77777777" w:rsidR="000A47D0" w:rsidRPr="00E22561" w:rsidRDefault="000A47D0" w:rsidP="000A47D0"/>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35"/>
                              <w:gridCol w:w="4144"/>
                              <w:gridCol w:w="1505"/>
                            </w:tblGrid>
                            <w:tr w:rsidR="000A47D0" w:rsidRPr="00E22561" w14:paraId="44450946" w14:textId="77777777" w:rsidTr="00BB3367">
                              <w:trPr>
                                <w:trHeight w:val="1021"/>
                              </w:trPr>
                              <w:tc>
                                <w:tcPr>
                                  <w:tcW w:w="2121" w:type="dxa"/>
                                  <w:shd w:val="clear" w:color="auto" w:fill="D9D9D9"/>
                                </w:tcPr>
                                <w:p w14:paraId="7BE1E3CA" w14:textId="77777777" w:rsidR="000A47D0" w:rsidRPr="00E22561" w:rsidRDefault="000A47D0" w:rsidP="00BB3367">
                                  <w:pPr>
                                    <w:spacing w:before="40"/>
                                    <w:rPr>
                                      <w:b/>
                                      <w:szCs w:val="20"/>
                                    </w:rPr>
                                  </w:pPr>
                                  <w:r w:rsidRPr="00E22561">
                                    <w:rPr>
                                      <w:b/>
                                      <w:szCs w:val="20"/>
                                    </w:rPr>
                                    <w:t>Tredjepart</w:t>
                                  </w:r>
                                </w:p>
                              </w:tc>
                              <w:tc>
                                <w:tcPr>
                                  <w:tcW w:w="5392" w:type="dxa"/>
                                  <w:shd w:val="clear" w:color="auto" w:fill="D9D9D9"/>
                                </w:tcPr>
                                <w:p w14:paraId="23ECC9C6" w14:textId="77777777" w:rsidR="000A47D0" w:rsidRPr="00E22561" w:rsidRDefault="000A47D0" w:rsidP="00BB3367">
                                  <w:pPr>
                                    <w:spacing w:before="40"/>
                                    <w:rPr>
                                      <w:b/>
                                      <w:szCs w:val="20"/>
                                    </w:rPr>
                                  </w:pPr>
                                  <w:r>
                                    <w:rPr>
                                      <w:b/>
                                      <w:szCs w:val="20"/>
                                    </w:rPr>
                                    <w:t>Kort b</w:t>
                                  </w:r>
                                  <w:r w:rsidRPr="00E22561">
                                    <w:rPr>
                                      <w:b/>
                                      <w:szCs w:val="20"/>
                                    </w:rPr>
                                    <w:t xml:space="preserve">eskrivelse av </w:t>
                                  </w:r>
                                  <w:r>
                                    <w:rPr>
                                      <w:b/>
                                      <w:szCs w:val="20"/>
                                    </w:rPr>
                                    <w:t>tjenesten</w:t>
                                  </w:r>
                                  <w:r w:rsidRPr="00E22561">
                                    <w:rPr>
                                      <w:b/>
                                      <w:szCs w:val="20"/>
                                    </w:rPr>
                                    <w:t xml:space="preserve"> som leveres fra tredjepart</w:t>
                                  </w:r>
                                </w:p>
                              </w:tc>
                              <w:tc>
                                <w:tcPr>
                                  <w:tcW w:w="1667" w:type="dxa"/>
                                  <w:shd w:val="clear" w:color="auto" w:fill="D9D9D9"/>
                                </w:tcPr>
                                <w:p w14:paraId="4E05817A" w14:textId="77777777" w:rsidR="000A47D0" w:rsidRPr="00E22561" w:rsidRDefault="000A47D0" w:rsidP="00BB3367">
                                  <w:pPr>
                                    <w:spacing w:before="40"/>
                                    <w:rPr>
                                      <w:b/>
                                      <w:szCs w:val="20"/>
                                    </w:rPr>
                                  </w:pPr>
                                  <w:r w:rsidRPr="00E22561">
                                    <w:rPr>
                                      <w:b/>
                                      <w:szCs w:val="20"/>
                                    </w:rPr>
                                    <w:t xml:space="preserve">Referanse til vilkår som er bindende for kunden </w:t>
                                  </w:r>
                                  <w:r w:rsidRPr="00E22561">
                                    <w:rPr>
                                      <w:b/>
                                      <w:i/>
                                      <w:szCs w:val="20"/>
                                    </w:rPr>
                                    <w:t>(kan være en lenke)</w:t>
                                  </w:r>
                                </w:p>
                              </w:tc>
                            </w:tr>
                            <w:tr w:rsidR="000A47D0" w:rsidRPr="00E22561" w14:paraId="6FC3B0FB" w14:textId="77777777" w:rsidTr="00BB3367">
                              <w:tc>
                                <w:tcPr>
                                  <w:tcW w:w="2121" w:type="dxa"/>
                                </w:tcPr>
                                <w:p w14:paraId="2781A81C" w14:textId="445005B5" w:rsidR="000A47D0" w:rsidRPr="00E22561" w:rsidRDefault="000A47D0" w:rsidP="00BB3367">
                                  <w:r w:rsidRPr="009E71AC">
                                    <w:rPr>
                                      <w:color w:val="FFFFFF" w:themeColor="background1"/>
                                    </w:rPr>
                                    <w:t>Microsoft</w:t>
                                  </w:r>
                                </w:p>
                              </w:tc>
                              <w:tc>
                                <w:tcPr>
                                  <w:tcW w:w="5392" w:type="dxa"/>
                                  <w:vAlign w:val="bottom"/>
                                </w:tcPr>
                                <w:p w14:paraId="341B004E" w14:textId="792AF0F7" w:rsidR="000A47D0" w:rsidRPr="00E22561" w:rsidRDefault="000A47D0" w:rsidP="00BB3367">
                                  <w:r>
                                    <w:t xml:space="preserve">Nødvendige Azure tjenester for drift av </w:t>
                                  </w:r>
                                  <w:proofErr w:type="spellStart"/>
                                  <w:r>
                                    <w:t>Proencos</w:t>
                                  </w:r>
                                  <w:proofErr w:type="spellEnd"/>
                                  <w:r>
                                    <w:t xml:space="preserve"> SaaS løsning. </w:t>
                                  </w:r>
                                </w:p>
                              </w:tc>
                              <w:tc>
                                <w:tcPr>
                                  <w:tcW w:w="1667" w:type="dxa"/>
                                </w:tcPr>
                                <w:p w14:paraId="0AE78AC7" w14:textId="1CD685FC" w:rsidR="000A47D0" w:rsidRPr="00E22561" w:rsidRDefault="000A47D0" w:rsidP="00BB3367">
                                  <w:r>
                                    <w:t xml:space="preserve">Se under. </w:t>
                                  </w:r>
                                </w:p>
                              </w:tc>
                            </w:tr>
                            <w:tr w:rsidR="000A47D0" w:rsidRPr="00E22561" w14:paraId="083E6DD0" w14:textId="77777777" w:rsidTr="00BB3367">
                              <w:tc>
                                <w:tcPr>
                                  <w:tcW w:w="2121" w:type="dxa"/>
                                </w:tcPr>
                                <w:p w14:paraId="41699255" w14:textId="77777777" w:rsidR="000A47D0" w:rsidRPr="00E22561" w:rsidRDefault="000A47D0" w:rsidP="00BB3367"/>
                              </w:tc>
                              <w:tc>
                                <w:tcPr>
                                  <w:tcW w:w="5392" w:type="dxa"/>
                                  <w:vAlign w:val="bottom"/>
                                </w:tcPr>
                                <w:p w14:paraId="0A1F982E" w14:textId="77777777" w:rsidR="000A47D0" w:rsidRPr="00E22561" w:rsidRDefault="000A47D0" w:rsidP="00BB3367"/>
                              </w:tc>
                              <w:tc>
                                <w:tcPr>
                                  <w:tcW w:w="1667" w:type="dxa"/>
                                </w:tcPr>
                                <w:p w14:paraId="791DD341" w14:textId="77777777" w:rsidR="000A47D0" w:rsidRPr="00E22561" w:rsidRDefault="000A47D0" w:rsidP="00BB3367"/>
                              </w:tc>
                            </w:tr>
                            <w:tr w:rsidR="000A47D0" w:rsidRPr="00E22561" w14:paraId="2F25F8CF" w14:textId="77777777" w:rsidTr="00BB3367">
                              <w:tc>
                                <w:tcPr>
                                  <w:tcW w:w="2121" w:type="dxa"/>
                                </w:tcPr>
                                <w:p w14:paraId="5E076827" w14:textId="77777777" w:rsidR="000A47D0" w:rsidRPr="00E22561" w:rsidRDefault="000A47D0" w:rsidP="00BB3367"/>
                              </w:tc>
                              <w:tc>
                                <w:tcPr>
                                  <w:tcW w:w="5392" w:type="dxa"/>
                                  <w:vAlign w:val="bottom"/>
                                </w:tcPr>
                                <w:p w14:paraId="5D3384B8" w14:textId="77777777" w:rsidR="000A47D0" w:rsidRPr="00E22561" w:rsidRDefault="000A47D0" w:rsidP="00BB3367"/>
                              </w:tc>
                              <w:tc>
                                <w:tcPr>
                                  <w:tcW w:w="1667" w:type="dxa"/>
                                </w:tcPr>
                                <w:p w14:paraId="1C777DE8" w14:textId="77777777" w:rsidR="000A47D0" w:rsidRPr="00E22561" w:rsidRDefault="000A47D0" w:rsidP="00BB3367"/>
                              </w:tc>
                            </w:tr>
                            <w:tr w:rsidR="000A47D0" w:rsidRPr="00E22561" w14:paraId="549CE887" w14:textId="77777777" w:rsidTr="00BB3367">
                              <w:tc>
                                <w:tcPr>
                                  <w:tcW w:w="2121" w:type="dxa"/>
                                </w:tcPr>
                                <w:p w14:paraId="5EC6FAA2" w14:textId="77777777" w:rsidR="000A47D0" w:rsidRPr="00E22561" w:rsidRDefault="000A47D0" w:rsidP="00BB3367"/>
                              </w:tc>
                              <w:tc>
                                <w:tcPr>
                                  <w:tcW w:w="5392" w:type="dxa"/>
                                  <w:vAlign w:val="bottom"/>
                                </w:tcPr>
                                <w:p w14:paraId="128A061A" w14:textId="77777777" w:rsidR="000A47D0" w:rsidRPr="00E22561" w:rsidRDefault="000A47D0" w:rsidP="00BB3367"/>
                              </w:tc>
                              <w:tc>
                                <w:tcPr>
                                  <w:tcW w:w="1667" w:type="dxa"/>
                                </w:tcPr>
                                <w:p w14:paraId="5418C07A" w14:textId="77777777" w:rsidR="000A47D0" w:rsidRPr="00E22561" w:rsidRDefault="000A47D0" w:rsidP="00BB3367"/>
                              </w:tc>
                            </w:tr>
                          </w:tbl>
                          <w:p w14:paraId="22916593" w14:textId="77777777" w:rsidR="000A47D0" w:rsidRPr="00E22561" w:rsidRDefault="000A47D0" w:rsidP="000A47D0"/>
                          <w:p w14:paraId="3EF28CC6" w14:textId="77777777" w:rsidR="000A47D0" w:rsidRPr="006E645B" w:rsidRDefault="000A47D0" w:rsidP="000A47D0">
                            <w:r w:rsidRPr="006E645B">
                              <w:t>Leverandøren skal her, så godt som man kan forvente av en profesjonell leverandør, beskrive hvilke forpliktelser vilkårene pålegger Kunden og hvilke ansvarsbegrensninger tredjepart forbeholder seg. Dette skal ikke være urimelig byrdefullt for Leverandøren og må tilpasses den enkelte leveranses kompleksitet. Det må også tilpasses den enkelte tredjepartsleveranse og hvor kritisk/risikofull denne er inn i leveransen. Leverandøren skal spesielt påpeke i hvilken grad og i hvilke situasjoner tredjepart vil foreta feilretting, samt hvilke garantier og SLA-krav som gjelder. Det er også viktig å påpeke eventuelle uvanlige eller byrdefulle reguleringer.</w:t>
                            </w:r>
                          </w:p>
                          <w:p w14:paraId="7A0F4FA2" w14:textId="77777777" w:rsidR="000A47D0" w:rsidRDefault="000A47D0" w:rsidP="000A47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81A803" id="Rektangel: avrundede hjørner 260" o:spid="_x0000_s1026" style="position:absolute;margin-left:.05pt;margin-top:1.2pt;width:437.25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" fillcolor="#5b9bd5 [3204]" strokecolor="#1f4d78 [1604]" strokeweight="1pt">
                <v:stroke joinstyle="miter"/>
                <v:path arrowok="t"/>
                <v:textbox>
                  <w:txbxContent>
                    <w:p w14:paraId="7C14530B" w14:textId="77777777" w:rsidR="000A47D0" w:rsidRDefault="000A47D0" w:rsidP="000A47D0">
                      <w:r w:rsidRPr="00E22561">
                        <w:t xml:space="preserve">I den grad tredjepartsleveranser er inkludert i tjenestene fra Leverandøren, skal kopi av vilkårene for Kundens tilgang og bruk av tredjepartsleveransene være vedlagt </w:t>
                      </w:r>
                      <w:r>
                        <w:t>her</w:t>
                      </w:r>
                      <w:r w:rsidRPr="00E22561">
                        <w:t xml:space="preserve">. </w:t>
                      </w:r>
                      <w:r>
                        <w:t xml:space="preserve">Alternativt kan Leverandøren angi en </w:t>
                      </w:r>
                      <w:r w:rsidRPr="00E22561">
                        <w:t xml:space="preserve">lenke til vilkårene </w:t>
                      </w:r>
                      <w:r>
                        <w:t xml:space="preserve">her. Vilkårene </w:t>
                      </w:r>
                      <w:r w:rsidRPr="00E22561">
                        <w:t>er bindende for Kunden.</w:t>
                      </w:r>
                      <w:r>
                        <w:t xml:space="preserve"> I en anskaffelse kan vilkårene gjøres til gjenstand for evaluering. </w:t>
                      </w:r>
                    </w:p>
                    <w:p w14:paraId="32C2B958" w14:textId="77777777" w:rsidR="000A47D0" w:rsidRDefault="000A47D0" w:rsidP="000A47D0"/>
                    <w:p w14:paraId="734D319E" w14:textId="77777777" w:rsidR="000A47D0" w:rsidRPr="00E22561" w:rsidRDefault="000A47D0" w:rsidP="000A47D0">
                      <w:r>
                        <w:t>Eksempel på tabell over tredjepartsleveranser</w:t>
                      </w:r>
                    </w:p>
                    <w:p w14:paraId="737573A1" w14:textId="77777777" w:rsidR="000A47D0" w:rsidRPr="00E22561" w:rsidRDefault="000A47D0" w:rsidP="000A47D0"/>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35"/>
                        <w:gridCol w:w="4144"/>
                        <w:gridCol w:w="1505"/>
                      </w:tblGrid>
                      <w:tr w:rsidR="000A47D0" w:rsidRPr="00E22561" w14:paraId="44450946" w14:textId="77777777" w:rsidTr="00BB3367">
                        <w:trPr>
                          <w:trHeight w:val="1021"/>
                        </w:trPr>
                        <w:tc>
                          <w:tcPr>
                            <w:tcW w:w="2121" w:type="dxa"/>
                            <w:shd w:val="clear" w:color="auto" w:fill="D9D9D9"/>
                          </w:tcPr>
                          <w:p w14:paraId="7BE1E3CA" w14:textId="77777777" w:rsidR="000A47D0" w:rsidRPr="00E22561" w:rsidRDefault="000A47D0" w:rsidP="00BB3367">
                            <w:pPr>
                              <w:spacing w:before="40"/>
                              <w:rPr>
                                <w:b/>
                                <w:szCs w:val="20"/>
                              </w:rPr>
                            </w:pPr>
                            <w:r w:rsidRPr="00E22561">
                              <w:rPr>
                                <w:b/>
                                <w:szCs w:val="20"/>
                              </w:rPr>
                              <w:t>Tredjepart</w:t>
                            </w:r>
                          </w:p>
                        </w:tc>
                        <w:tc>
                          <w:tcPr>
                            <w:tcW w:w="5392" w:type="dxa"/>
                            <w:shd w:val="clear" w:color="auto" w:fill="D9D9D9"/>
                          </w:tcPr>
                          <w:p w14:paraId="23ECC9C6" w14:textId="77777777" w:rsidR="000A47D0" w:rsidRPr="00E22561" w:rsidRDefault="000A47D0" w:rsidP="00BB3367">
                            <w:pPr>
                              <w:spacing w:before="40"/>
                              <w:rPr>
                                <w:b/>
                                <w:szCs w:val="20"/>
                              </w:rPr>
                            </w:pPr>
                            <w:r>
                              <w:rPr>
                                <w:b/>
                                <w:szCs w:val="20"/>
                              </w:rPr>
                              <w:t>Kort b</w:t>
                            </w:r>
                            <w:r w:rsidRPr="00E22561">
                              <w:rPr>
                                <w:b/>
                                <w:szCs w:val="20"/>
                              </w:rPr>
                              <w:t xml:space="preserve">eskrivelse av </w:t>
                            </w:r>
                            <w:r>
                              <w:rPr>
                                <w:b/>
                                <w:szCs w:val="20"/>
                              </w:rPr>
                              <w:t>tjenesten</w:t>
                            </w:r>
                            <w:r w:rsidRPr="00E22561">
                              <w:rPr>
                                <w:b/>
                                <w:szCs w:val="20"/>
                              </w:rPr>
                              <w:t xml:space="preserve"> som leveres fra tredjepart</w:t>
                            </w:r>
                          </w:p>
                        </w:tc>
                        <w:tc>
                          <w:tcPr>
                            <w:tcW w:w="1667" w:type="dxa"/>
                            <w:shd w:val="clear" w:color="auto" w:fill="D9D9D9"/>
                          </w:tcPr>
                          <w:p w14:paraId="4E05817A" w14:textId="77777777" w:rsidR="000A47D0" w:rsidRPr="00E22561" w:rsidRDefault="000A47D0" w:rsidP="00BB3367">
                            <w:pPr>
                              <w:spacing w:before="40"/>
                              <w:rPr>
                                <w:b/>
                                <w:szCs w:val="20"/>
                              </w:rPr>
                            </w:pPr>
                            <w:r w:rsidRPr="00E22561">
                              <w:rPr>
                                <w:b/>
                                <w:szCs w:val="20"/>
                              </w:rPr>
                              <w:t xml:space="preserve">Referanse til vilkår som er bindende for kunden </w:t>
                            </w:r>
                            <w:r w:rsidRPr="00E22561">
                              <w:rPr>
                                <w:b/>
                                <w:i/>
                                <w:szCs w:val="20"/>
                              </w:rPr>
                              <w:t>(kan være en lenke)</w:t>
                            </w:r>
                          </w:p>
                        </w:tc>
                      </w:tr>
                      <w:tr w:rsidR="000A47D0" w:rsidRPr="00E22561" w14:paraId="6FC3B0FB" w14:textId="77777777" w:rsidTr="00BB3367">
                        <w:tc>
                          <w:tcPr>
                            <w:tcW w:w="2121" w:type="dxa"/>
                          </w:tcPr>
                          <w:p w14:paraId="2781A81C" w14:textId="445005B5" w:rsidR="000A47D0" w:rsidRPr="00E22561" w:rsidRDefault="000A47D0" w:rsidP="00BB3367">
                            <w:r w:rsidRPr="009E71AC">
                              <w:rPr>
                                <w:color w:val="FFFFFF" w:themeColor="background1"/>
                              </w:rPr>
                              <w:t>Microsoft</w:t>
                            </w:r>
                          </w:p>
                        </w:tc>
                        <w:tc>
                          <w:tcPr>
                            <w:tcW w:w="5392" w:type="dxa"/>
                            <w:vAlign w:val="bottom"/>
                          </w:tcPr>
                          <w:p w14:paraId="341B004E" w14:textId="792AF0F7" w:rsidR="000A47D0" w:rsidRPr="00E22561" w:rsidRDefault="000A47D0" w:rsidP="00BB3367">
                            <w:r>
                              <w:t xml:space="preserve">Nødvendige Azure tjenester for drift av </w:t>
                            </w:r>
                            <w:proofErr w:type="spellStart"/>
                            <w:r>
                              <w:t>Proencos</w:t>
                            </w:r>
                            <w:proofErr w:type="spellEnd"/>
                            <w:r>
                              <w:t xml:space="preserve"> SaaS løsning. </w:t>
                            </w:r>
                          </w:p>
                        </w:tc>
                        <w:tc>
                          <w:tcPr>
                            <w:tcW w:w="1667" w:type="dxa"/>
                          </w:tcPr>
                          <w:p w14:paraId="0AE78AC7" w14:textId="1CD685FC" w:rsidR="000A47D0" w:rsidRPr="00E22561" w:rsidRDefault="000A47D0" w:rsidP="00BB3367">
                            <w:r>
                              <w:t xml:space="preserve">Se under. </w:t>
                            </w:r>
                          </w:p>
                        </w:tc>
                      </w:tr>
                      <w:tr w:rsidR="000A47D0" w:rsidRPr="00E22561" w14:paraId="083E6DD0" w14:textId="77777777" w:rsidTr="00BB3367">
                        <w:tc>
                          <w:tcPr>
                            <w:tcW w:w="2121" w:type="dxa"/>
                          </w:tcPr>
                          <w:p w14:paraId="41699255" w14:textId="77777777" w:rsidR="000A47D0" w:rsidRPr="00E22561" w:rsidRDefault="000A47D0" w:rsidP="00BB3367"/>
                        </w:tc>
                        <w:tc>
                          <w:tcPr>
                            <w:tcW w:w="5392" w:type="dxa"/>
                            <w:vAlign w:val="bottom"/>
                          </w:tcPr>
                          <w:p w14:paraId="0A1F982E" w14:textId="77777777" w:rsidR="000A47D0" w:rsidRPr="00E22561" w:rsidRDefault="000A47D0" w:rsidP="00BB3367"/>
                        </w:tc>
                        <w:tc>
                          <w:tcPr>
                            <w:tcW w:w="1667" w:type="dxa"/>
                          </w:tcPr>
                          <w:p w14:paraId="791DD341" w14:textId="77777777" w:rsidR="000A47D0" w:rsidRPr="00E22561" w:rsidRDefault="000A47D0" w:rsidP="00BB3367"/>
                        </w:tc>
                      </w:tr>
                      <w:tr w:rsidR="000A47D0" w:rsidRPr="00E22561" w14:paraId="2F25F8CF" w14:textId="77777777" w:rsidTr="00BB3367">
                        <w:tc>
                          <w:tcPr>
                            <w:tcW w:w="2121" w:type="dxa"/>
                          </w:tcPr>
                          <w:p w14:paraId="5E076827" w14:textId="77777777" w:rsidR="000A47D0" w:rsidRPr="00E22561" w:rsidRDefault="000A47D0" w:rsidP="00BB3367"/>
                        </w:tc>
                        <w:tc>
                          <w:tcPr>
                            <w:tcW w:w="5392" w:type="dxa"/>
                            <w:vAlign w:val="bottom"/>
                          </w:tcPr>
                          <w:p w14:paraId="5D3384B8" w14:textId="77777777" w:rsidR="000A47D0" w:rsidRPr="00E22561" w:rsidRDefault="000A47D0" w:rsidP="00BB3367"/>
                        </w:tc>
                        <w:tc>
                          <w:tcPr>
                            <w:tcW w:w="1667" w:type="dxa"/>
                          </w:tcPr>
                          <w:p w14:paraId="1C777DE8" w14:textId="77777777" w:rsidR="000A47D0" w:rsidRPr="00E22561" w:rsidRDefault="000A47D0" w:rsidP="00BB3367"/>
                        </w:tc>
                      </w:tr>
                      <w:tr w:rsidR="000A47D0" w:rsidRPr="00E22561" w14:paraId="549CE887" w14:textId="77777777" w:rsidTr="00BB3367">
                        <w:tc>
                          <w:tcPr>
                            <w:tcW w:w="2121" w:type="dxa"/>
                          </w:tcPr>
                          <w:p w14:paraId="5EC6FAA2" w14:textId="77777777" w:rsidR="000A47D0" w:rsidRPr="00E22561" w:rsidRDefault="000A47D0" w:rsidP="00BB3367"/>
                        </w:tc>
                        <w:tc>
                          <w:tcPr>
                            <w:tcW w:w="5392" w:type="dxa"/>
                            <w:vAlign w:val="bottom"/>
                          </w:tcPr>
                          <w:p w14:paraId="128A061A" w14:textId="77777777" w:rsidR="000A47D0" w:rsidRPr="00E22561" w:rsidRDefault="000A47D0" w:rsidP="00BB3367"/>
                        </w:tc>
                        <w:tc>
                          <w:tcPr>
                            <w:tcW w:w="1667" w:type="dxa"/>
                          </w:tcPr>
                          <w:p w14:paraId="5418C07A" w14:textId="77777777" w:rsidR="000A47D0" w:rsidRPr="00E22561" w:rsidRDefault="000A47D0" w:rsidP="00BB3367"/>
                        </w:tc>
                      </w:tr>
                    </w:tbl>
                    <w:p w14:paraId="22916593" w14:textId="77777777" w:rsidR="000A47D0" w:rsidRPr="00E22561" w:rsidRDefault="000A47D0" w:rsidP="000A47D0"/>
                    <w:p w14:paraId="3EF28CC6" w14:textId="77777777" w:rsidR="000A47D0" w:rsidRPr="006E645B" w:rsidRDefault="000A47D0" w:rsidP="000A47D0">
                      <w:r w:rsidRPr="006E645B">
                        <w:t>Leverandøren skal her, så godt som man kan forvente av en profesjonell leverandør, beskrive hvilke forpliktelser vilkårene pålegger Kunden og hvilke ansvarsbegrensninger tredjepart forbeholder seg. Dette skal ikke være urimelig byrdefullt for Leverandøren og må tilpasses den enkelte leveranses kompleksitet. Det må også tilpasses den enkelte tredjepartsleveranse og hvor kritisk/risikofull denne er inn i leveransen. Leverandøren skal spesielt påpeke i hvilken grad og i hvilke situasjoner tredjepart vil foreta feilretting, samt hvilke garantier og SLA-krav som gjelder. Det er også viktig å påpeke eventuelle uvanlige eller byrdefulle reguleringer.</w:t>
                      </w:r>
                    </w:p>
                    <w:p w14:paraId="7A0F4FA2" w14:textId="77777777" w:rsidR="000A47D0" w:rsidRDefault="000A47D0" w:rsidP="000A47D0">
                      <w:pPr>
                        <w:jc w:val="center"/>
                      </w:pPr>
                    </w:p>
                  </w:txbxContent>
                </v:textbox>
              </v:roundrect>
            </w:pict>
          </mc:Fallback>
        </mc:AlternateContent>
      </w:r>
    </w:p>
    <w:p w14:paraId="682B2A73" w14:textId="432FB259" w:rsidR="000A47D0" w:rsidRDefault="000A47D0" w:rsidP="000A47D0"/>
    <w:p w14:paraId="74E41A05" w14:textId="6DC7182A" w:rsidR="000A47D0" w:rsidRDefault="000A47D0" w:rsidP="000A47D0"/>
    <w:p w14:paraId="09F70842" w14:textId="65048F56" w:rsidR="000A47D0" w:rsidRDefault="000A47D0" w:rsidP="000A47D0"/>
    <w:p w14:paraId="7AFBBB64" w14:textId="2650F3C6" w:rsidR="000A47D0" w:rsidRDefault="000A47D0" w:rsidP="000A47D0"/>
    <w:p w14:paraId="0AA4C3EE" w14:textId="6DFD427F" w:rsidR="000A47D0" w:rsidRDefault="000A47D0" w:rsidP="000A47D0"/>
    <w:p w14:paraId="27ECF574" w14:textId="48912B99" w:rsidR="000A47D0" w:rsidRDefault="000A47D0" w:rsidP="000A47D0"/>
    <w:p w14:paraId="044258DD" w14:textId="0057C652" w:rsidR="000A47D0" w:rsidRDefault="000A47D0" w:rsidP="000A47D0"/>
    <w:p w14:paraId="425FD576" w14:textId="718CE702" w:rsidR="000A47D0" w:rsidRDefault="000A47D0" w:rsidP="000A47D0"/>
    <w:p w14:paraId="45872978" w14:textId="6D4EB03D" w:rsidR="000A47D0" w:rsidRDefault="000A47D0" w:rsidP="000A47D0"/>
    <w:p w14:paraId="7ECC1795" w14:textId="76B1A00B" w:rsidR="000A47D0" w:rsidRDefault="000A47D0" w:rsidP="000A47D0"/>
    <w:p w14:paraId="1755BC03" w14:textId="4F1A75DD" w:rsidR="000A47D0" w:rsidRDefault="000A47D0" w:rsidP="000A47D0"/>
    <w:p w14:paraId="452870A8" w14:textId="3B76C0E9" w:rsidR="000A47D0" w:rsidRDefault="000A47D0" w:rsidP="000A47D0"/>
    <w:p w14:paraId="55D3895A" w14:textId="2F493250" w:rsidR="000A47D0" w:rsidRDefault="000A47D0" w:rsidP="000A47D0"/>
    <w:p w14:paraId="261C0121" w14:textId="1B640F34" w:rsidR="000A47D0" w:rsidRDefault="000A47D0" w:rsidP="000A47D0"/>
    <w:p w14:paraId="68A80AEA" w14:textId="11B7A8B9" w:rsidR="000A47D0" w:rsidRDefault="000A47D0" w:rsidP="000A47D0"/>
    <w:p w14:paraId="4DD08265" w14:textId="53273794" w:rsidR="000A47D0" w:rsidRDefault="000A47D0" w:rsidP="000A47D0"/>
    <w:p w14:paraId="228C0F45" w14:textId="7232901F" w:rsidR="000A47D0" w:rsidRDefault="000A47D0" w:rsidP="000A47D0"/>
    <w:p w14:paraId="18CFEF19" w14:textId="77777777" w:rsidR="000A47D0" w:rsidRDefault="000A47D0" w:rsidP="000A47D0"/>
    <w:p w14:paraId="55B84177" w14:textId="18B45EBB" w:rsidR="000A47D0" w:rsidRDefault="000A47D0" w:rsidP="000A47D0"/>
    <w:p w14:paraId="5AA2E002" w14:textId="35788FC8" w:rsidR="000A47D0" w:rsidRDefault="000A47D0" w:rsidP="000A47D0"/>
    <w:p w14:paraId="6D30CA70" w14:textId="03D32247" w:rsidR="000A47D0" w:rsidRDefault="000A47D0" w:rsidP="000A47D0"/>
    <w:p w14:paraId="55D6AD5F" w14:textId="27C5FC77" w:rsidR="000A47D0" w:rsidRDefault="000A47D0" w:rsidP="000A47D0"/>
    <w:p w14:paraId="71732ABC" w14:textId="6A3B4F67" w:rsidR="000A47D0" w:rsidRDefault="000A47D0" w:rsidP="000A47D0"/>
    <w:p w14:paraId="00620BD9" w14:textId="4C6D26C0" w:rsidR="000A47D0" w:rsidRDefault="000A47D0" w:rsidP="000A47D0"/>
    <w:p w14:paraId="12745FF5" w14:textId="1591F174" w:rsidR="000A47D0" w:rsidRDefault="000A47D0" w:rsidP="000A47D0"/>
    <w:p w14:paraId="1AE8B281" w14:textId="6C14BDA7" w:rsidR="000A47D0" w:rsidRDefault="000A47D0" w:rsidP="000A47D0"/>
    <w:p w14:paraId="72BC91BF" w14:textId="473043BF" w:rsidR="000A47D0" w:rsidRDefault="000A47D0" w:rsidP="000A47D0"/>
    <w:p w14:paraId="21A3DDDD" w14:textId="26833B35" w:rsidR="000A47D0" w:rsidRDefault="000A47D0" w:rsidP="000A47D0"/>
    <w:p w14:paraId="13832484" w14:textId="291CA1A3" w:rsidR="000A47D0" w:rsidRDefault="000A47D0" w:rsidP="000A47D0"/>
    <w:p w14:paraId="4A71C135" w14:textId="77777777" w:rsidR="000A47D0" w:rsidRPr="00BE1B10" w:rsidRDefault="000A47D0" w:rsidP="000A47D0"/>
    <w:p w14:paraId="3A7B568A" w14:textId="77777777" w:rsidR="000A47D0" w:rsidRDefault="000A47D0" w:rsidP="00142486">
      <w:pPr>
        <w:pStyle w:val="Overskrift1"/>
        <w:numPr>
          <w:ilvl w:val="0"/>
          <w:numId w:val="0"/>
        </w:numPr>
        <w:rPr>
          <w:rStyle w:val="Overskrift1Tegn"/>
          <w:rFonts w:ascii="Arial" w:hAnsi="Arial"/>
          <w:b/>
          <w:bCs/>
          <w:sz w:val="36"/>
          <w:szCs w:val="36"/>
        </w:rPr>
      </w:pPr>
    </w:p>
    <w:bookmarkEnd w:id="1"/>
    <w:p w14:paraId="49737099" w14:textId="56624908" w:rsidR="00142486" w:rsidRPr="009E71AC" w:rsidRDefault="000A47D0" w:rsidP="00142486">
      <w:pPr>
        <w:rPr>
          <w:b/>
          <w:bCs/>
        </w:rPr>
      </w:pPr>
      <w:r w:rsidRPr="009E71AC">
        <w:rPr>
          <w:b/>
          <w:bCs/>
        </w:rPr>
        <w:t xml:space="preserve">Leverandørens SaaS tjenester, baserer seg på drift av løsningen i Microsoft Azure. For Azure tjenesten </w:t>
      </w:r>
      <w:r w:rsidR="00142486" w:rsidRPr="009E71AC">
        <w:rPr>
          <w:b/>
          <w:bCs/>
        </w:rPr>
        <w:t xml:space="preserve">gjelder Microsofts standardvilkår </w:t>
      </w:r>
      <w:r w:rsidR="00637484" w:rsidRPr="009E71AC">
        <w:rPr>
          <w:b/>
          <w:bCs/>
        </w:rPr>
        <w:t>som følger</w:t>
      </w:r>
      <w:r w:rsidR="00142486" w:rsidRPr="009E71AC">
        <w:rPr>
          <w:b/>
          <w:bCs/>
        </w:rPr>
        <w:t>:</w:t>
      </w:r>
    </w:p>
    <w:p w14:paraId="340BC8F6" w14:textId="43294A3A" w:rsidR="00142486" w:rsidRDefault="00142486" w:rsidP="00142486"/>
    <w:p w14:paraId="22116A24" w14:textId="067D7BF3" w:rsidR="00142486" w:rsidRDefault="00142486" w:rsidP="009E71AC">
      <w:pPr>
        <w:pStyle w:val="Listeavsnitt"/>
        <w:numPr>
          <w:ilvl w:val="0"/>
          <w:numId w:val="14"/>
        </w:numPr>
      </w:pPr>
      <w:r w:rsidRPr="00142486">
        <w:t xml:space="preserve">Microsoft </w:t>
      </w:r>
      <w:proofErr w:type="spellStart"/>
      <w:r w:rsidRPr="00142486">
        <w:t>Customer</w:t>
      </w:r>
      <w:proofErr w:type="spellEnd"/>
      <w:r w:rsidRPr="00142486">
        <w:t xml:space="preserve"> Agreement, med underliggende avtalevil</w:t>
      </w:r>
      <w:r>
        <w:t xml:space="preserve">kår: </w:t>
      </w:r>
    </w:p>
    <w:p w14:paraId="04A04EF4" w14:textId="1501A1E9" w:rsidR="00142486" w:rsidRDefault="00142486" w:rsidP="00142486"/>
    <w:p w14:paraId="621B222B" w14:textId="48B887D2" w:rsidR="00D20595" w:rsidRDefault="00142486" w:rsidP="00D20595">
      <w:r>
        <w:t>Microsofts</w:t>
      </w:r>
      <w:r w:rsidR="00D20595">
        <w:t xml:space="preserve"> standardvilkår finnes her: </w:t>
      </w:r>
      <w:hyperlink r:id="rId10" w:history="1">
        <w:r w:rsidR="00D20595">
          <w:rPr>
            <w:rStyle w:val="Hyperkobling"/>
          </w:rPr>
          <w:t>https://www.microsoft.com/licensing/docs/customeragreement</w:t>
        </w:r>
      </w:hyperlink>
      <w:r w:rsidR="00D20595">
        <w:rPr>
          <w:color w:val="000000"/>
        </w:rPr>
        <w:t>.</w:t>
      </w:r>
      <w:r w:rsidR="00D20595">
        <w:t xml:space="preserve"> Disse</w:t>
      </w:r>
      <w:r>
        <w:t xml:space="preserve"> vilkår</w:t>
      </w:r>
      <w:r w:rsidR="00D20595">
        <w:t xml:space="preserve"> anses akseptert av Kunden. </w:t>
      </w:r>
    </w:p>
    <w:p w14:paraId="45FAC0BC" w14:textId="77777777" w:rsidR="00D20595" w:rsidRDefault="00D20595" w:rsidP="00D20595"/>
    <w:p w14:paraId="3FC0C277" w14:textId="07B535E5" w:rsidR="00D20595" w:rsidRDefault="00D20595" w:rsidP="00D20595">
      <w:r>
        <w:lastRenderedPageBreak/>
        <w:t xml:space="preserve">Vilkårene etablerer </w:t>
      </w:r>
      <w:r w:rsidR="009E71AC">
        <w:t>ikke</w:t>
      </w:r>
      <w:r w:rsidR="000A47D0">
        <w:t xml:space="preserve"> en</w:t>
      </w:r>
      <w:r>
        <w:t xml:space="preserve"> direkte avtale mellom Microsoft og Kunden, </w:t>
      </w:r>
      <w:r w:rsidR="000A47D0">
        <w:t xml:space="preserve">men mellom Kunden og Leverandøren avtales det at vilkårene gjelder mellom partene fordi Leverandøren er underlagt de samme vilkårene selv, og er ansvarlig for å sikre at alle sluttkunder etterlever forpliktelsene i Microsofts </w:t>
      </w:r>
      <w:r w:rsidR="009E71AC">
        <w:t>standard</w:t>
      </w:r>
      <w:r w:rsidR="000A47D0">
        <w:t xml:space="preserve">vilkår. </w:t>
      </w:r>
    </w:p>
    <w:p w14:paraId="60F124B9" w14:textId="77777777" w:rsidR="00D20595" w:rsidRDefault="00D20595" w:rsidP="00D20595"/>
    <w:p w14:paraId="1E1AB0B7" w14:textId="734C8D12" w:rsidR="00D20595" w:rsidRDefault="00D20595" w:rsidP="00D20595">
      <w:r>
        <w:t xml:space="preserve">Standardvilkårene består av «Microsoft </w:t>
      </w:r>
      <w:proofErr w:type="spellStart"/>
      <w:r>
        <w:t>Customer</w:t>
      </w:r>
      <w:proofErr w:type="spellEnd"/>
      <w:r>
        <w:t xml:space="preserve"> Agreement», som inneholder generelle vilkår for bruk av Azure tjenestene. Nevnte avtaledokument viser videre til andre dokumenter som inngår i avtaleforholdet</w:t>
      </w:r>
      <w:r w:rsidR="003467AD">
        <w:t xml:space="preserve">: </w:t>
      </w:r>
    </w:p>
    <w:p w14:paraId="209AE40C" w14:textId="77777777" w:rsidR="00305955" w:rsidRDefault="00305955" w:rsidP="00305955">
      <w:pPr>
        <w:rPr>
          <w:lang w:val="en-US"/>
        </w:rPr>
      </w:pPr>
      <w:r>
        <w:rPr>
          <w:lang w:val="en-US"/>
        </w:rPr>
        <w:t>- Product Terms</w:t>
      </w:r>
    </w:p>
    <w:p w14:paraId="1584ED32" w14:textId="77777777" w:rsidR="00D20595" w:rsidRDefault="00D20595" w:rsidP="00D20595">
      <w:pPr>
        <w:rPr>
          <w:lang w:val="en-US"/>
        </w:rPr>
      </w:pPr>
      <w:r>
        <w:rPr>
          <w:lang w:val="en-US"/>
        </w:rPr>
        <w:t>- SLA</w:t>
      </w:r>
    </w:p>
    <w:p w14:paraId="4BD91599" w14:textId="77777777" w:rsidR="00D20595" w:rsidRDefault="00D20595" w:rsidP="00D20595">
      <w:pPr>
        <w:rPr>
          <w:lang w:val="en-US"/>
        </w:rPr>
      </w:pPr>
      <w:r>
        <w:rPr>
          <w:lang w:val="en-US"/>
        </w:rPr>
        <w:t>- DPA (Microsoft Online Services Data Protection Addendum (DPA).</w:t>
      </w:r>
    </w:p>
    <w:p w14:paraId="5EACB43E" w14:textId="228B9271" w:rsidR="003467AD" w:rsidRPr="00A57E10" w:rsidRDefault="003467AD" w:rsidP="00D20595">
      <w:pPr>
        <w:rPr>
          <w:lang w:val="en-GB"/>
        </w:rPr>
      </w:pPr>
    </w:p>
    <w:p w14:paraId="6F908055" w14:textId="1DD2E043" w:rsidR="003467AD" w:rsidRDefault="003467AD" w:rsidP="003467AD">
      <w:r>
        <w:t xml:space="preserve">Gjeldende versjon av ovennevnte dokumenter finnes her: </w:t>
      </w:r>
      <w:ins w:id="2" w:author="Lars Folkvard Giske" w:date="2021-08-13T10:32:00Z">
        <w:r w:rsidR="00305955" w:rsidRPr="00E20E1B">
          <w:t>https://www.microsoft.com/licensing/docs/view/Licensing-Use-Rights</w:t>
        </w:r>
      </w:ins>
    </w:p>
    <w:p w14:paraId="62D61C21" w14:textId="77777777" w:rsidR="000A47D0" w:rsidRDefault="000A47D0" w:rsidP="00D20595"/>
    <w:p w14:paraId="0AD63F89" w14:textId="6A3F557C" w:rsidR="00D20595" w:rsidDel="00305955" w:rsidRDefault="0071263E" w:rsidP="00D20595">
      <w:pPr>
        <w:rPr>
          <w:del w:id="3" w:author="Lars Folkvard Giske" w:date="2021-08-13T10:32:00Z"/>
        </w:rPr>
      </w:pPr>
      <w:r>
        <w:t xml:space="preserve">Det anbefales at du laster ned gjeldende versjoner og tar utskrift for arkivformål. Dette er ikke mulig for Product Terms, men Microsoft har arkiv her for disse dokumentene her: </w:t>
      </w:r>
      <w:hyperlink r:id="rId11" w:history="1">
        <w:r w:rsidRPr="008A299C">
          <w:rPr>
            <w:rStyle w:val="Hyperkobling"/>
          </w:rPr>
          <w:t>https://www.microsoft.com/en-us/licensing/product-licensing/products</w:t>
        </w:r>
      </w:hyperlink>
      <w:r>
        <w:t xml:space="preserve">  </w:t>
      </w:r>
    </w:p>
    <w:p w14:paraId="585016FA" w14:textId="77777777" w:rsidR="00D20595" w:rsidRDefault="00D20595" w:rsidP="00D20595"/>
    <w:p w14:paraId="291D44CD" w14:textId="3265B44E" w:rsidR="000A47D0" w:rsidRDefault="000350B5" w:rsidP="000350B5">
      <w:pPr>
        <w:rPr>
          <w:color w:val="000000"/>
        </w:rPr>
      </w:pPr>
      <w:r>
        <w:t xml:space="preserve">Merk at standardvilkårene åpner opp for at Microsoft kan endre disse i avtaleperioden, hovedsakelig ved fornyelse av abonnementsperiode eller ved bestilling av nye tjenester. </w:t>
      </w:r>
      <w:r>
        <w:rPr>
          <w:color w:val="000000"/>
        </w:rPr>
        <w:t xml:space="preserve">Oppdaterte vilkår kan derfor gjelde i avtaleperioden, og Kunden må følge med på overnevnte </w:t>
      </w:r>
      <w:proofErr w:type="spellStart"/>
      <w:r>
        <w:rPr>
          <w:color w:val="000000"/>
        </w:rPr>
        <w:t>URL’er</w:t>
      </w:r>
      <w:proofErr w:type="spellEnd"/>
      <w:r>
        <w:rPr>
          <w:color w:val="000000"/>
        </w:rPr>
        <w:t xml:space="preserve"> om nye versjon av avtaledokumentene er kommet. Vår erfaring er at Microsoft </w:t>
      </w:r>
      <w:proofErr w:type="spellStart"/>
      <w:r>
        <w:rPr>
          <w:color w:val="000000"/>
        </w:rPr>
        <w:t>Customer</w:t>
      </w:r>
      <w:proofErr w:type="spellEnd"/>
      <w:r>
        <w:rPr>
          <w:color w:val="000000"/>
        </w:rPr>
        <w:t xml:space="preserve"> Agreement ikke oppdateres så ofte (sjeldnere enn en gang i året), mens </w:t>
      </w:r>
      <w:r w:rsidR="000A47D0">
        <w:rPr>
          <w:color w:val="000000"/>
        </w:rPr>
        <w:t>Product Terms</w:t>
      </w:r>
      <w:r>
        <w:rPr>
          <w:color w:val="000000"/>
        </w:rPr>
        <w:t>, SLA</w:t>
      </w:r>
      <w:r w:rsidR="000A47D0">
        <w:rPr>
          <w:color w:val="000000"/>
        </w:rPr>
        <w:t xml:space="preserve"> og</w:t>
      </w:r>
      <w:r>
        <w:rPr>
          <w:color w:val="000000"/>
        </w:rPr>
        <w:t xml:space="preserve"> </w:t>
      </w:r>
      <w:r w:rsidR="000A47D0">
        <w:rPr>
          <w:color w:val="000000"/>
        </w:rPr>
        <w:t>ofte endrer</w:t>
      </w:r>
      <w:r>
        <w:rPr>
          <w:color w:val="000000"/>
        </w:rPr>
        <w:t xml:space="preserve"> seg månedlig. </w:t>
      </w:r>
    </w:p>
    <w:p w14:paraId="02C2D7ED" w14:textId="07E24C6F" w:rsidR="009E71AC" w:rsidRDefault="009E71AC" w:rsidP="000350B5">
      <w:pPr>
        <w:rPr>
          <w:color w:val="000000"/>
        </w:rPr>
      </w:pPr>
    </w:p>
    <w:p w14:paraId="459D1540" w14:textId="4AE1BC73" w:rsidR="009E71AC" w:rsidRPr="009E71AC" w:rsidRDefault="009E71AC" w:rsidP="009E71AC">
      <w:pPr>
        <w:rPr>
          <w:color w:val="000000"/>
        </w:rPr>
      </w:pPr>
      <w:commentRangeStart w:id="4"/>
      <w:r w:rsidRPr="009E71AC">
        <w:rPr>
          <w:color w:val="000000"/>
        </w:rPr>
        <w:t xml:space="preserve">Kunden er aksepterer at Leverandøren kan dele informasjon om personer hos Kunden med Microsoft i support saker, som telefonnummer, epost og webadresse. Kunden aksepterer også ved inngåelse av direkte avtale med Microsoft at Microsoft har rett til å behandle Kundens personopplysninger, herunder samle, bruke, overføre og prosessere slik data. Kunden er ansvarlig for å varsle aktuelle personer/datasubjekter om behandlingen slik det kreves etter lov. </w:t>
      </w:r>
      <w:commentRangeEnd w:id="4"/>
      <w:r>
        <w:rPr>
          <w:rStyle w:val="Merknadsreferanse"/>
        </w:rPr>
        <w:commentReference w:id="4"/>
      </w:r>
    </w:p>
    <w:p w14:paraId="48118837" w14:textId="63A38E21" w:rsidR="009E71AC" w:rsidRDefault="009E71AC" w:rsidP="000350B5">
      <w:pPr>
        <w:rPr>
          <w:color w:val="000000"/>
        </w:rPr>
      </w:pPr>
    </w:p>
    <w:p w14:paraId="14907443" w14:textId="516BDF63" w:rsidR="009E71AC" w:rsidRPr="009E71AC" w:rsidRDefault="009E71AC" w:rsidP="000350B5">
      <w:pPr>
        <w:rPr>
          <w:b/>
          <w:bCs/>
          <w:color w:val="000000"/>
        </w:rPr>
      </w:pPr>
      <w:r w:rsidRPr="009E71AC">
        <w:rPr>
          <w:b/>
          <w:bCs/>
          <w:color w:val="000000"/>
        </w:rPr>
        <w:t>Oversikt over forpliktelser Kunden blir underlagt ved aksept av vilkårene og hvilke ansvarsbegrensninger som gjelder for Microsoft</w:t>
      </w:r>
      <w:r>
        <w:rPr>
          <w:b/>
          <w:bCs/>
          <w:color w:val="000000"/>
        </w:rPr>
        <w:t>:</w:t>
      </w:r>
      <w:r w:rsidRPr="009E71AC">
        <w:rPr>
          <w:b/>
          <w:bCs/>
          <w:color w:val="000000"/>
        </w:rPr>
        <w:t xml:space="preserve"> </w:t>
      </w:r>
    </w:p>
    <w:p w14:paraId="17B77F80" w14:textId="75A31F46" w:rsidR="009E71AC" w:rsidRDefault="009E71AC" w:rsidP="000350B5">
      <w:pPr>
        <w:rPr>
          <w:color w:val="000000"/>
        </w:rPr>
      </w:pPr>
    </w:p>
    <w:p w14:paraId="242C6AC0" w14:textId="1D46464A" w:rsidR="00BB1C28" w:rsidRDefault="009E71AC" w:rsidP="009E71AC">
      <w:r>
        <w:t>Selv om Microsofts standardvilkår gjelder for Azure tjenestene inkludert i Leverandørens SaaS tjeneste, vil ikke Kunden trenge å foreta noen aktiv</w:t>
      </w:r>
      <w:r>
        <w:rPr>
          <w:color w:val="000000"/>
        </w:rPr>
        <w:t xml:space="preserve"> forvaltning av avtalevilkårene </w:t>
      </w:r>
      <w:r>
        <w:t>eller</w:t>
      </w:r>
      <w:r>
        <w:rPr>
          <w:color w:val="000000"/>
        </w:rPr>
        <w:t xml:space="preserve"> sende</w:t>
      </w:r>
      <w:r>
        <w:t xml:space="preserve"> bestillinger eller reduksjon i volum direkte mot Microsoft. Dette håndteres av Leverandøren</w:t>
      </w:r>
      <w:r w:rsidR="00370827">
        <w:t>, herunder vil alle supporthenvendelser følges opp av Leverandøren samt oppfølgning mot Microsoft ved brudd på SLA</w:t>
      </w:r>
      <w:r>
        <w:t xml:space="preserve">. </w:t>
      </w:r>
    </w:p>
    <w:p w14:paraId="68E18A5E" w14:textId="77777777" w:rsidR="00BB1C28" w:rsidRDefault="00BB1C28" w:rsidP="009E71AC"/>
    <w:p w14:paraId="5E923EA7" w14:textId="77777777" w:rsidR="00370827" w:rsidRDefault="000350B5" w:rsidP="00370827">
      <w:r>
        <w:rPr>
          <w:color w:val="000000"/>
        </w:rPr>
        <w:t>Vår vurdering</w:t>
      </w:r>
      <w:r w:rsidR="009E71AC">
        <w:rPr>
          <w:color w:val="000000"/>
        </w:rPr>
        <w:t xml:space="preserve"> av vilkårene</w:t>
      </w:r>
      <w:r>
        <w:rPr>
          <w:color w:val="000000"/>
        </w:rPr>
        <w:t xml:space="preserve"> er at de viktigste</w:t>
      </w:r>
      <w:r w:rsidR="00BB1C28">
        <w:rPr>
          <w:color w:val="000000"/>
        </w:rPr>
        <w:t xml:space="preserve"> forpliktelsene</w:t>
      </w:r>
      <w:r>
        <w:rPr>
          <w:color w:val="000000"/>
        </w:rPr>
        <w:t xml:space="preserve"> er at </w:t>
      </w:r>
      <w:r>
        <w:t xml:space="preserve">Kunden </w:t>
      </w:r>
      <w:r w:rsidR="00BB1C28">
        <w:t>må</w:t>
      </w:r>
      <w:r w:rsidR="00370827">
        <w:t xml:space="preserve"> </w:t>
      </w:r>
      <w:r>
        <w:t>overholde</w:t>
      </w:r>
      <w:r w:rsidR="00370827">
        <w:t>:</w:t>
      </w:r>
    </w:p>
    <w:p w14:paraId="7206CD61" w14:textId="0A01F9FA" w:rsidR="00370827" w:rsidRDefault="000350B5" w:rsidP="00370827">
      <w:pPr>
        <w:pStyle w:val="Listeavsnitt"/>
        <w:numPr>
          <w:ilvl w:val="0"/>
          <w:numId w:val="14"/>
        </w:numPr>
      </w:pPr>
      <w:r>
        <w:t>Microsofts «</w:t>
      </w:r>
      <w:proofErr w:type="spellStart"/>
      <w:r>
        <w:t>Acceptable</w:t>
      </w:r>
      <w:proofErr w:type="spellEnd"/>
      <w:r>
        <w:t xml:space="preserve"> </w:t>
      </w:r>
      <w:proofErr w:type="spellStart"/>
      <w:r>
        <w:t>Use</w:t>
      </w:r>
      <w:proofErr w:type="spellEnd"/>
      <w:r>
        <w:t xml:space="preserve"> Policy»</w:t>
      </w:r>
      <w:r w:rsidR="00637484">
        <w:t xml:space="preserve"> (</w:t>
      </w:r>
      <w:r>
        <w:t xml:space="preserve">som oppstiller forbud mot å lagre ulovlig informasjon i Azure, </w:t>
      </w:r>
      <w:r w:rsidR="00637484">
        <w:t xml:space="preserve">lagre </w:t>
      </w:r>
      <w:r>
        <w:t xml:space="preserve">innhold som krenker </w:t>
      </w:r>
      <w:proofErr w:type="spellStart"/>
      <w:r>
        <w:t>tredjepartsrettighter</w:t>
      </w:r>
      <w:proofErr w:type="spellEnd"/>
      <w:r w:rsidR="00370827">
        <w:t>, bruke tjenestene til å hacke andre, spre spam</w:t>
      </w:r>
      <w:r>
        <w:t xml:space="preserve"> </w:t>
      </w:r>
      <w:proofErr w:type="spellStart"/>
      <w:r>
        <w:t>o.l</w:t>
      </w:r>
      <w:proofErr w:type="spellEnd"/>
      <w:r w:rsidR="00637484">
        <w:t>)</w:t>
      </w:r>
      <w:r>
        <w:t xml:space="preserve">, </w:t>
      </w:r>
    </w:p>
    <w:p w14:paraId="0775E6B2" w14:textId="77777777" w:rsidR="00370827" w:rsidRDefault="00637484" w:rsidP="00370827">
      <w:pPr>
        <w:pStyle w:val="Listeavsnitt"/>
        <w:numPr>
          <w:ilvl w:val="0"/>
          <w:numId w:val="14"/>
        </w:numPr>
      </w:pPr>
      <w:r>
        <w:t xml:space="preserve">lisensrestriksjonene (for eksempel forbud mot å </w:t>
      </w:r>
      <w:proofErr w:type="spellStart"/>
      <w:r>
        <w:t>dekompilere</w:t>
      </w:r>
      <w:proofErr w:type="spellEnd"/>
      <w:r>
        <w:t xml:space="preserve"> Microsoft kildekode</w:t>
      </w:r>
      <w:r w:rsidR="00370827">
        <w:t xml:space="preserve">, bryte tekniske begrensninger, videreselge til tredjepart </w:t>
      </w:r>
      <w:proofErr w:type="spellStart"/>
      <w:r w:rsidR="00370827">
        <w:t>osv</w:t>
      </w:r>
      <w:proofErr w:type="spellEnd"/>
      <w:r>
        <w:t xml:space="preserve"> </w:t>
      </w:r>
      <w:proofErr w:type="spellStart"/>
      <w:r>
        <w:t>o.l</w:t>
      </w:r>
      <w:proofErr w:type="spellEnd"/>
      <w:r>
        <w:t xml:space="preserve">) </w:t>
      </w:r>
    </w:p>
    <w:p w14:paraId="6BD36114" w14:textId="532D53A9" w:rsidR="000350B5" w:rsidRDefault="000350B5" w:rsidP="00370827">
      <w:pPr>
        <w:pStyle w:val="Listeavsnitt"/>
        <w:numPr>
          <w:ilvl w:val="0"/>
          <w:numId w:val="14"/>
        </w:numPr>
      </w:pPr>
      <w:r>
        <w:t>reglene om eksportkontroll (</w:t>
      </w:r>
      <w:proofErr w:type="spellStart"/>
      <w:r>
        <w:t>dvs</w:t>
      </w:r>
      <w:proofErr w:type="spellEnd"/>
      <w:r>
        <w:t xml:space="preserve"> ikke bruke tjenestene i </w:t>
      </w:r>
      <w:proofErr w:type="spellStart"/>
      <w:r>
        <w:t>i</w:t>
      </w:r>
      <w:proofErr w:type="spellEnd"/>
      <w:r>
        <w:t xml:space="preserve"> land som Iran</w:t>
      </w:r>
      <w:r w:rsidR="00637484">
        <w:t>, Nord-Korea</w:t>
      </w:r>
      <w:r>
        <w:t xml:space="preserve"> </w:t>
      </w:r>
      <w:proofErr w:type="spellStart"/>
      <w:r>
        <w:t>o.l</w:t>
      </w:r>
      <w:proofErr w:type="spellEnd"/>
      <w:r>
        <w:t xml:space="preserve">). </w:t>
      </w:r>
    </w:p>
    <w:p w14:paraId="0CEF59EE" w14:textId="4E463287" w:rsidR="00370827" w:rsidRDefault="00370827" w:rsidP="00370827">
      <w:pPr>
        <w:pStyle w:val="Listeavsnitt"/>
        <w:numPr>
          <w:ilvl w:val="0"/>
          <w:numId w:val="14"/>
        </w:numPr>
      </w:pPr>
      <w:r>
        <w:t>og etterleve taushetspliktsbestemmelsene i standardvilkårene</w:t>
      </w:r>
    </w:p>
    <w:p w14:paraId="63769EB1" w14:textId="58B2E5FC" w:rsidR="000350B5" w:rsidRDefault="000350B5" w:rsidP="000350B5"/>
    <w:p w14:paraId="622DCDC9" w14:textId="4301E5E9" w:rsidR="000350B5" w:rsidRDefault="00370827" w:rsidP="000350B5">
      <w:r>
        <w:t>Når det gjelder rettigheter/ansvarsbegrensninger så er hovedprinsippene som følger:</w:t>
      </w:r>
    </w:p>
    <w:p w14:paraId="3ADDF99B" w14:textId="70BD809A" w:rsidR="00370827" w:rsidRDefault="00370827" w:rsidP="000350B5"/>
    <w:p w14:paraId="30FB9739" w14:textId="30DFA2B2" w:rsidR="00370827" w:rsidRDefault="00370827" w:rsidP="00370827">
      <w:pPr>
        <w:pStyle w:val="Listeavsnitt"/>
        <w:numPr>
          <w:ilvl w:val="0"/>
          <w:numId w:val="11"/>
        </w:numPr>
      </w:pPr>
      <w:r>
        <w:lastRenderedPageBreak/>
        <w:t xml:space="preserve">Ved feil og nedetid i SaaS tjenestene fra Leverandøren som skyldes feil eller nedetid </w:t>
      </w:r>
      <w:proofErr w:type="spellStart"/>
      <w:r>
        <w:t>o.l</w:t>
      </w:r>
      <w:proofErr w:type="spellEnd"/>
      <w:r>
        <w:t xml:space="preserve"> i Azure, så vil en ikke få noe erstatningskrav mot Microsoft. Microsoft garanterer kun at </w:t>
      </w:r>
      <w:r>
        <w:rPr>
          <w:rFonts w:eastAsia="Times New Roman"/>
          <w:color w:val="000000"/>
        </w:rPr>
        <w:t xml:space="preserve">Azure tjenestene vil leveres i henhold til spesifiserte </w:t>
      </w:r>
      <w:proofErr w:type="spellStart"/>
      <w:r>
        <w:rPr>
          <w:rFonts w:eastAsia="Times New Roman"/>
          <w:color w:val="000000"/>
        </w:rPr>
        <w:t>SLA’er</w:t>
      </w:r>
      <w:proofErr w:type="spellEnd"/>
      <w:r>
        <w:rPr>
          <w:rFonts w:eastAsia="Times New Roman"/>
          <w:color w:val="000000"/>
        </w:rPr>
        <w:t xml:space="preserve">, og ved avvik så får en kun den kompensasjon som følger av relevant SLA. Sammenlignet med SSA-L betyr dette begrenset eller ingen rett til å kreve erstatning for direkte tap ved </w:t>
      </w:r>
      <w:proofErr w:type="spellStart"/>
      <w:r>
        <w:rPr>
          <w:rFonts w:eastAsia="Times New Roman"/>
          <w:color w:val="000000"/>
        </w:rPr>
        <w:t>SLA’avvik</w:t>
      </w:r>
      <w:proofErr w:type="spellEnd"/>
      <w:r>
        <w:rPr>
          <w:rFonts w:eastAsia="Times New Roman"/>
          <w:color w:val="000000"/>
        </w:rPr>
        <w:t xml:space="preserve">, men at en får den </w:t>
      </w:r>
      <w:proofErr w:type="gramStart"/>
      <w:r>
        <w:rPr>
          <w:rFonts w:eastAsia="Times New Roman"/>
          <w:color w:val="000000"/>
        </w:rPr>
        <w:t>SLA kompensasjon</w:t>
      </w:r>
      <w:proofErr w:type="gramEnd"/>
      <w:r>
        <w:rPr>
          <w:rFonts w:eastAsia="Times New Roman"/>
          <w:color w:val="000000"/>
        </w:rPr>
        <w:t xml:space="preserve"> som fremkommer i den aktuelle SLA. Det vil som følge av dette være begrenset mulighet for en kunde til å hevde vesentlig mislighold </w:t>
      </w:r>
      <w:proofErr w:type="spellStart"/>
      <w:r>
        <w:rPr>
          <w:rFonts w:eastAsia="Times New Roman"/>
          <w:color w:val="000000"/>
        </w:rPr>
        <w:t>pga</w:t>
      </w:r>
      <w:proofErr w:type="spellEnd"/>
      <w:r>
        <w:rPr>
          <w:rFonts w:eastAsia="Times New Roman"/>
          <w:color w:val="000000"/>
        </w:rPr>
        <w:t xml:space="preserve"> SLA avvik (eller feil og mangler i tjenestene </w:t>
      </w:r>
      <w:proofErr w:type="gramStart"/>
      <w:r>
        <w:rPr>
          <w:rFonts w:eastAsia="Times New Roman"/>
          <w:color w:val="000000"/>
        </w:rPr>
        <w:t>for øvrig</w:t>
      </w:r>
      <w:proofErr w:type="gramEnd"/>
      <w:r>
        <w:rPr>
          <w:rFonts w:eastAsia="Times New Roman"/>
          <w:color w:val="000000"/>
        </w:rPr>
        <w:t>).</w:t>
      </w:r>
    </w:p>
    <w:p w14:paraId="35D4607B" w14:textId="77777777" w:rsidR="000350B5" w:rsidRDefault="000350B5" w:rsidP="000350B5"/>
    <w:p w14:paraId="61812426" w14:textId="5988977E" w:rsidR="00370827" w:rsidRDefault="00370827" w:rsidP="00370827">
      <w:pPr>
        <w:pStyle w:val="Listeavsnitt"/>
        <w:numPr>
          <w:ilvl w:val="0"/>
          <w:numId w:val="15"/>
        </w:numPr>
        <w:contextualSpacing w:val="0"/>
        <w:rPr>
          <w:rFonts w:eastAsia="Times New Roman"/>
          <w:color w:val="000000"/>
        </w:rPr>
      </w:pPr>
      <w:r>
        <w:rPr>
          <w:rFonts w:eastAsia="Times New Roman"/>
          <w:color w:val="000000"/>
        </w:rPr>
        <w:t>Ved vanhjemmel, så kan Microsoft velge mellom å utbedre/endre sin tjeneste slik den ikke bryter tredjeparts rettigheter eller å legge ned tjenesten. Sistnevnte avviker vesentlig fra SSA’S utgangspunkt. I tillegg vil en som kunde ikke kunne kreve erstatning for direkte tap en lider (i tillegg til tredjepartskravet).</w:t>
      </w:r>
    </w:p>
    <w:p w14:paraId="53E44977" w14:textId="3254BC1E" w:rsidR="00BF54FE" w:rsidRPr="00BF54FE" w:rsidRDefault="00BF54FE" w:rsidP="00370827">
      <w:pPr>
        <w:pStyle w:val="Listeavsnitt"/>
      </w:pPr>
    </w:p>
    <w:sectPr w:rsidR="00BF54FE" w:rsidRPr="00BF54FE" w:rsidSect="002221C4">
      <w:headerReference w:type="even" r:id="rId16"/>
      <w:headerReference w:type="default" r:id="rId17"/>
      <w:footerReference w:type="even" r:id="rId18"/>
      <w:footerReference w:type="default" r:id="rId19"/>
      <w:headerReference w:type="first" r:id="rId20"/>
      <w:footerReference w:type="first" r:id="rId21"/>
      <w:pgSz w:w="11906" w:h="16838"/>
      <w:pgMar w:top="1928" w:right="1559" w:bottom="284" w:left="1559" w:header="709" w:footer="28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Lars Folkvard Giske" w:date="2021-09-15T18:18:00Z" w:initials="LFG">
    <w:p w14:paraId="5107521B" w14:textId="401D5359" w:rsidR="009E71AC" w:rsidRDefault="009E71AC">
      <w:pPr>
        <w:pStyle w:val="Merknadstekst"/>
      </w:pPr>
      <w:r>
        <w:rPr>
          <w:rStyle w:val="Merknadsreferanse"/>
        </w:rPr>
        <w:annotationRef/>
      </w:r>
      <w:r>
        <w:t xml:space="preserve">Jens; denne kan godt stå i databehandleravtalen også. Men den må dekke samme detaljgrad som her, som er et krav fra Microsoft.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0752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CB772" w16cex:dateUtc="2021-09-15T16: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07521B" w16cid:durableId="24ECB7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AC715" w14:textId="77777777" w:rsidR="007C2129" w:rsidRDefault="007C2129" w:rsidP="003918BB">
      <w:r>
        <w:separator/>
      </w:r>
    </w:p>
  </w:endnote>
  <w:endnote w:type="continuationSeparator" w:id="0">
    <w:p w14:paraId="55755A42" w14:textId="77777777" w:rsidR="007C2129" w:rsidRDefault="007C2129" w:rsidP="00391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E5EDA" w14:textId="77777777" w:rsidR="00D20595" w:rsidRDefault="00D20595">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F418D" w14:textId="77777777" w:rsidR="00C70D83" w:rsidRDefault="00C70D83" w:rsidP="001B1120">
    <w:pPr>
      <w:pStyle w:val="Sidenr"/>
      <w:jc w:val="right"/>
    </w:pPr>
  </w:p>
  <w:p w14:paraId="40A29EF5" w14:textId="77777777" w:rsidR="00C70D83" w:rsidRDefault="00C70D83" w:rsidP="001B1120">
    <w:pPr>
      <w:pStyle w:val="Sidenr"/>
      <w:jc w:val="right"/>
    </w:pPr>
    <w:r>
      <w:t xml:space="preserve">Side </w:t>
    </w:r>
    <w:sdt>
      <w:sdtPr>
        <w:id w:val="-917254256"/>
        <w:docPartObj>
          <w:docPartGallery w:val="Page Numbers (Bottom of Page)"/>
          <w:docPartUnique/>
        </w:docPartObj>
      </w:sdtPr>
      <w:sdtEndPr/>
      <w:sdtContent>
        <w:r>
          <w:fldChar w:fldCharType="begin"/>
        </w:r>
        <w:r>
          <w:instrText>PAGE   \* MERGEFORMAT</w:instrText>
        </w:r>
        <w:r>
          <w:fldChar w:fldCharType="separate"/>
        </w:r>
        <w:r>
          <w:rPr>
            <w:noProof/>
          </w:rPr>
          <w:t>2</w:t>
        </w:r>
        <w:r>
          <w:fldChar w:fldCharType="end"/>
        </w:r>
        <w:r>
          <w:t xml:space="preserve"> av </w:t>
        </w:r>
        <w:r w:rsidR="007C2129">
          <w:fldChar w:fldCharType="begin"/>
        </w:r>
        <w:r w:rsidR="007C2129">
          <w:instrText xml:space="preserve"> NUMPAGES   \* MERGEFORMAT </w:instrText>
        </w:r>
        <w:r w:rsidR="007C2129">
          <w:fldChar w:fldCharType="separate"/>
        </w:r>
        <w:r>
          <w:rPr>
            <w:noProof/>
          </w:rPr>
          <w:t>2</w:t>
        </w:r>
        <w:r w:rsidR="007C2129">
          <w:rPr>
            <w:noProof/>
          </w:rPr>
          <w:fldChar w:fldCharType="end"/>
        </w:r>
      </w:sdtContent>
    </w:sdt>
  </w:p>
  <w:p w14:paraId="39B8E396" w14:textId="77777777" w:rsidR="00C70D83" w:rsidRDefault="00C70D83">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E8737" w14:textId="77777777" w:rsidR="00C70D83" w:rsidRPr="00C952DC" w:rsidRDefault="00C70D83" w:rsidP="00EB623F">
    <w:pPr>
      <w:pStyle w:val="Bunntekst"/>
      <w:spacing w:line="180" w:lineRule="auto"/>
      <w:rPr>
        <w14:reflection w14:blurRad="0" w14:stA="60000" w14:stPos="0" w14:endA="0" w14:endPos="0" w14:dist="0" w14:dir="0" w14:fadeDir="0" w14:sx="0" w14:sy="0" w14:kx="0" w14:ky="0" w14:algn="b"/>
      </w:rPr>
    </w:pPr>
  </w:p>
  <w:p w14:paraId="1305F005" w14:textId="77777777" w:rsidR="00C70D83" w:rsidRDefault="00C70D83" w:rsidP="00EB623F">
    <w:pPr>
      <w:pStyle w:val="Bunntekst"/>
      <w:spacing w:line="180" w:lineRule="auto"/>
    </w:pPr>
  </w:p>
  <w:p w14:paraId="65D5BBA4" w14:textId="77777777" w:rsidR="00C70D83" w:rsidRPr="007D20E0" w:rsidRDefault="00C70D83" w:rsidP="00EB623F">
    <w:pPr>
      <w:pStyle w:val="Bunntekst"/>
      <w:rPr>
        <w:lang w:val="en-GB"/>
      </w:rPr>
    </w:pPr>
  </w:p>
  <w:p w14:paraId="538C7BE3" w14:textId="77777777" w:rsidR="00C70D83" w:rsidRPr="00EB623F" w:rsidRDefault="00C70D83" w:rsidP="00EB623F">
    <w:pPr>
      <w:pStyle w:val="Bunntekst"/>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E91BB" w14:textId="77777777" w:rsidR="007C2129" w:rsidRDefault="007C2129" w:rsidP="003918BB">
      <w:r>
        <w:separator/>
      </w:r>
    </w:p>
  </w:footnote>
  <w:footnote w:type="continuationSeparator" w:id="0">
    <w:p w14:paraId="71FB1C72" w14:textId="77777777" w:rsidR="007C2129" w:rsidRDefault="007C2129" w:rsidP="003918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8BEA4" w14:textId="77777777" w:rsidR="00D20595" w:rsidRDefault="00D20595">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B243B" w14:textId="26FDD92F" w:rsidR="00C70D83" w:rsidRDefault="00C70D83" w:rsidP="00B22114">
    <w:pPr>
      <w:pStyle w:val="Sidenr"/>
      <w:tabs>
        <w:tab w:val="clear" w:pos="4536"/>
      </w:tabs>
    </w:pPr>
  </w:p>
  <w:p w14:paraId="26C9C127" w14:textId="77777777" w:rsidR="00C70D83" w:rsidRDefault="00C70D83" w:rsidP="003918BB">
    <w:pPr>
      <w:pStyle w:val="Siden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38691" w14:textId="77777777" w:rsidR="00D20595" w:rsidRDefault="00D20595">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3925D76"/>
    <w:lvl w:ilvl="0">
      <w:start w:val="1"/>
      <w:numFmt w:val="decimal"/>
      <w:lvlText w:val="%1."/>
      <w:legacy w:legacy="1" w:legacySpace="0" w:legacyIndent="0"/>
      <w:lvlJc w:val="left"/>
      <w:rPr>
        <w:rFonts w:ascii="Arial" w:eastAsia="Times New Roman" w:hAnsi="Arial" w:cs="Arial"/>
      </w:rPr>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1" w15:restartNumberingAfterBreak="0">
    <w:nsid w:val="00D04A2A"/>
    <w:multiLevelType w:val="multilevel"/>
    <w:tmpl w:val="E85EE2A0"/>
    <w:styleLink w:val="Bilager"/>
    <w:lvl w:ilvl="0">
      <w:start w:val="1"/>
      <w:numFmt w:val="decimal"/>
      <w:pStyle w:val="Bilag"/>
      <w:lvlText w:val="Bilag %1:"/>
      <w:lvlJc w:val="left"/>
      <w:pPr>
        <w:tabs>
          <w:tab w:val="num" w:pos="1418"/>
        </w:tabs>
        <w:ind w:left="1418" w:hanging="1418"/>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1030CBC"/>
    <w:multiLevelType w:val="hybridMultilevel"/>
    <w:tmpl w:val="5856376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030A57DA"/>
    <w:multiLevelType w:val="hybridMultilevel"/>
    <w:tmpl w:val="2C0AD332"/>
    <w:lvl w:ilvl="0" w:tplc="D91CC124">
      <w:start w:val="1"/>
      <w:numFmt w:val="decimal"/>
      <w:pStyle w:val="Vedlegg"/>
      <w:lvlText w:val="Vedlegg %1:"/>
      <w:lvlJc w:val="left"/>
      <w:pPr>
        <w:ind w:left="720" w:hanging="360"/>
      </w:pPr>
      <w:rPr>
        <w:rFonts w:ascii="Calibri Light" w:hAnsi="Calibri Light" w:hint="default"/>
        <w:b/>
        <w:i w:val="0"/>
        <w:sz w:val="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036F5704"/>
    <w:multiLevelType w:val="hybridMultilevel"/>
    <w:tmpl w:val="61EAA618"/>
    <w:lvl w:ilvl="0" w:tplc="7C065392">
      <w:start w:val="2"/>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0BCF4811"/>
    <w:multiLevelType w:val="hybridMultilevel"/>
    <w:tmpl w:val="BE6A59D8"/>
    <w:lvl w:ilvl="0" w:tplc="7D9A247A">
      <w:start w:val="3"/>
      <w:numFmt w:val="bullet"/>
      <w:lvlText w:val="-"/>
      <w:lvlJc w:val="left"/>
      <w:pPr>
        <w:ind w:left="720" w:hanging="360"/>
      </w:pPr>
      <w:rPr>
        <w:rFonts w:ascii="Calibri" w:eastAsia="Calibr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6" w15:restartNumberingAfterBreak="0">
    <w:nsid w:val="0CCC259E"/>
    <w:multiLevelType w:val="multilevel"/>
    <w:tmpl w:val="80EC6AE4"/>
    <w:styleLink w:val="Stil1"/>
    <w:lvl w:ilvl="0">
      <w:start w:val="1"/>
      <w:numFmt w:val="decimal"/>
      <w:lvlText w:val="Bilag %1:"/>
      <w:lvlJc w:val="left"/>
      <w:pPr>
        <w:tabs>
          <w:tab w:val="num" w:pos="1418"/>
        </w:tabs>
        <w:ind w:left="360" w:hanging="360"/>
      </w:pPr>
      <w:rPr>
        <w:rFonts w:ascii="Calibri Light" w:hAnsi="Calibri Light"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708475B"/>
    <w:multiLevelType w:val="hybridMultilevel"/>
    <w:tmpl w:val="7292D39E"/>
    <w:lvl w:ilvl="0" w:tplc="C79E8220">
      <w:start w:val="5"/>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23C45FE9"/>
    <w:multiLevelType w:val="multilevel"/>
    <w:tmpl w:val="D700D24E"/>
    <w:lvl w:ilvl="0">
      <w:start w:val="1"/>
      <w:numFmt w:val="decimal"/>
      <w:pStyle w:val="Overskrift1"/>
      <w:lvlText w:val="%1."/>
      <w:lvlJc w:val="left"/>
      <w:pPr>
        <w:ind w:left="862" w:hanging="862"/>
      </w:pPr>
      <w:rPr>
        <w:rFonts w:hint="default"/>
      </w:rPr>
    </w:lvl>
    <w:lvl w:ilvl="1">
      <w:start w:val="1"/>
      <w:numFmt w:val="decimal"/>
      <w:pStyle w:val="Overskrift2"/>
      <w:lvlText w:val="%1.%2."/>
      <w:lvlJc w:val="left"/>
      <w:pPr>
        <w:ind w:left="862" w:hanging="862"/>
      </w:pPr>
      <w:rPr>
        <w:rFonts w:hint="default"/>
      </w:rPr>
    </w:lvl>
    <w:lvl w:ilvl="2">
      <w:start w:val="1"/>
      <w:numFmt w:val="decimal"/>
      <w:pStyle w:val="Overskrift3"/>
      <w:lvlText w:val="%1.%2.%3."/>
      <w:lvlJc w:val="left"/>
      <w:pPr>
        <w:ind w:left="862" w:hanging="862"/>
      </w:pPr>
      <w:rPr>
        <w:rFonts w:hint="default"/>
      </w:rPr>
    </w:lvl>
    <w:lvl w:ilvl="3">
      <w:start w:val="1"/>
      <w:numFmt w:val="decimal"/>
      <w:pStyle w:val="Overskrift4"/>
      <w:lvlText w:val="%1.%2.%3.%4."/>
      <w:lvlJc w:val="left"/>
      <w:pPr>
        <w:ind w:left="862" w:hanging="862"/>
      </w:pPr>
      <w:rPr>
        <w:rFonts w:hint="default"/>
      </w:rPr>
    </w:lvl>
    <w:lvl w:ilvl="4">
      <w:start w:val="1"/>
      <w:numFmt w:val="decimal"/>
      <w:lvlText w:val="%1.%2.%3.%4.%5."/>
      <w:lvlJc w:val="left"/>
      <w:pPr>
        <w:ind w:left="862" w:hanging="862"/>
      </w:pPr>
      <w:rPr>
        <w:rFonts w:hint="default"/>
      </w:rPr>
    </w:lvl>
    <w:lvl w:ilvl="5">
      <w:start w:val="1"/>
      <w:numFmt w:val="decimal"/>
      <w:lvlText w:val="%1.%2.%3.%4.%5.%6."/>
      <w:lvlJc w:val="left"/>
      <w:pPr>
        <w:ind w:left="862" w:hanging="862"/>
      </w:pPr>
      <w:rPr>
        <w:rFonts w:hint="default"/>
      </w:rPr>
    </w:lvl>
    <w:lvl w:ilvl="6">
      <w:start w:val="1"/>
      <w:numFmt w:val="decimal"/>
      <w:lvlText w:val="%1.%2.%3.%4.%5.%6.%7."/>
      <w:lvlJc w:val="left"/>
      <w:pPr>
        <w:ind w:left="862" w:hanging="862"/>
      </w:pPr>
      <w:rPr>
        <w:rFonts w:hint="default"/>
      </w:rPr>
    </w:lvl>
    <w:lvl w:ilvl="7">
      <w:start w:val="1"/>
      <w:numFmt w:val="decimal"/>
      <w:lvlText w:val="%1.%2.%3.%4.%5.%6.%7.%8."/>
      <w:lvlJc w:val="left"/>
      <w:pPr>
        <w:ind w:left="862" w:hanging="862"/>
      </w:pPr>
      <w:rPr>
        <w:rFonts w:hint="default"/>
      </w:rPr>
    </w:lvl>
    <w:lvl w:ilvl="8">
      <w:start w:val="1"/>
      <w:numFmt w:val="decimal"/>
      <w:lvlText w:val="%1.%2.%3.%4.%5.%6.%7.%8.%9."/>
      <w:lvlJc w:val="left"/>
      <w:pPr>
        <w:ind w:left="862" w:hanging="862"/>
      </w:pPr>
      <w:rPr>
        <w:rFonts w:hint="default"/>
      </w:rPr>
    </w:lvl>
  </w:abstractNum>
  <w:abstractNum w:abstractNumId="9" w15:restartNumberingAfterBreak="0">
    <w:nsid w:val="279C36ED"/>
    <w:multiLevelType w:val="hybridMultilevel"/>
    <w:tmpl w:val="76449CCE"/>
    <w:lvl w:ilvl="0" w:tplc="75C0E7F6">
      <w:start w:val="2"/>
      <w:numFmt w:val="bullet"/>
      <w:lvlText w:val="-"/>
      <w:lvlJc w:val="left"/>
      <w:pPr>
        <w:ind w:left="720" w:hanging="360"/>
      </w:pPr>
      <w:rPr>
        <w:rFonts w:ascii="Calibri Light" w:eastAsiaTheme="minorHAnsi" w:hAnsi="Calibri Light" w:cs="Calibri Light"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490C04E8"/>
    <w:multiLevelType w:val="multilevel"/>
    <w:tmpl w:val="343C3E0C"/>
    <w:lvl w:ilvl="0">
      <w:start w:val="1"/>
      <w:numFmt w:val="decimal"/>
      <w:lvlText w:val="Vitne %1:"/>
      <w:lvlJc w:val="left"/>
      <w:pPr>
        <w:tabs>
          <w:tab w:val="num" w:pos="720"/>
        </w:tabs>
        <w:ind w:left="357" w:hanging="35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548132C9"/>
    <w:multiLevelType w:val="hybridMultilevel"/>
    <w:tmpl w:val="27B21CA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12" w15:restartNumberingAfterBreak="0">
    <w:nsid w:val="57B80557"/>
    <w:multiLevelType w:val="multilevel"/>
    <w:tmpl w:val="FF3E71EA"/>
    <w:lvl w:ilvl="0">
      <w:start w:val="1"/>
      <w:numFmt w:val="decimal"/>
      <w:pStyle w:val="Vitne"/>
      <w:lvlText w:val="Vitne %1:"/>
      <w:lvlJc w:val="left"/>
      <w:pPr>
        <w:tabs>
          <w:tab w:val="num" w:pos="1418"/>
        </w:tabs>
        <w:ind w:left="357" w:hanging="35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67766E43"/>
    <w:multiLevelType w:val="multilevel"/>
    <w:tmpl w:val="CC3A77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14" w15:restartNumberingAfterBreak="0">
    <w:nsid w:val="73A72FAB"/>
    <w:multiLevelType w:val="multilevel"/>
    <w:tmpl w:val="E85EE2A0"/>
    <w:numStyleLink w:val="Bilager"/>
  </w:abstractNum>
  <w:num w:numId="1">
    <w:abstractNumId w:val="13"/>
  </w:num>
  <w:num w:numId="2">
    <w:abstractNumId w:val="8"/>
  </w:num>
  <w:num w:numId="3">
    <w:abstractNumId w:val="10"/>
  </w:num>
  <w:num w:numId="4">
    <w:abstractNumId w:val="12"/>
  </w:num>
  <w:num w:numId="5">
    <w:abstractNumId w:val="6"/>
  </w:num>
  <w:num w:numId="6">
    <w:abstractNumId w:val="1"/>
  </w:num>
  <w:num w:numId="7">
    <w:abstractNumId w:val="14"/>
  </w:num>
  <w:num w:numId="8">
    <w:abstractNumId w:val="3"/>
  </w:num>
  <w:num w:numId="9">
    <w:abstractNumId w:val="9"/>
  </w:num>
  <w:num w:numId="10">
    <w:abstractNumId w:val="11"/>
  </w:num>
  <w:num w:numId="11">
    <w:abstractNumId w:val="4"/>
  </w:num>
  <w:num w:numId="12">
    <w:abstractNumId w:val="2"/>
  </w:num>
  <w:num w:numId="13">
    <w:abstractNumId w:val="0"/>
  </w:num>
  <w:num w:numId="14">
    <w:abstractNumId w:val="7"/>
  </w:num>
  <w:num w:numId="15">
    <w:abstractNumId w:val="5"/>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rs Folkvard Giske">
    <w15:presenceInfo w15:providerId="AD" w15:userId="S::Lars.Giske@foyen.no::b5f2f251-f739-495f-829c-fa79dc79f6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stylePaneSortMethod w:val="0000"/>
  <w:styleLockTheme/>
  <w:styleLockQFSet/>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595"/>
    <w:rsid w:val="00000EB7"/>
    <w:rsid w:val="000131B5"/>
    <w:rsid w:val="0001790F"/>
    <w:rsid w:val="000350B5"/>
    <w:rsid w:val="0004377F"/>
    <w:rsid w:val="000514AF"/>
    <w:rsid w:val="00052B8D"/>
    <w:rsid w:val="000559EB"/>
    <w:rsid w:val="00055EDC"/>
    <w:rsid w:val="00056532"/>
    <w:rsid w:val="000638CD"/>
    <w:rsid w:val="00072516"/>
    <w:rsid w:val="000A47D0"/>
    <w:rsid w:val="000A63D5"/>
    <w:rsid w:val="000B0E53"/>
    <w:rsid w:val="000B2C43"/>
    <w:rsid w:val="000B5909"/>
    <w:rsid w:val="000B7B27"/>
    <w:rsid w:val="000C666A"/>
    <w:rsid w:val="000D4914"/>
    <w:rsid w:val="000E2CAD"/>
    <w:rsid w:val="0010140C"/>
    <w:rsid w:val="00102964"/>
    <w:rsid w:val="00105609"/>
    <w:rsid w:val="00136975"/>
    <w:rsid w:val="00142486"/>
    <w:rsid w:val="00142FD3"/>
    <w:rsid w:val="0015710D"/>
    <w:rsid w:val="0016445C"/>
    <w:rsid w:val="001770F5"/>
    <w:rsid w:val="00191464"/>
    <w:rsid w:val="001B078D"/>
    <w:rsid w:val="001B1120"/>
    <w:rsid w:val="001B1C68"/>
    <w:rsid w:val="001D1C25"/>
    <w:rsid w:val="001D42C3"/>
    <w:rsid w:val="001D42DB"/>
    <w:rsid w:val="001D7A89"/>
    <w:rsid w:val="001F589B"/>
    <w:rsid w:val="002108D8"/>
    <w:rsid w:val="00214CA1"/>
    <w:rsid w:val="002221C4"/>
    <w:rsid w:val="002339D3"/>
    <w:rsid w:val="0023606F"/>
    <w:rsid w:val="00236BD2"/>
    <w:rsid w:val="00246B89"/>
    <w:rsid w:val="00274019"/>
    <w:rsid w:val="00277DE5"/>
    <w:rsid w:val="00295987"/>
    <w:rsid w:val="002962F0"/>
    <w:rsid w:val="002A1DAD"/>
    <w:rsid w:val="002B27DB"/>
    <w:rsid w:val="002C03E3"/>
    <w:rsid w:val="002D59CF"/>
    <w:rsid w:val="002D5B91"/>
    <w:rsid w:val="002E7D51"/>
    <w:rsid w:val="002F0AF1"/>
    <w:rsid w:val="002F54B1"/>
    <w:rsid w:val="002F5AF8"/>
    <w:rsid w:val="00303D5F"/>
    <w:rsid w:val="00304338"/>
    <w:rsid w:val="00305955"/>
    <w:rsid w:val="00311152"/>
    <w:rsid w:val="00317181"/>
    <w:rsid w:val="00326E35"/>
    <w:rsid w:val="00333792"/>
    <w:rsid w:val="00334790"/>
    <w:rsid w:val="003467AD"/>
    <w:rsid w:val="0035367F"/>
    <w:rsid w:val="00355042"/>
    <w:rsid w:val="0036360D"/>
    <w:rsid w:val="00364E10"/>
    <w:rsid w:val="00370092"/>
    <w:rsid w:val="00370827"/>
    <w:rsid w:val="00373B0F"/>
    <w:rsid w:val="00384A6B"/>
    <w:rsid w:val="003918BB"/>
    <w:rsid w:val="00393854"/>
    <w:rsid w:val="00395C90"/>
    <w:rsid w:val="003A30CB"/>
    <w:rsid w:val="003A4C5B"/>
    <w:rsid w:val="003D76BC"/>
    <w:rsid w:val="003E34E5"/>
    <w:rsid w:val="003E40A9"/>
    <w:rsid w:val="003F2AE4"/>
    <w:rsid w:val="00405ACD"/>
    <w:rsid w:val="00423656"/>
    <w:rsid w:val="00424DCD"/>
    <w:rsid w:val="00436410"/>
    <w:rsid w:val="0044263E"/>
    <w:rsid w:val="0045743E"/>
    <w:rsid w:val="00460385"/>
    <w:rsid w:val="004724D0"/>
    <w:rsid w:val="00474E2A"/>
    <w:rsid w:val="0047751E"/>
    <w:rsid w:val="00482B3F"/>
    <w:rsid w:val="00493571"/>
    <w:rsid w:val="004A1A33"/>
    <w:rsid w:val="004B0D9E"/>
    <w:rsid w:val="004B1B3E"/>
    <w:rsid w:val="004B2217"/>
    <w:rsid w:val="004F45DA"/>
    <w:rsid w:val="00501554"/>
    <w:rsid w:val="00507938"/>
    <w:rsid w:val="00515C10"/>
    <w:rsid w:val="005171ED"/>
    <w:rsid w:val="00527C4F"/>
    <w:rsid w:val="0054398F"/>
    <w:rsid w:val="0055338A"/>
    <w:rsid w:val="005644A6"/>
    <w:rsid w:val="005703C7"/>
    <w:rsid w:val="005A6EA6"/>
    <w:rsid w:val="005A7602"/>
    <w:rsid w:val="005B2EC8"/>
    <w:rsid w:val="005B38A9"/>
    <w:rsid w:val="005F2337"/>
    <w:rsid w:val="006142B2"/>
    <w:rsid w:val="00614591"/>
    <w:rsid w:val="00624C99"/>
    <w:rsid w:val="00637484"/>
    <w:rsid w:val="00662B97"/>
    <w:rsid w:val="00685D1C"/>
    <w:rsid w:val="00692E86"/>
    <w:rsid w:val="00695EFA"/>
    <w:rsid w:val="006967AD"/>
    <w:rsid w:val="006A1259"/>
    <w:rsid w:val="006B541C"/>
    <w:rsid w:val="006B6D21"/>
    <w:rsid w:val="006C7251"/>
    <w:rsid w:val="006D221D"/>
    <w:rsid w:val="006D41EA"/>
    <w:rsid w:val="006E1958"/>
    <w:rsid w:val="006E40DB"/>
    <w:rsid w:val="0071263E"/>
    <w:rsid w:val="007457D4"/>
    <w:rsid w:val="00753B2C"/>
    <w:rsid w:val="007618EF"/>
    <w:rsid w:val="00762214"/>
    <w:rsid w:val="00773D60"/>
    <w:rsid w:val="00781512"/>
    <w:rsid w:val="0079066D"/>
    <w:rsid w:val="00792607"/>
    <w:rsid w:val="007A399F"/>
    <w:rsid w:val="007A4CC0"/>
    <w:rsid w:val="007C07B4"/>
    <w:rsid w:val="007C2129"/>
    <w:rsid w:val="007C3A30"/>
    <w:rsid w:val="007C40B4"/>
    <w:rsid w:val="007D0D34"/>
    <w:rsid w:val="007D2672"/>
    <w:rsid w:val="007F313D"/>
    <w:rsid w:val="00801ED2"/>
    <w:rsid w:val="0081297F"/>
    <w:rsid w:val="00815D06"/>
    <w:rsid w:val="00836652"/>
    <w:rsid w:val="008516D1"/>
    <w:rsid w:val="00852EFD"/>
    <w:rsid w:val="00853DC5"/>
    <w:rsid w:val="00861A98"/>
    <w:rsid w:val="0087780F"/>
    <w:rsid w:val="00877B9E"/>
    <w:rsid w:val="00884F4E"/>
    <w:rsid w:val="00892DFD"/>
    <w:rsid w:val="00897DA9"/>
    <w:rsid w:val="008A4332"/>
    <w:rsid w:val="008A75A1"/>
    <w:rsid w:val="008B02A0"/>
    <w:rsid w:val="008D1677"/>
    <w:rsid w:val="008D7440"/>
    <w:rsid w:val="008E14EB"/>
    <w:rsid w:val="009010AA"/>
    <w:rsid w:val="00901575"/>
    <w:rsid w:val="00920780"/>
    <w:rsid w:val="00922A6A"/>
    <w:rsid w:val="00951517"/>
    <w:rsid w:val="009710A1"/>
    <w:rsid w:val="009724C6"/>
    <w:rsid w:val="0098321D"/>
    <w:rsid w:val="00984A00"/>
    <w:rsid w:val="0098692A"/>
    <w:rsid w:val="009B053A"/>
    <w:rsid w:val="009B076B"/>
    <w:rsid w:val="009B6942"/>
    <w:rsid w:val="009B75B8"/>
    <w:rsid w:val="009C66EC"/>
    <w:rsid w:val="009D00F3"/>
    <w:rsid w:val="009E0E0E"/>
    <w:rsid w:val="009E2C6C"/>
    <w:rsid w:val="009E54A5"/>
    <w:rsid w:val="009E71AC"/>
    <w:rsid w:val="009F334E"/>
    <w:rsid w:val="00A11F31"/>
    <w:rsid w:val="00A21394"/>
    <w:rsid w:val="00A27999"/>
    <w:rsid w:val="00A52CF4"/>
    <w:rsid w:val="00A57E10"/>
    <w:rsid w:val="00A6616A"/>
    <w:rsid w:val="00A80914"/>
    <w:rsid w:val="00A91153"/>
    <w:rsid w:val="00A944BD"/>
    <w:rsid w:val="00AA4E19"/>
    <w:rsid w:val="00AA70DC"/>
    <w:rsid w:val="00AC18B1"/>
    <w:rsid w:val="00AC4E56"/>
    <w:rsid w:val="00AC6388"/>
    <w:rsid w:val="00AC7ED5"/>
    <w:rsid w:val="00AE416F"/>
    <w:rsid w:val="00AF4BDD"/>
    <w:rsid w:val="00B0433B"/>
    <w:rsid w:val="00B04F8E"/>
    <w:rsid w:val="00B16CC4"/>
    <w:rsid w:val="00B22114"/>
    <w:rsid w:val="00B416B9"/>
    <w:rsid w:val="00B666BA"/>
    <w:rsid w:val="00B70D8D"/>
    <w:rsid w:val="00B81DB7"/>
    <w:rsid w:val="00B92E7F"/>
    <w:rsid w:val="00BA263E"/>
    <w:rsid w:val="00BA31CA"/>
    <w:rsid w:val="00BB1C28"/>
    <w:rsid w:val="00BC0D2F"/>
    <w:rsid w:val="00BD3439"/>
    <w:rsid w:val="00BF16BA"/>
    <w:rsid w:val="00BF54FE"/>
    <w:rsid w:val="00C008CE"/>
    <w:rsid w:val="00C042C3"/>
    <w:rsid w:val="00C04417"/>
    <w:rsid w:val="00C0475D"/>
    <w:rsid w:val="00C16C06"/>
    <w:rsid w:val="00C25FED"/>
    <w:rsid w:val="00C42B22"/>
    <w:rsid w:val="00C4681E"/>
    <w:rsid w:val="00C479C4"/>
    <w:rsid w:val="00C54200"/>
    <w:rsid w:val="00C6370C"/>
    <w:rsid w:val="00C64529"/>
    <w:rsid w:val="00C67D0D"/>
    <w:rsid w:val="00C70D83"/>
    <w:rsid w:val="00C739B8"/>
    <w:rsid w:val="00CA58C2"/>
    <w:rsid w:val="00CC32F4"/>
    <w:rsid w:val="00CC7A1F"/>
    <w:rsid w:val="00CE092C"/>
    <w:rsid w:val="00CE68A5"/>
    <w:rsid w:val="00CF7494"/>
    <w:rsid w:val="00D07324"/>
    <w:rsid w:val="00D20595"/>
    <w:rsid w:val="00D47980"/>
    <w:rsid w:val="00D6296F"/>
    <w:rsid w:val="00D66727"/>
    <w:rsid w:val="00D74DFB"/>
    <w:rsid w:val="00D83DC3"/>
    <w:rsid w:val="00D904B8"/>
    <w:rsid w:val="00DB0D84"/>
    <w:rsid w:val="00DB42AC"/>
    <w:rsid w:val="00DC0652"/>
    <w:rsid w:val="00DC73EA"/>
    <w:rsid w:val="00DD34C2"/>
    <w:rsid w:val="00DF5749"/>
    <w:rsid w:val="00E20515"/>
    <w:rsid w:val="00E21909"/>
    <w:rsid w:val="00E21BB5"/>
    <w:rsid w:val="00E25A46"/>
    <w:rsid w:val="00E41EE9"/>
    <w:rsid w:val="00E609AC"/>
    <w:rsid w:val="00E74EA0"/>
    <w:rsid w:val="00E95981"/>
    <w:rsid w:val="00EA5FAE"/>
    <w:rsid w:val="00EB39D4"/>
    <w:rsid w:val="00EB623F"/>
    <w:rsid w:val="00EB7BDD"/>
    <w:rsid w:val="00EC0E63"/>
    <w:rsid w:val="00EC2850"/>
    <w:rsid w:val="00EF1772"/>
    <w:rsid w:val="00F01063"/>
    <w:rsid w:val="00F201A9"/>
    <w:rsid w:val="00F21916"/>
    <w:rsid w:val="00F23E20"/>
    <w:rsid w:val="00F3057C"/>
    <w:rsid w:val="00F326E7"/>
    <w:rsid w:val="00F55CEB"/>
    <w:rsid w:val="00F6682F"/>
    <w:rsid w:val="00F71D86"/>
    <w:rsid w:val="00F85FC4"/>
    <w:rsid w:val="00F91E46"/>
    <w:rsid w:val="00FA07B0"/>
    <w:rsid w:val="00FA0C9B"/>
    <w:rsid w:val="00FC3E05"/>
    <w:rsid w:val="00FC442B"/>
    <w:rsid w:val="00FC4747"/>
    <w:rsid w:val="00FF41F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C2607"/>
  <w15:chartTrackingRefBased/>
  <w15:docId w15:val="{CF9F1AB0-3AEA-49A6-9909-63AD470EA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Light" w:eastAsiaTheme="minorHAnsi" w:hAnsi="Calibri Light" w:cstheme="minorBidi"/>
        <w:sz w:val="22"/>
        <w:szCs w:val="22"/>
        <w:lang w:val="nb-NO"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locked="1" w:semiHidden="1" w:uiPriority="9" w:unhideWhenUsed="1"/>
    <w:lsdException w:name="heading 7" w:locked="1"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595"/>
    <w:pPr>
      <w:spacing w:after="0"/>
    </w:pPr>
    <w:rPr>
      <w:rFonts w:ascii="Calibri" w:hAnsi="Calibri" w:cs="Calibri"/>
    </w:rPr>
  </w:style>
  <w:style w:type="paragraph" w:styleId="Overskrift1">
    <w:name w:val="heading 1"/>
    <w:aliases w:val="FT Overskrift 1"/>
    <w:basedOn w:val="Normal"/>
    <w:next w:val="Normal"/>
    <w:link w:val="Overskrift1Tegn"/>
    <w:uiPriority w:val="9"/>
    <w:qFormat/>
    <w:rsid w:val="00A52CF4"/>
    <w:pPr>
      <w:keepNext/>
      <w:keepLines/>
      <w:numPr>
        <w:numId w:val="2"/>
      </w:numPr>
      <w:spacing w:before="360" w:after="120"/>
      <w:contextualSpacing/>
      <w:outlineLvl w:val="0"/>
    </w:pPr>
    <w:rPr>
      <w:rFonts w:ascii="Calibri Light" w:eastAsiaTheme="majorEastAsia" w:hAnsi="Calibri Light" w:cstheme="majorBidi"/>
      <w:b/>
      <w:caps/>
      <w:color w:val="000000" w:themeColor="text1"/>
      <w:szCs w:val="32"/>
    </w:rPr>
  </w:style>
  <w:style w:type="paragraph" w:styleId="Overskrift2">
    <w:name w:val="heading 2"/>
    <w:aliases w:val="FT Overskrift 2"/>
    <w:basedOn w:val="Overskrift1"/>
    <w:next w:val="Normal"/>
    <w:link w:val="Overskrift2Tegn"/>
    <w:uiPriority w:val="9"/>
    <w:qFormat/>
    <w:rsid w:val="00E21909"/>
    <w:pPr>
      <w:numPr>
        <w:ilvl w:val="1"/>
      </w:numPr>
      <w:spacing w:before="240"/>
      <w:contextualSpacing w:val="0"/>
      <w:mirrorIndents/>
      <w:outlineLvl w:val="1"/>
    </w:pPr>
    <w:rPr>
      <w:caps w:val="0"/>
      <w:szCs w:val="26"/>
    </w:rPr>
  </w:style>
  <w:style w:type="paragraph" w:styleId="Overskrift3">
    <w:name w:val="heading 3"/>
    <w:aliases w:val="FT Overskrift 3"/>
    <w:basedOn w:val="Overskrift2"/>
    <w:next w:val="Normal"/>
    <w:link w:val="Overskrift3Tegn"/>
    <w:autoRedefine/>
    <w:uiPriority w:val="9"/>
    <w:qFormat/>
    <w:rsid w:val="00BF54FE"/>
    <w:pPr>
      <w:numPr>
        <w:ilvl w:val="2"/>
      </w:numPr>
      <w:spacing w:before="160" w:after="160"/>
      <w:outlineLvl w:val="2"/>
    </w:pPr>
    <w:rPr>
      <w:b w:val="0"/>
      <w:i/>
      <w:szCs w:val="24"/>
    </w:rPr>
  </w:style>
  <w:style w:type="paragraph" w:styleId="Overskrift4">
    <w:name w:val="heading 4"/>
    <w:aliases w:val="FT Overskrift 4"/>
    <w:basedOn w:val="Normal"/>
    <w:next w:val="Normal"/>
    <w:link w:val="Overskrift4Tegn"/>
    <w:autoRedefine/>
    <w:uiPriority w:val="9"/>
    <w:qFormat/>
    <w:rsid w:val="00E21909"/>
    <w:pPr>
      <w:keepNext/>
      <w:keepLines/>
      <w:numPr>
        <w:ilvl w:val="3"/>
        <w:numId w:val="2"/>
      </w:numPr>
      <w:spacing w:before="160" w:after="160"/>
      <w:outlineLvl w:val="3"/>
    </w:pPr>
    <w:rPr>
      <w:rFonts w:ascii="Calibri Light" w:eastAsiaTheme="majorEastAsia" w:hAnsi="Calibri Light" w:cstheme="majorBidi"/>
      <w:i/>
      <w:iCs/>
    </w:rPr>
  </w:style>
  <w:style w:type="paragraph" w:styleId="Overskrift5">
    <w:name w:val="heading 5"/>
    <w:basedOn w:val="Normal"/>
    <w:next w:val="Normal"/>
    <w:link w:val="Overskrift5Tegn"/>
    <w:uiPriority w:val="9"/>
    <w:semiHidden/>
    <w:rsid w:val="00A52CF4"/>
    <w:pPr>
      <w:keepNext/>
      <w:keepLines/>
      <w:numPr>
        <w:ilvl w:val="4"/>
        <w:numId w:val="1"/>
      </w:numPr>
      <w:outlineLvl w:val="4"/>
    </w:pPr>
    <w:rPr>
      <w:rFonts w:eastAsiaTheme="majorEastAsia" w:cstheme="majorBidi"/>
    </w:rPr>
  </w:style>
  <w:style w:type="paragraph" w:styleId="Overskrift6">
    <w:name w:val="heading 6"/>
    <w:basedOn w:val="Normal"/>
    <w:next w:val="Normal"/>
    <w:link w:val="Overskrift6Tegn"/>
    <w:uiPriority w:val="9"/>
    <w:semiHidden/>
    <w:locked/>
    <w:rsid w:val="00A52CF4"/>
    <w:pPr>
      <w:keepNext/>
      <w:keepLines/>
      <w:numPr>
        <w:ilvl w:val="5"/>
        <w:numId w:val="1"/>
      </w:numPr>
      <w:spacing w:before="40"/>
      <w:outlineLvl w:val="5"/>
    </w:pPr>
    <w:rPr>
      <w:rFonts w:asciiTheme="majorHAnsi" w:eastAsiaTheme="majorEastAsia" w:hAnsiTheme="majorHAnsi" w:cstheme="majorBidi"/>
      <w:color w:val="7F7F7F" w:themeColor="text1" w:themeTint="80"/>
    </w:rPr>
  </w:style>
  <w:style w:type="paragraph" w:styleId="Overskrift7">
    <w:name w:val="heading 7"/>
    <w:basedOn w:val="Normal"/>
    <w:next w:val="Normal"/>
    <w:link w:val="Overskrift7Tegn"/>
    <w:uiPriority w:val="9"/>
    <w:semiHidden/>
    <w:unhideWhenUsed/>
    <w:qFormat/>
    <w:locked/>
    <w:rsid w:val="00A52CF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A52CF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A52CF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MakingWavestable1">
    <w:name w:val="Making Waves table 1"/>
    <w:basedOn w:val="Vanligtabell"/>
    <w:uiPriority w:val="99"/>
    <w:locked/>
    <w:rsid w:val="00A52CF4"/>
    <w:pPr>
      <w:spacing w:after="0"/>
    </w:pPr>
    <w:rPr>
      <w:rFonts w:ascii="Arial" w:hAnsi="Aria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42" w:type="dxa"/>
        <w:bottom w:w="28" w:type="dxa"/>
        <w:right w:w="142" w:type="dxa"/>
      </w:tblCellMar>
    </w:tblPr>
    <w:tblStylePr w:type="firstRow">
      <w:rPr>
        <w:rFonts w:ascii="Arial Black" w:hAnsi="Arial Black"/>
        <w:sz w:val="20"/>
      </w:rPr>
      <w:tblPr/>
      <w:tcPr>
        <w:tcBorders>
          <w:top w:val="single" w:sz="24" w:space="0" w:color="auto"/>
          <w:left w:val="single" w:sz="4" w:space="0" w:color="auto"/>
          <w:bottom w:val="single" w:sz="24" w:space="0" w:color="auto"/>
          <w:right w:val="single" w:sz="4" w:space="0" w:color="auto"/>
          <w:insideH w:val="single" w:sz="4" w:space="0" w:color="auto"/>
          <w:insideV w:val="single" w:sz="4" w:space="0" w:color="auto"/>
          <w:tl2br w:val="nil"/>
          <w:tr2bl w:val="nil"/>
        </w:tcBorders>
        <w:shd w:val="clear" w:color="auto" w:fill="FFFFFF" w:themeFill="background1"/>
      </w:tcPr>
    </w:tblStylePr>
  </w:style>
  <w:style w:type="character" w:customStyle="1" w:styleId="Overskrift4Tegn">
    <w:name w:val="Overskrift 4 Tegn"/>
    <w:aliases w:val="FT Overskrift 4 Tegn"/>
    <w:basedOn w:val="Standardskriftforavsnitt"/>
    <w:link w:val="Overskrift4"/>
    <w:uiPriority w:val="9"/>
    <w:rsid w:val="00E21909"/>
    <w:rPr>
      <w:rFonts w:eastAsiaTheme="majorEastAsia" w:cstheme="majorBidi"/>
      <w:i/>
      <w:iCs/>
    </w:rPr>
  </w:style>
  <w:style w:type="character" w:customStyle="1" w:styleId="Overskrift3Tegn">
    <w:name w:val="Overskrift 3 Tegn"/>
    <w:aliases w:val="FT Overskrift 3 Tegn"/>
    <w:basedOn w:val="Standardskriftforavsnitt"/>
    <w:link w:val="Overskrift3"/>
    <w:uiPriority w:val="9"/>
    <w:rsid w:val="00BF54FE"/>
    <w:rPr>
      <w:rFonts w:eastAsiaTheme="majorEastAsia" w:cstheme="majorBidi"/>
      <w:i/>
      <w:color w:val="000000" w:themeColor="text1"/>
      <w:szCs w:val="24"/>
    </w:rPr>
  </w:style>
  <w:style w:type="character" w:customStyle="1" w:styleId="Overskrift2Tegn">
    <w:name w:val="Overskrift 2 Tegn"/>
    <w:aliases w:val="FT Overskrift 2 Tegn"/>
    <w:basedOn w:val="Standardskriftforavsnitt"/>
    <w:link w:val="Overskrift2"/>
    <w:uiPriority w:val="9"/>
    <w:rsid w:val="00E21909"/>
    <w:rPr>
      <w:rFonts w:eastAsiaTheme="majorEastAsia" w:cstheme="majorBidi"/>
      <w:b/>
      <w:color w:val="000000" w:themeColor="text1"/>
      <w:szCs w:val="26"/>
    </w:rPr>
  </w:style>
  <w:style w:type="character" w:customStyle="1" w:styleId="Overskrift1Tegn">
    <w:name w:val="Overskrift 1 Tegn"/>
    <w:aliases w:val="FT Overskrift 1 Tegn"/>
    <w:basedOn w:val="Standardskriftforavsnitt"/>
    <w:link w:val="Overskrift1"/>
    <w:rsid w:val="00A52CF4"/>
    <w:rPr>
      <w:rFonts w:eastAsiaTheme="majorEastAsia" w:cstheme="majorBidi"/>
      <w:b/>
      <w:caps/>
      <w:color w:val="000000" w:themeColor="text1"/>
      <w:szCs w:val="32"/>
    </w:rPr>
  </w:style>
  <w:style w:type="character" w:customStyle="1" w:styleId="Overskrift5Tegn">
    <w:name w:val="Overskrift 5 Tegn"/>
    <w:basedOn w:val="Standardskriftforavsnitt"/>
    <w:link w:val="Overskrift5"/>
    <w:uiPriority w:val="9"/>
    <w:semiHidden/>
    <w:rsid w:val="00A52CF4"/>
    <w:rPr>
      <w:rFonts w:eastAsiaTheme="majorEastAsia" w:cstheme="majorBidi"/>
    </w:rPr>
  </w:style>
  <w:style w:type="paragraph" w:customStyle="1" w:styleId="Tabletext">
    <w:name w:val="Table text"/>
    <w:basedOn w:val="Normal"/>
    <w:autoRedefine/>
    <w:uiPriority w:val="8"/>
    <w:semiHidden/>
    <w:qFormat/>
    <w:rsid w:val="00A52CF4"/>
    <w:pPr>
      <w:spacing w:after="80"/>
    </w:pPr>
    <w:rPr>
      <w:rFonts w:ascii="Arial" w:hAnsi="Arial"/>
      <w:sz w:val="18"/>
    </w:rPr>
  </w:style>
  <w:style w:type="paragraph" w:styleId="Topptekst">
    <w:name w:val="header"/>
    <w:basedOn w:val="Normal"/>
    <w:link w:val="TopptekstTegn"/>
    <w:uiPriority w:val="2"/>
    <w:unhideWhenUsed/>
    <w:rsid w:val="00A52CF4"/>
    <w:pPr>
      <w:tabs>
        <w:tab w:val="center" w:pos="4536"/>
        <w:tab w:val="right" w:pos="9072"/>
      </w:tabs>
    </w:pPr>
    <w:rPr>
      <w:rFonts w:ascii="Calibri Light" w:hAnsi="Calibri Light" w:cstheme="minorBidi"/>
      <w:sz w:val="16"/>
    </w:rPr>
  </w:style>
  <w:style w:type="character" w:customStyle="1" w:styleId="TopptekstTegn">
    <w:name w:val="Topptekst Tegn"/>
    <w:basedOn w:val="Standardskriftforavsnitt"/>
    <w:link w:val="Topptekst"/>
    <w:uiPriority w:val="2"/>
    <w:rsid w:val="00A52CF4"/>
    <w:rPr>
      <w:sz w:val="16"/>
    </w:rPr>
  </w:style>
  <w:style w:type="paragraph" w:styleId="Bunntekst">
    <w:name w:val="footer"/>
    <w:basedOn w:val="Normal"/>
    <w:link w:val="BunntekstTegn"/>
    <w:uiPriority w:val="99"/>
    <w:unhideWhenUsed/>
    <w:qFormat/>
    <w:rsid w:val="00A52CF4"/>
    <w:pPr>
      <w:tabs>
        <w:tab w:val="center" w:pos="4536"/>
        <w:tab w:val="right" w:pos="9072"/>
      </w:tabs>
    </w:pPr>
    <w:rPr>
      <w:rFonts w:ascii="Calibri Light" w:hAnsi="Calibri Light" w:cstheme="minorBidi"/>
      <w:sz w:val="16"/>
    </w:rPr>
  </w:style>
  <w:style w:type="character" w:customStyle="1" w:styleId="BunntekstTegn">
    <w:name w:val="Bunntekst Tegn"/>
    <w:basedOn w:val="Standardskriftforavsnitt"/>
    <w:link w:val="Bunntekst"/>
    <w:uiPriority w:val="99"/>
    <w:rsid w:val="00A52CF4"/>
    <w:rPr>
      <w:sz w:val="16"/>
    </w:rPr>
  </w:style>
  <w:style w:type="paragraph" w:customStyle="1" w:styleId="Sidenr">
    <w:name w:val="Sidenr"/>
    <w:basedOn w:val="Bunntekst"/>
    <w:uiPriority w:val="3"/>
    <w:qFormat/>
    <w:rsid w:val="00A52CF4"/>
    <w:rPr>
      <w:sz w:val="18"/>
    </w:rPr>
  </w:style>
  <w:style w:type="character" w:customStyle="1" w:styleId="Overskrift6Tegn">
    <w:name w:val="Overskrift 6 Tegn"/>
    <w:basedOn w:val="Standardskriftforavsnitt"/>
    <w:link w:val="Overskrift6"/>
    <w:uiPriority w:val="9"/>
    <w:semiHidden/>
    <w:rsid w:val="00A52CF4"/>
    <w:rPr>
      <w:rFonts w:asciiTheme="majorHAnsi" w:eastAsiaTheme="majorEastAsia" w:hAnsiTheme="majorHAnsi" w:cstheme="majorBidi"/>
      <w:color w:val="7F7F7F" w:themeColor="text1" w:themeTint="80"/>
    </w:rPr>
  </w:style>
  <w:style w:type="paragraph" w:styleId="Bobletekst">
    <w:name w:val="Balloon Text"/>
    <w:basedOn w:val="Normal"/>
    <w:link w:val="BobletekstTegn"/>
    <w:uiPriority w:val="99"/>
    <w:semiHidden/>
    <w:unhideWhenUsed/>
    <w:rsid w:val="00A52CF4"/>
    <w:rPr>
      <w:rFonts w:ascii="Segoe UI" w:hAnsi="Segoe UI" w:cs="Segoe UI"/>
      <w:sz w:val="18"/>
      <w:szCs w:val="18"/>
    </w:rPr>
  </w:style>
  <w:style w:type="character" w:customStyle="1" w:styleId="BobletekstTegn">
    <w:name w:val="Bobletekst Tegn"/>
    <w:basedOn w:val="Standardskriftforavsnitt"/>
    <w:link w:val="Bobletekst"/>
    <w:uiPriority w:val="99"/>
    <w:semiHidden/>
    <w:rsid w:val="00A52CF4"/>
    <w:rPr>
      <w:rFonts w:ascii="Segoe UI" w:hAnsi="Segoe UI" w:cs="Segoe UI"/>
      <w:sz w:val="18"/>
      <w:szCs w:val="18"/>
    </w:rPr>
  </w:style>
  <w:style w:type="paragraph" w:customStyle="1" w:styleId="Overskriftstorebokstaver">
    <w:name w:val="Overskrift (store bokstaver)"/>
    <w:basedOn w:val="Normal"/>
    <w:next w:val="Normal"/>
    <w:qFormat/>
    <w:locked/>
    <w:rsid w:val="00A52CF4"/>
    <w:rPr>
      <w:rFonts w:ascii="Calibri Light" w:hAnsi="Calibri Light" w:cstheme="minorBidi"/>
      <w:b/>
      <w:caps/>
    </w:rPr>
  </w:style>
  <w:style w:type="paragraph" w:customStyle="1" w:styleId="Overskrift11">
    <w:name w:val="Overskrift 11"/>
    <w:basedOn w:val="Normal"/>
    <w:uiPriority w:val="1"/>
    <w:semiHidden/>
    <w:qFormat/>
    <w:locked/>
    <w:rsid w:val="00A52CF4"/>
    <w:pPr>
      <w:spacing w:before="360" w:after="120"/>
    </w:pPr>
    <w:rPr>
      <w:b/>
      <w:caps/>
      <w:sz w:val="24"/>
    </w:rPr>
  </w:style>
  <w:style w:type="paragraph" w:customStyle="1" w:styleId="Overskrift21">
    <w:name w:val="Overskrift 21"/>
    <w:basedOn w:val="Overskrift11"/>
    <w:next w:val="Normal"/>
    <w:uiPriority w:val="1"/>
    <w:semiHidden/>
    <w:qFormat/>
    <w:locked/>
    <w:rsid w:val="00A52CF4"/>
    <w:pPr>
      <w:numPr>
        <w:ilvl w:val="1"/>
      </w:numPr>
      <w:spacing w:before="240"/>
      <w:ind w:left="578" w:hanging="578"/>
    </w:pPr>
    <w:rPr>
      <w:caps w:val="0"/>
    </w:rPr>
  </w:style>
  <w:style w:type="paragraph" w:customStyle="1" w:styleId="Overskrift31">
    <w:name w:val="Overskrift 31"/>
    <w:basedOn w:val="Overskrift21"/>
    <w:next w:val="Normal"/>
    <w:uiPriority w:val="1"/>
    <w:semiHidden/>
    <w:qFormat/>
    <w:locked/>
    <w:rsid w:val="00A52CF4"/>
    <w:pPr>
      <w:numPr>
        <w:ilvl w:val="2"/>
      </w:numPr>
      <w:spacing w:before="120" w:after="60"/>
      <w:ind w:left="578" w:hanging="578"/>
    </w:pPr>
    <w:rPr>
      <w:b w:val="0"/>
      <w:i/>
    </w:rPr>
  </w:style>
  <w:style w:type="paragraph" w:customStyle="1" w:styleId="Overskrift41">
    <w:name w:val="Overskrift 41"/>
    <w:basedOn w:val="Overskrift31"/>
    <w:next w:val="Normal"/>
    <w:uiPriority w:val="1"/>
    <w:semiHidden/>
    <w:qFormat/>
    <w:locked/>
    <w:rsid w:val="00A52CF4"/>
    <w:pPr>
      <w:numPr>
        <w:ilvl w:val="3"/>
      </w:numPr>
      <w:spacing w:before="60"/>
      <w:ind w:left="862" w:hanging="862"/>
    </w:pPr>
  </w:style>
  <w:style w:type="table" w:styleId="Tabellrutenett">
    <w:name w:val="Table Grid"/>
    <w:basedOn w:val="Vanligtabell"/>
    <w:uiPriority w:val="59"/>
    <w:rsid w:val="00A52CF4"/>
    <w:pPr>
      <w:spacing w:after="0"/>
      <w:jc w:val="both"/>
    </w:pPr>
    <w:rPr>
      <w:rFonts w:eastAsia="Times New Roman" w:cs="Times New Roman"/>
      <w:szCs w:val="20"/>
      <w:lang w:eastAsia="nb-NO"/>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shd w:val="clear" w:color="auto" w:fill="auto"/>
    </w:tcPr>
  </w:style>
  <w:style w:type="character" w:styleId="Plassholdertekst">
    <w:name w:val="Placeholder Text"/>
    <w:basedOn w:val="Standardskriftforavsnitt"/>
    <w:uiPriority w:val="99"/>
    <w:semiHidden/>
    <w:rsid w:val="00A52CF4"/>
    <w:rPr>
      <w:color w:val="808080"/>
    </w:rPr>
  </w:style>
  <w:style w:type="paragraph" w:styleId="NormalWeb">
    <w:name w:val="Normal (Web)"/>
    <w:basedOn w:val="Normal"/>
    <w:uiPriority w:val="99"/>
    <w:semiHidden/>
    <w:unhideWhenUsed/>
    <w:rsid w:val="00A52CF4"/>
    <w:pPr>
      <w:spacing w:before="100" w:beforeAutospacing="1" w:after="100" w:afterAutospacing="1"/>
    </w:pPr>
    <w:rPr>
      <w:rFonts w:ascii="Times New Roman" w:eastAsia="Times New Roman" w:hAnsi="Times New Roman" w:cs="Times New Roman"/>
      <w:sz w:val="24"/>
      <w:szCs w:val="24"/>
      <w:lang w:eastAsia="en-GB"/>
    </w:rPr>
  </w:style>
  <w:style w:type="character" w:styleId="Hyperkobling">
    <w:name w:val="Hyperlink"/>
    <w:basedOn w:val="Standardskriftforavsnitt"/>
    <w:uiPriority w:val="99"/>
    <w:unhideWhenUsed/>
    <w:rsid w:val="00A52CF4"/>
    <w:rPr>
      <w:color w:val="0563C1" w:themeColor="hyperlink"/>
      <w:u w:val="single"/>
    </w:rPr>
  </w:style>
  <w:style w:type="paragraph" w:customStyle="1" w:styleId="Overskriftsmbokstaver">
    <w:name w:val="Overskrift (små bokstaver)"/>
    <w:basedOn w:val="Overskriftstorebokstaver"/>
    <w:next w:val="Normal"/>
    <w:qFormat/>
    <w:rsid w:val="00A52CF4"/>
    <w:rPr>
      <w:caps w:val="0"/>
    </w:rPr>
  </w:style>
  <w:style w:type="paragraph" w:styleId="Overskriftforinnholdsfortegnelse">
    <w:name w:val="TOC Heading"/>
    <w:basedOn w:val="Overskriftstorebokstaver"/>
    <w:next w:val="Normal"/>
    <w:uiPriority w:val="39"/>
    <w:unhideWhenUsed/>
    <w:qFormat/>
    <w:rsid w:val="00A52CF4"/>
    <w:pPr>
      <w:spacing w:before="240" w:after="480" w:line="259" w:lineRule="auto"/>
    </w:pPr>
    <w:rPr>
      <w:rFonts w:asciiTheme="majorHAnsi" w:hAnsiTheme="majorHAnsi"/>
      <w:lang w:eastAsia="en-GB"/>
    </w:rPr>
  </w:style>
  <w:style w:type="character" w:customStyle="1" w:styleId="Overskrift7Tegn">
    <w:name w:val="Overskrift 7 Tegn"/>
    <w:basedOn w:val="Standardskriftforavsnitt"/>
    <w:link w:val="Overskrift7"/>
    <w:uiPriority w:val="9"/>
    <w:semiHidden/>
    <w:rsid w:val="00A52CF4"/>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foravsnitt"/>
    <w:link w:val="Overskrift8"/>
    <w:uiPriority w:val="9"/>
    <w:semiHidden/>
    <w:rsid w:val="00A52CF4"/>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foravsnitt"/>
    <w:link w:val="Overskrift9"/>
    <w:uiPriority w:val="9"/>
    <w:semiHidden/>
    <w:rsid w:val="00A52CF4"/>
    <w:rPr>
      <w:rFonts w:asciiTheme="majorHAnsi" w:eastAsiaTheme="majorEastAsia" w:hAnsiTheme="majorHAnsi" w:cstheme="majorBidi"/>
      <w:i/>
      <w:iCs/>
      <w:color w:val="272727" w:themeColor="text1" w:themeTint="D8"/>
      <w:sz w:val="21"/>
      <w:szCs w:val="21"/>
    </w:rPr>
  </w:style>
  <w:style w:type="paragraph" w:customStyle="1" w:styleId="E-post">
    <w:name w:val="E-post"/>
    <w:basedOn w:val="Normal"/>
    <w:next w:val="Normal"/>
    <w:qFormat/>
    <w:rsid w:val="00A52CF4"/>
    <w:rPr>
      <w:sz w:val="18"/>
    </w:rPr>
  </w:style>
  <w:style w:type="table" w:customStyle="1" w:styleId="TableGrid1">
    <w:name w:val="Table Grid1"/>
    <w:basedOn w:val="Vanligtabell"/>
    <w:uiPriority w:val="59"/>
    <w:rsid w:val="001D42DB"/>
    <w:pPr>
      <w:spacing w:after="0"/>
      <w:jc w:val="both"/>
    </w:pPr>
    <w:rPr>
      <w:rFonts w:eastAsia="Times New Roman" w:cs="Times New Roman"/>
      <w:szCs w:val="20"/>
    </w:rPr>
    <w:tblPr>
      <w:tblInd w:w="0" w:type="nil"/>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style>
  <w:style w:type="paragraph" w:customStyle="1" w:styleId="Bilag">
    <w:name w:val="Bilag"/>
    <w:basedOn w:val="Normal"/>
    <w:next w:val="Normal"/>
    <w:link w:val="BilagChar"/>
    <w:qFormat/>
    <w:rsid w:val="006E40DB"/>
    <w:pPr>
      <w:keepNext/>
      <w:keepLines/>
      <w:numPr>
        <w:numId w:val="7"/>
      </w:numPr>
      <w:contextualSpacing/>
    </w:pPr>
    <w:rPr>
      <w:rFonts w:ascii="Calibri Light" w:hAnsi="Calibri Light" w:cstheme="minorBidi"/>
    </w:rPr>
  </w:style>
  <w:style w:type="character" w:customStyle="1" w:styleId="BilagChar">
    <w:name w:val="Bilag Char"/>
    <w:basedOn w:val="Standardskriftforavsnitt"/>
    <w:link w:val="Bilag"/>
    <w:rsid w:val="006E40DB"/>
  </w:style>
  <w:style w:type="paragraph" w:customStyle="1" w:styleId="Vitne">
    <w:name w:val="Vitne"/>
    <w:basedOn w:val="Normal"/>
    <w:next w:val="Normal"/>
    <w:link w:val="VitneTegn"/>
    <w:qFormat/>
    <w:rsid w:val="00D6296F"/>
    <w:pPr>
      <w:keepNext/>
      <w:keepLines/>
      <w:numPr>
        <w:numId w:val="4"/>
      </w:numPr>
      <w:ind w:left="1430" w:hanging="1430"/>
      <w:contextualSpacing/>
    </w:pPr>
  </w:style>
  <w:style w:type="character" w:customStyle="1" w:styleId="VitneTegn">
    <w:name w:val="Vitne Tegn"/>
    <w:basedOn w:val="Standardskriftforavsnitt"/>
    <w:link w:val="Vitne"/>
    <w:rsid w:val="00D6296F"/>
  </w:style>
  <w:style w:type="numbering" w:customStyle="1" w:styleId="Stil1">
    <w:name w:val="Stil1"/>
    <w:uiPriority w:val="99"/>
    <w:rsid w:val="009D00F3"/>
    <w:pPr>
      <w:numPr>
        <w:numId w:val="5"/>
      </w:numPr>
    </w:pPr>
  </w:style>
  <w:style w:type="numbering" w:customStyle="1" w:styleId="Bilager">
    <w:name w:val="Bilager"/>
    <w:uiPriority w:val="99"/>
    <w:rsid w:val="00951517"/>
    <w:pPr>
      <w:numPr>
        <w:numId w:val="6"/>
      </w:numPr>
    </w:pPr>
  </w:style>
  <w:style w:type="paragraph" w:customStyle="1" w:styleId="Vedlegg">
    <w:name w:val="Vedlegg"/>
    <w:basedOn w:val="Normal"/>
    <w:next w:val="Normal"/>
    <w:link w:val="VedleggTegn"/>
    <w:autoRedefine/>
    <w:qFormat/>
    <w:rsid w:val="00A27999"/>
    <w:pPr>
      <w:numPr>
        <w:numId w:val="8"/>
      </w:numPr>
      <w:tabs>
        <w:tab w:val="left" w:pos="1418"/>
      </w:tabs>
      <w:ind w:left="1418" w:hanging="1418"/>
      <w:contextualSpacing/>
    </w:pPr>
  </w:style>
  <w:style w:type="character" w:customStyle="1" w:styleId="VedleggTegn">
    <w:name w:val="Vedlegg Tegn"/>
    <w:basedOn w:val="Standardskriftforavsnitt"/>
    <w:link w:val="Vedlegg"/>
    <w:rsid w:val="00A27999"/>
  </w:style>
  <w:style w:type="character" w:styleId="Merknadsreferanse">
    <w:name w:val="annotation reference"/>
    <w:basedOn w:val="Standardskriftforavsnitt"/>
    <w:uiPriority w:val="99"/>
    <w:semiHidden/>
    <w:unhideWhenUsed/>
    <w:rsid w:val="003467AD"/>
    <w:rPr>
      <w:sz w:val="16"/>
      <w:szCs w:val="16"/>
    </w:rPr>
  </w:style>
  <w:style w:type="paragraph" w:styleId="Merknadstekst">
    <w:name w:val="annotation text"/>
    <w:basedOn w:val="Normal"/>
    <w:link w:val="MerknadstekstTegn"/>
    <w:uiPriority w:val="99"/>
    <w:semiHidden/>
    <w:unhideWhenUsed/>
    <w:rsid w:val="003467AD"/>
    <w:rPr>
      <w:sz w:val="20"/>
      <w:szCs w:val="20"/>
    </w:rPr>
  </w:style>
  <w:style w:type="character" w:customStyle="1" w:styleId="MerknadstekstTegn">
    <w:name w:val="Merknadstekst Tegn"/>
    <w:basedOn w:val="Standardskriftforavsnitt"/>
    <w:link w:val="Merknadstekst"/>
    <w:uiPriority w:val="99"/>
    <w:semiHidden/>
    <w:rsid w:val="003467AD"/>
    <w:rPr>
      <w:rFonts w:ascii="Calibri" w:hAnsi="Calibri" w:cs="Calibri"/>
      <w:sz w:val="20"/>
      <w:szCs w:val="20"/>
    </w:rPr>
  </w:style>
  <w:style w:type="paragraph" w:styleId="Kommentaremne">
    <w:name w:val="annotation subject"/>
    <w:basedOn w:val="Merknadstekst"/>
    <w:next w:val="Merknadstekst"/>
    <w:link w:val="KommentaremneTegn"/>
    <w:uiPriority w:val="99"/>
    <w:semiHidden/>
    <w:unhideWhenUsed/>
    <w:rsid w:val="003467AD"/>
    <w:rPr>
      <w:b/>
      <w:bCs/>
    </w:rPr>
  </w:style>
  <w:style w:type="character" w:customStyle="1" w:styleId="KommentaremneTegn">
    <w:name w:val="Kommentaremne Tegn"/>
    <w:basedOn w:val="MerknadstekstTegn"/>
    <w:link w:val="Kommentaremne"/>
    <w:uiPriority w:val="99"/>
    <w:semiHidden/>
    <w:rsid w:val="003467AD"/>
    <w:rPr>
      <w:rFonts w:ascii="Calibri" w:hAnsi="Calibri" w:cs="Calibri"/>
      <w:b/>
      <w:bCs/>
      <w:sz w:val="20"/>
      <w:szCs w:val="20"/>
    </w:rPr>
  </w:style>
  <w:style w:type="character" w:styleId="Fulgthyperkobling">
    <w:name w:val="FollowedHyperlink"/>
    <w:basedOn w:val="Standardskriftforavsnitt"/>
    <w:uiPriority w:val="99"/>
    <w:semiHidden/>
    <w:unhideWhenUsed/>
    <w:rsid w:val="003467AD"/>
    <w:rPr>
      <w:color w:val="954F72" w:themeColor="followedHyperlink"/>
      <w:u w:val="single"/>
    </w:rPr>
  </w:style>
  <w:style w:type="character" w:styleId="Ulstomtale">
    <w:name w:val="Unresolved Mention"/>
    <w:basedOn w:val="Standardskriftforavsnitt"/>
    <w:uiPriority w:val="99"/>
    <w:semiHidden/>
    <w:unhideWhenUsed/>
    <w:rsid w:val="003467AD"/>
    <w:rPr>
      <w:color w:val="605E5C"/>
      <w:shd w:val="clear" w:color="auto" w:fill="E1DFDD"/>
    </w:rPr>
  </w:style>
  <w:style w:type="paragraph" w:styleId="Listeavsnitt">
    <w:name w:val="List Paragraph"/>
    <w:basedOn w:val="Normal"/>
    <w:uiPriority w:val="34"/>
    <w:qFormat/>
    <w:rsid w:val="00E609AC"/>
    <w:pPr>
      <w:ind w:left="720"/>
      <w:contextualSpacing/>
    </w:pPr>
    <w:rPr>
      <w:rFonts w:ascii="Calibri Light" w:hAnsi="Calibri Light"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899449">
      <w:bodyDiv w:val="1"/>
      <w:marLeft w:val="0"/>
      <w:marRight w:val="0"/>
      <w:marTop w:val="0"/>
      <w:marBottom w:val="0"/>
      <w:divBdr>
        <w:top w:val="none" w:sz="0" w:space="0" w:color="auto"/>
        <w:left w:val="none" w:sz="0" w:space="0" w:color="auto"/>
        <w:bottom w:val="none" w:sz="0" w:space="0" w:color="auto"/>
        <w:right w:val="none" w:sz="0" w:space="0" w:color="auto"/>
      </w:divBdr>
    </w:div>
    <w:div w:id="308024441">
      <w:bodyDiv w:val="1"/>
      <w:marLeft w:val="0"/>
      <w:marRight w:val="0"/>
      <w:marTop w:val="0"/>
      <w:marBottom w:val="0"/>
      <w:divBdr>
        <w:top w:val="none" w:sz="0" w:space="0" w:color="auto"/>
        <w:left w:val="none" w:sz="0" w:space="0" w:color="auto"/>
        <w:bottom w:val="none" w:sz="0" w:space="0" w:color="auto"/>
        <w:right w:val="none" w:sz="0" w:space="0" w:color="auto"/>
      </w:divBdr>
    </w:div>
    <w:div w:id="321130813">
      <w:bodyDiv w:val="1"/>
      <w:marLeft w:val="0"/>
      <w:marRight w:val="0"/>
      <w:marTop w:val="0"/>
      <w:marBottom w:val="0"/>
      <w:divBdr>
        <w:top w:val="none" w:sz="0" w:space="0" w:color="auto"/>
        <w:left w:val="none" w:sz="0" w:space="0" w:color="auto"/>
        <w:bottom w:val="none" w:sz="0" w:space="0" w:color="auto"/>
        <w:right w:val="none" w:sz="0" w:space="0" w:color="auto"/>
      </w:divBdr>
    </w:div>
    <w:div w:id="510071059">
      <w:bodyDiv w:val="1"/>
      <w:marLeft w:val="0"/>
      <w:marRight w:val="0"/>
      <w:marTop w:val="0"/>
      <w:marBottom w:val="0"/>
      <w:divBdr>
        <w:top w:val="none" w:sz="0" w:space="0" w:color="auto"/>
        <w:left w:val="none" w:sz="0" w:space="0" w:color="auto"/>
        <w:bottom w:val="none" w:sz="0" w:space="0" w:color="auto"/>
        <w:right w:val="none" w:sz="0" w:space="0" w:color="auto"/>
      </w:divBdr>
    </w:div>
    <w:div w:id="563881759">
      <w:bodyDiv w:val="1"/>
      <w:marLeft w:val="0"/>
      <w:marRight w:val="0"/>
      <w:marTop w:val="0"/>
      <w:marBottom w:val="0"/>
      <w:divBdr>
        <w:top w:val="none" w:sz="0" w:space="0" w:color="auto"/>
        <w:left w:val="none" w:sz="0" w:space="0" w:color="auto"/>
        <w:bottom w:val="none" w:sz="0" w:space="0" w:color="auto"/>
        <w:right w:val="none" w:sz="0" w:space="0" w:color="auto"/>
      </w:divBdr>
    </w:div>
    <w:div w:id="781999869">
      <w:bodyDiv w:val="1"/>
      <w:marLeft w:val="0"/>
      <w:marRight w:val="0"/>
      <w:marTop w:val="0"/>
      <w:marBottom w:val="0"/>
      <w:divBdr>
        <w:top w:val="none" w:sz="0" w:space="0" w:color="auto"/>
        <w:left w:val="none" w:sz="0" w:space="0" w:color="auto"/>
        <w:bottom w:val="none" w:sz="0" w:space="0" w:color="auto"/>
        <w:right w:val="none" w:sz="0" w:space="0" w:color="auto"/>
      </w:divBdr>
    </w:div>
    <w:div w:id="921330922">
      <w:bodyDiv w:val="1"/>
      <w:marLeft w:val="0"/>
      <w:marRight w:val="0"/>
      <w:marTop w:val="0"/>
      <w:marBottom w:val="0"/>
      <w:divBdr>
        <w:top w:val="none" w:sz="0" w:space="0" w:color="auto"/>
        <w:left w:val="none" w:sz="0" w:space="0" w:color="auto"/>
        <w:bottom w:val="none" w:sz="0" w:space="0" w:color="auto"/>
        <w:right w:val="none" w:sz="0" w:space="0" w:color="auto"/>
      </w:divBdr>
    </w:div>
    <w:div w:id="199205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footer" Target="footer1.xml"/><Relationship Id="rId26" Type="http://schemas.openxmlformats.org/officeDocument/2006/relationships/customXml" Target="../customXml/item5.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header" Target="header2.xml"/><Relationship Id="rId25" Type="http://schemas.openxmlformats.org/officeDocument/2006/relationships/customXml" Target="../customXml/item4.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icrosoft.com/en-us/licensing/product-licensing/products" TargetMode="External"/><Relationship Id="rId24" Type="http://schemas.openxmlformats.org/officeDocument/2006/relationships/theme" Target="theme/theme1.xml"/><Relationship Id="rId5" Type="http://schemas.openxmlformats.org/officeDocument/2006/relationships/styles" Target="styles.xml"/><Relationship Id="rId15" Type="http://schemas.microsoft.com/office/2018/08/relationships/commentsExtensible" Target="commentsExtensible.xml"/><Relationship Id="rId23" Type="http://schemas.microsoft.com/office/2011/relationships/people" Target="people.xml"/><Relationship Id="rId10" Type="http://schemas.openxmlformats.org/officeDocument/2006/relationships/hyperlink" Target="https://www.microsoft.com/licensing/docs/customeragreement"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 Id="rId22" Type="http://schemas.openxmlformats.org/officeDocument/2006/relationships/fontTable" Target="fontTable.xml"/><Relationship Id="rId27" Type="http://schemas.openxmlformats.org/officeDocument/2006/relationships/customXml" Target="../customXml/item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1 6 " ? > < p r o p e r t i e s   x m l n s = " h t t p : / / w w w . i m a n a g e . c o m / w o r k / x m l s c h e m a " >  
     < d o c u m e n t i d > L e g a l ! 1 7 9 2 9 9 7 . 1 < / d o c u m e n t i d >  
     < s e n d e r i d > L A R S . G I S K E @ F O Y E N . N O < / s e n d e r i d >  
     < s e n d e r e m a i l > L A R S . G I S K E @ F O Y E N . N O < / s e n d e r e m a i l >  
     < l a s t m o d i f i e d > 2 0 2 1 - 0 9 - 1 5 T 1 8 : 4 3 : 0 0 . 0 0 0 0 0 0 0 + 0 2 : 0 0 < / l a s t m o d i f i e d >  
     < d a t a b a s e > L e g a l < / d a t a b a s e >  
 < / p r o p e r t i e s > 
</file>

<file path=customXml/item2.xml>��< ? x m l   v e r s i o n = " 1 . 0 "   e n c o d i n g = " u t f - 1 6 " ? > < p r o p e r t i e s   x m l n s = " h t t p : / / w w w . i m a n a g e . c o m / w o r k / x m l s c h e m a " >  
     < d o c u m e n t i d > L e g a l ! 1 3 6 0 8 1 2 . 1 < / d o c u m e n t i d >  
     < s e n d e r i d > L A R S . G I S K E @ F O Y E N . N O < / s e n d e r i d >  
     < s e n d e r e m a i l > L F G @ F O Y E N T O R K I L D S E N . N O < / s e n d e r e m a i l >  
     < l a s t m o d i f i e d > 2 0 2 0 - 0 8 - 2 5 T 1 7 : 2 4 : 0 0 . 0 0 0 0 0 0 0 + 0 2 : 0 0 < / l a s t m o d i f i e d >  
     < d a t a b a s e > L e g a l < / d a t a b a s e >  
 < / 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E9D2F3FAB87F641AC56BBEF47DF4879" ma:contentTypeVersion="4" ma:contentTypeDescription="Create a new document." ma:contentTypeScope="" ma:versionID="4d0f01b771a419c431dbb5356ba019f7">
  <xsd:schema xmlns:xsd="http://www.w3.org/2001/XMLSchema" xmlns:xs="http://www.w3.org/2001/XMLSchema" xmlns:p="http://schemas.microsoft.com/office/2006/metadata/properties" xmlns:ns2="ad2e3672-6839-496a-9007-320bb9a4b49d" targetNamespace="http://schemas.microsoft.com/office/2006/metadata/properties" ma:root="true" ma:fieldsID="c71b9f9b2522e6cdc8f29fc6ee94a1aa" ns2:_="">
    <xsd:import namespace="ad2e3672-6839-496a-9007-320bb9a4b49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2e3672-6839-496a-9007-320bb9a4b4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2B25EC-556F-4AF4-B5FE-98DB9D4DB811}">
  <ds:schemaRefs>
    <ds:schemaRef ds:uri="http://www.imanage.com/work/xmlschema"/>
  </ds:schemaRefs>
</ds:datastoreItem>
</file>

<file path=customXml/itemProps2.xml><?xml version="1.0" encoding="utf-8"?>
<ds:datastoreItem xmlns:ds="http://schemas.openxmlformats.org/officeDocument/2006/customXml" ds:itemID="{B68BFAA0-1AD3-4C31-A0E1-1846905C66D8}">
  <ds:schemaRefs>
    <ds:schemaRef ds:uri="http://www.imanage.com/work/xmlschema"/>
  </ds:schemaRefs>
</ds:datastoreItem>
</file>

<file path=customXml/itemProps3.xml><?xml version="1.0" encoding="utf-8"?>
<ds:datastoreItem xmlns:ds="http://schemas.openxmlformats.org/officeDocument/2006/customXml" ds:itemID="{2E7977A2-E12C-4A34-970B-B556AB0984C9}">
  <ds:schemaRefs>
    <ds:schemaRef ds:uri="http://schemas.openxmlformats.org/officeDocument/2006/bibliography"/>
  </ds:schemaRefs>
</ds:datastoreItem>
</file>

<file path=customXml/itemProps4.xml><?xml version="1.0" encoding="utf-8"?>
<ds:datastoreItem xmlns:ds="http://schemas.openxmlformats.org/officeDocument/2006/customXml" ds:itemID="{64B5EB90-2288-4C4A-9B98-98E49C2ED517}"/>
</file>

<file path=customXml/itemProps5.xml><?xml version="1.0" encoding="utf-8"?>
<ds:datastoreItem xmlns:ds="http://schemas.openxmlformats.org/officeDocument/2006/customXml" ds:itemID="{BB2496EB-F54E-465E-8C41-AE1B5D4478E4}"/>
</file>

<file path=customXml/itemProps6.xml><?xml version="1.0" encoding="utf-8"?>
<ds:datastoreItem xmlns:ds="http://schemas.openxmlformats.org/officeDocument/2006/customXml" ds:itemID="{CD9B038F-2867-478E-B8A1-069EEC26C6FC}"/>
</file>

<file path=docProps/app.xml><?xml version="1.0" encoding="utf-8"?>
<Properties xmlns="http://schemas.openxmlformats.org/officeDocument/2006/extended-properties" xmlns:vt="http://schemas.openxmlformats.org/officeDocument/2006/docPropsVTypes">
  <Template>Normal</Template>
  <TotalTime>0</TotalTime>
  <Pages>3</Pages>
  <Words>760</Words>
  <Characters>4031</Characters>
  <Application>Microsoft Office Word</Application>
  <DocSecurity>0</DocSecurity>
  <Lines>33</Lines>
  <Paragraphs>9</Paragraphs>
  <ScaleCrop>false</ScaleCrop>
  <HeadingPairs>
    <vt:vector size="2" baseType="variant">
      <vt:variant>
        <vt:lpstr>Tittel</vt:lpstr>
      </vt:variant>
      <vt:variant>
        <vt:i4>1</vt:i4>
      </vt:variant>
    </vt:vector>
  </HeadingPairs>
  <TitlesOfParts>
    <vt:vector size="1" baseType="lpstr">
      <vt:lpstr/>
    </vt:vector>
  </TitlesOfParts>
  <Company>Advokatfirmaet Føyen Torkildsen AS</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Folkvard Giske</dc:creator>
  <cp:keywords/>
  <dc:description/>
  <cp:lastModifiedBy>Lars Folkvard Giske</cp:lastModifiedBy>
  <cp:revision>2</cp:revision>
  <dcterms:created xsi:type="dcterms:W3CDTF">2022-08-22T14:04:00Z</dcterms:created>
  <dcterms:modified xsi:type="dcterms:W3CDTF">2022-08-22T14:04:00Z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SACClient">
    <vt:lpwstr>103566</vt:lpwstr>
  </property>
  <property fmtid="{D5CDD505-2E9C-101B-9397-08002B2CF9AE}" pid="3" name="PSACMatter">
    <vt:lpwstr>509137</vt:lpwstr>
  </property>
  <property fmtid="{D5CDD505-2E9C-101B-9397-08002B2CF9AE}" pid="4" name="ContentTypeId">
    <vt:lpwstr>0x0101005E9D2F3FAB87F641AC56BBEF47DF4879</vt:lpwstr>
  </property>
</Properties>
</file>