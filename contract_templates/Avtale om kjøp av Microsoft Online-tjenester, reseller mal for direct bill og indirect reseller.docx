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F064A" w14:textId="61951BF4" w:rsidR="006E5B3C" w:rsidRPr="00516BE5" w:rsidRDefault="00221B3B" w:rsidP="006E5B3C">
      <w:pPr>
        <w:jc w:val="center"/>
        <w:rPr>
          <w:b/>
          <w:sz w:val="28"/>
          <w:szCs w:val="28"/>
        </w:rPr>
      </w:pPr>
      <w:bookmarkStart w:id="0" w:name="_Hlk142392617"/>
      <w:r w:rsidRPr="00516BE5">
        <w:rPr>
          <w:b/>
          <w:sz w:val="28"/>
          <w:szCs w:val="28"/>
        </w:rPr>
        <w:t>Avtale</w:t>
      </w:r>
      <w:r w:rsidR="006E5B3C" w:rsidRPr="00516BE5">
        <w:rPr>
          <w:b/>
          <w:sz w:val="28"/>
          <w:szCs w:val="28"/>
        </w:rPr>
        <w:t xml:space="preserve"> </w:t>
      </w:r>
    </w:p>
    <w:p w14:paraId="209EAF87" w14:textId="77777777" w:rsidR="006E5B3C" w:rsidRPr="00221B3B" w:rsidRDefault="006E5B3C" w:rsidP="006E5B3C">
      <w:pPr>
        <w:jc w:val="center"/>
      </w:pPr>
    </w:p>
    <w:p w14:paraId="3DFF7EF8" w14:textId="0A9AEEA4" w:rsidR="006E5B3C" w:rsidRPr="00221B3B" w:rsidRDefault="006E5B3C" w:rsidP="006E5B3C">
      <w:pPr>
        <w:jc w:val="center"/>
      </w:pPr>
    </w:p>
    <w:p w14:paraId="38703CFB" w14:textId="16C057E0" w:rsidR="006E5B3C" w:rsidRPr="00221B3B" w:rsidRDefault="006E5B3C" w:rsidP="006E5B3C">
      <w:pPr>
        <w:jc w:val="center"/>
      </w:pPr>
      <w:r w:rsidRPr="00221B3B">
        <w:t xml:space="preserve"> </w:t>
      </w:r>
      <w:r w:rsidR="00516BE5">
        <w:t>o</w:t>
      </w:r>
      <w:r w:rsidR="00221B3B" w:rsidRPr="00221B3B">
        <w:t xml:space="preserve">m </w:t>
      </w:r>
      <w:r w:rsidR="00516BE5">
        <w:t>kjøp</w:t>
      </w:r>
      <w:r w:rsidR="00221B3B" w:rsidRPr="00221B3B">
        <w:t xml:space="preserve"> av </w:t>
      </w:r>
      <w:r w:rsidR="008E3E28" w:rsidRPr="00221B3B">
        <w:t xml:space="preserve">Microsoft </w:t>
      </w:r>
      <w:r w:rsidR="00516BE5">
        <w:t>Online-</w:t>
      </w:r>
      <w:r w:rsidR="00221B3B">
        <w:t>tjenester</w:t>
      </w:r>
    </w:p>
    <w:p w14:paraId="44E0347D" w14:textId="77777777" w:rsidR="006E5B3C" w:rsidRPr="00221B3B" w:rsidRDefault="006E5B3C" w:rsidP="006E5B3C">
      <w:pPr>
        <w:jc w:val="center"/>
      </w:pPr>
    </w:p>
    <w:p w14:paraId="684A67F0" w14:textId="10402647" w:rsidR="006E5B3C" w:rsidRPr="00221B3B" w:rsidRDefault="006E5B3C" w:rsidP="006E5B3C">
      <w:pPr>
        <w:jc w:val="center"/>
      </w:pPr>
      <w:r w:rsidRPr="00221B3B">
        <w:t>(</w:t>
      </w:r>
      <w:r w:rsidR="00221B3B" w:rsidRPr="00221B3B">
        <w:t>heretter benevnt Avtalen</w:t>
      </w:r>
      <w:r w:rsidRPr="00221B3B">
        <w:t xml:space="preserve">) </w:t>
      </w:r>
    </w:p>
    <w:p w14:paraId="09825BCD" w14:textId="77777777" w:rsidR="006E5B3C" w:rsidRPr="00221B3B" w:rsidRDefault="006E5B3C" w:rsidP="006E5B3C">
      <w:pPr>
        <w:jc w:val="center"/>
      </w:pPr>
    </w:p>
    <w:p w14:paraId="69087361" w14:textId="5F239B07" w:rsidR="006E5B3C" w:rsidRPr="00221B3B" w:rsidRDefault="00221B3B" w:rsidP="006E5B3C">
      <w:pPr>
        <w:jc w:val="center"/>
      </w:pPr>
      <w:r w:rsidRPr="00221B3B">
        <w:t>mellom</w:t>
      </w:r>
    </w:p>
    <w:p w14:paraId="043F3B04" w14:textId="77777777" w:rsidR="006E5B3C" w:rsidRPr="00221B3B" w:rsidRDefault="006E5B3C" w:rsidP="006E5B3C">
      <w:pPr>
        <w:jc w:val="center"/>
      </w:pPr>
    </w:p>
    <w:p w14:paraId="08C7B5B7" w14:textId="7796AEEF" w:rsidR="006E5B3C" w:rsidRPr="005D39FD" w:rsidRDefault="007F3CB6" w:rsidP="006E5B3C">
      <w:pPr>
        <w:jc w:val="center"/>
      </w:pPr>
      <w:bookmarkStart w:id="1" w:name="_Hlk84257720"/>
      <w:bookmarkStart w:id="2" w:name="_Hlk84257785"/>
      <w:r w:rsidRPr="007F3CB6">
        <w:rPr>
          <w:highlight w:val="yellow"/>
        </w:rPr>
        <w:t>[sett inn firmanavn]</w:t>
      </w:r>
    </w:p>
    <w:bookmarkEnd w:id="1"/>
    <w:p w14:paraId="7092D5DD" w14:textId="77777777" w:rsidR="006E5B3C" w:rsidRPr="005D39FD" w:rsidRDefault="006E5B3C" w:rsidP="006E5B3C">
      <w:pPr>
        <w:jc w:val="center"/>
      </w:pPr>
    </w:p>
    <w:p w14:paraId="4C237BD1" w14:textId="0226B8D6" w:rsidR="006E5B3C" w:rsidRPr="005D39FD" w:rsidRDefault="006E5B3C" w:rsidP="006E5B3C">
      <w:pPr>
        <w:jc w:val="center"/>
      </w:pPr>
      <w:r w:rsidRPr="005D39FD">
        <w:t>(</w:t>
      </w:r>
      <w:r w:rsidR="007F3CB6" w:rsidRPr="007F3CB6">
        <w:rPr>
          <w:highlight w:val="yellow"/>
        </w:rPr>
        <w:t>sett inn</w:t>
      </w:r>
      <w:r w:rsidR="007F3CB6">
        <w:t xml:space="preserve"> </w:t>
      </w:r>
      <w:r w:rsidRPr="005D39FD">
        <w:rPr>
          <w:highlight w:val="yellow"/>
        </w:rPr>
        <w:t>org.nr. xx</w:t>
      </w:r>
      <w:r w:rsidRPr="005D39FD">
        <w:t>)</w:t>
      </w:r>
    </w:p>
    <w:p w14:paraId="0851D693" w14:textId="77777777" w:rsidR="006E5B3C" w:rsidRPr="005D39FD" w:rsidRDefault="006E5B3C" w:rsidP="006E5B3C">
      <w:pPr>
        <w:jc w:val="center"/>
      </w:pPr>
    </w:p>
    <w:p w14:paraId="46A16A1E" w14:textId="3A27F7DA" w:rsidR="006E5B3C" w:rsidRPr="005D39FD" w:rsidRDefault="00626E09" w:rsidP="006E5B3C">
      <w:pPr>
        <w:jc w:val="center"/>
      </w:pPr>
      <w:r>
        <w:t>heretter</w:t>
      </w:r>
      <w:r w:rsidRPr="005D39FD">
        <w:t xml:space="preserve"> </w:t>
      </w:r>
      <w:r>
        <w:t>F</w:t>
      </w:r>
      <w:r w:rsidR="00221B3B" w:rsidRPr="005D39FD">
        <w:t>orhandleren</w:t>
      </w:r>
    </w:p>
    <w:p w14:paraId="3970DAE3" w14:textId="77777777" w:rsidR="006E5B3C" w:rsidRPr="005D39FD" w:rsidRDefault="006E5B3C" w:rsidP="006E5B3C">
      <w:pPr>
        <w:jc w:val="center"/>
      </w:pPr>
    </w:p>
    <w:p w14:paraId="398A1613" w14:textId="2B4F0483" w:rsidR="006E5B3C" w:rsidRPr="005D39FD" w:rsidRDefault="00221B3B" w:rsidP="006E5B3C">
      <w:pPr>
        <w:jc w:val="center"/>
      </w:pPr>
      <w:r w:rsidRPr="005D39FD">
        <w:t>og</w:t>
      </w:r>
    </w:p>
    <w:p w14:paraId="017DA80E" w14:textId="77777777" w:rsidR="006E5B3C" w:rsidRPr="005D39FD" w:rsidRDefault="006E5B3C" w:rsidP="006E5B3C">
      <w:r w:rsidRPr="005D39FD">
        <w:t xml:space="preserve"> </w:t>
      </w:r>
    </w:p>
    <w:p w14:paraId="4CA4C9B2" w14:textId="2A5C2A15" w:rsidR="006E5B3C" w:rsidRPr="005D39FD" w:rsidRDefault="00626E09" w:rsidP="006E5B3C">
      <w:pPr>
        <w:jc w:val="center"/>
        <w:rPr>
          <w:highlight w:val="yellow"/>
        </w:rPr>
      </w:pPr>
      <w:bookmarkStart w:id="3" w:name="_Hlk84257704"/>
      <w:r>
        <w:rPr>
          <w:highlight w:val="yellow"/>
        </w:rPr>
        <w:t>[sett inn kundenavn]</w:t>
      </w:r>
    </w:p>
    <w:bookmarkEnd w:id="3"/>
    <w:p w14:paraId="68DA9CBC" w14:textId="77777777" w:rsidR="006E5B3C" w:rsidRPr="005D39FD" w:rsidRDefault="006E5B3C" w:rsidP="006E5B3C">
      <w:pPr>
        <w:jc w:val="center"/>
        <w:rPr>
          <w:highlight w:val="yellow"/>
        </w:rPr>
      </w:pPr>
    </w:p>
    <w:p w14:paraId="25BBD342" w14:textId="0D6C52DA" w:rsidR="006E5B3C" w:rsidRPr="005D39FD" w:rsidRDefault="006E5B3C" w:rsidP="006E5B3C">
      <w:pPr>
        <w:jc w:val="center"/>
        <w:rPr>
          <w:highlight w:val="yellow"/>
        </w:rPr>
      </w:pPr>
      <w:r w:rsidRPr="005D39FD">
        <w:rPr>
          <w:highlight w:val="yellow"/>
        </w:rPr>
        <w:t>(</w:t>
      </w:r>
      <w:r w:rsidR="007F3CB6">
        <w:rPr>
          <w:highlight w:val="yellow"/>
        </w:rPr>
        <w:t xml:space="preserve">sett inn </w:t>
      </w:r>
      <w:r w:rsidRPr="005D39FD">
        <w:rPr>
          <w:highlight w:val="yellow"/>
        </w:rPr>
        <w:t>org.nr. xx)</w:t>
      </w:r>
    </w:p>
    <w:p w14:paraId="31A4413A" w14:textId="77777777" w:rsidR="006E5B3C" w:rsidRPr="005D39FD" w:rsidRDefault="006E5B3C" w:rsidP="006E5B3C">
      <w:pPr>
        <w:jc w:val="center"/>
        <w:rPr>
          <w:highlight w:val="yellow"/>
        </w:rPr>
      </w:pPr>
    </w:p>
    <w:p w14:paraId="05671508" w14:textId="2CC730D6" w:rsidR="006E5B3C" w:rsidRPr="007F3CB6" w:rsidRDefault="00626E09" w:rsidP="006E5B3C">
      <w:pPr>
        <w:jc w:val="center"/>
      </w:pPr>
      <w:r w:rsidRPr="007F3CB6">
        <w:t xml:space="preserve">heretter </w:t>
      </w:r>
      <w:r w:rsidR="00221B3B" w:rsidRPr="007F3CB6">
        <w:t>Kunden</w:t>
      </w:r>
    </w:p>
    <w:p w14:paraId="5E9E87E8" w14:textId="77777777" w:rsidR="006E5B3C" w:rsidRPr="007F3CB6" w:rsidRDefault="006E5B3C" w:rsidP="006E5B3C">
      <w:pPr>
        <w:jc w:val="center"/>
      </w:pPr>
    </w:p>
    <w:p w14:paraId="02D0AB5F" w14:textId="145AB504" w:rsidR="006E5B3C" w:rsidRPr="005D39FD" w:rsidRDefault="00221B3B" w:rsidP="006E5B3C">
      <w:pPr>
        <w:jc w:val="center"/>
      </w:pPr>
      <w:r w:rsidRPr="007F3CB6">
        <w:t>Inngått</w:t>
      </w:r>
      <w:r w:rsidR="006E5B3C" w:rsidRPr="007F3CB6">
        <w:t xml:space="preserve">: </w:t>
      </w:r>
      <w:r w:rsidR="007F3CB6" w:rsidRPr="007F3CB6">
        <w:rPr>
          <w:highlight w:val="yellow"/>
        </w:rPr>
        <w:t>[sett inn dato]</w:t>
      </w:r>
    </w:p>
    <w:bookmarkEnd w:id="2"/>
    <w:p w14:paraId="1A4B180E" w14:textId="77777777" w:rsidR="006E5B3C" w:rsidRDefault="006E5B3C" w:rsidP="006E5B3C">
      <w:pPr>
        <w:jc w:val="center"/>
        <w:rPr>
          <w:ins w:id="4" w:author="Lars Folkvard Giske" w:date="2025-09-16T16:19:00Z" w16du:dateUtc="2025-09-16T14:19:00Z"/>
        </w:rPr>
      </w:pPr>
    </w:p>
    <w:p w14:paraId="24DB3571" w14:textId="77777777" w:rsidR="003C5D48" w:rsidRDefault="003C5D48" w:rsidP="006E5B3C">
      <w:pPr>
        <w:jc w:val="center"/>
        <w:rPr>
          <w:ins w:id="5" w:author="Lars Folkvard Giske" w:date="2025-09-16T16:19:00Z" w16du:dateUtc="2025-09-16T14:19:00Z"/>
        </w:rPr>
      </w:pPr>
    </w:p>
    <w:p w14:paraId="0B8BCFE2" w14:textId="77777777" w:rsidR="003C5D48" w:rsidRDefault="003C5D48" w:rsidP="006E5B3C">
      <w:pPr>
        <w:jc w:val="center"/>
        <w:rPr>
          <w:ins w:id="6" w:author="Lars Folkvard Giske" w:date="2025-09-16T16:19:00Z" w16du:dateUtc="2025-09-16T14:19:00Z"/>
        </w:rPr>
      </w:pPr>
    </w:p>
    <w:p w14:paraId="5C727710" w14:textId="77777777" w:rsidR="003C5D48" w:rsidRDefault="003C5D48" w:rsidP="006E5B3C">
      <w:pPr>
        <w:jc w:val="center"/>
        <w:rPr>
          <w:ins w:id="7" w:author="Lars Folkvard Giske" w:date="2025-09-16T16:19:00Z" w16du:dateUtc="2025-09-16T14:19:00Z"/>
        </w:rPr>
      </w:pPr>
    </w:p>
    <w:p w14:paraId="30319264" w14:textId="77777777" w:rsidR="003C5D48" w:rsidRDefault="003C5D48" w:rsidP="006E5B3C">
      <w:pPr>
        <w:jc w:val="center"/>
        <w:rPr>
          <w:ins w:id="8" w:author="Lars Folkvard Giske" w:date="2025-09-16T16:19:00Z" w16du:dateUtc="2025-09-16T14:19:00Z"/>
        </w:rPr>
      </w:pPr>
    </w:p>
    <w:p w14:paraId="045B537E" w14:textId="77777777" w:rsidR="003C5D48" w:rsidRDefault="003C5D48" w:rsidP="006E5B3C">
      <w:pPr>
        <w:jc w:val="center"/>
        <w:rPr>
          <w:ins w:id="9" w:author="Lars Folkvard Giske" w:date="2025-09-16T16:19:00Z" w16du:dateUtc="2025-09-16T14:19:00Z"/>
        </w:rPr>
      </w:pPr>
    </w:p>
    <w:p w14:paraId="23D2D9B5" w14:textId="77777777" w:rsidR="003C5D48" w:rsidRDefault="003C5D48" w:rsidP="006E5B3C">
      <w:pPr>
        <w:jc w:val="center"/>
        <w:rPr>
          <w:ins w:id="10" w:author="Lars Folkvard Giske" w:date="2025-09-16T16:19:00Z" w16du:dateUtc="2025-09-16T14:19:00Z"/>
        </w:rPr>
      </w:pPr>
    </w:p>
    <w:p w14:paraId="415D7DB2" w14:textId="77777777" w:rsidR="003C5D48" w:rsidRDefault="003C5D48" w:rsidP="006E5B3C">
      <w:pPr>
        <w:jc w:val="center"/>
        <w:rPr>
          <w:ins w:id="11" w:author="Lars Folkvard Giske" w:date="2025-09-16T16:19:00Z" w16du:dateUtc="2025-09-16T14:19:00Z"/>
        </w:rPr>
      </w:pPr>
    </w:p>
    <w:p w14:paraId="7A2A1484" w14:textId="77777777" w:rsidR="003C5D48" w:rsidRDefault="003C5D48" w:rsidP="006E5B3C">
      <w:pPr>
        <w:jc w:val="center"/>
        <w:rPr>
          <w:ins w:id="12" w:author="Lars Folkvard Giske" w:date="2025-09-16T16:19:00Z" w16du:dateUtc="2025-09-16T14:19:00Z"/>
        </w:rPr>
      </w:pPr>
    </w:p>
    <w:p w14:paraId="02FF6F48" w14:textId="77777777" w:rsidR="003A06BC" w:rsidRPr="00954A31" w:rsidRDefault="003A06BC" w:rsidP="003A06BC">
      <w:pPr>
        <w:rPr>
          <w:ins w:id="13" w:author="Lars Folkvard Giske" w:date="2025-09-16T16:19:00Z" w16du:dateUtc="2025-09-16T14:19:00Z"/>
        </w:rPr>
      </w:pPr>
      <w:ins w:id="14" w:author="Lars Folkvard Giske" w:date="2025-09-16T16:19:00Z" w16du:dateUtc="2025-09-16T14:19:00Z">
        <w:r w:rsidRPr="00954A31">
          <w:rPr>
            <w:highlight w:val="yellow"/>
          </w:rPr>
          <w:t xml:space="preserve">* Oppdatert </w:t>
        </w:r>
        <w:r>
          <w:rPr>
            <w:highlight w:val="yellow"/>
          </w:rPr>
          <w:t xml:space="preserve">med endringskorrektur </w:t>
        </w:r>
        <w:r w:rsidRPr="00954A31">
          <w:rPr>
            <w:highlight w:val="yellow"/>
          </w:rPr>
          <w:t>fra 1.6.2021 versjon av Microsoft Partner Agreement til nov.2023 versjon (slett før bruk]</w:t>
        </w:r>
      </w:ins>
    </w:p>
    <w:p w14:paraId="1C620AF0" w14:textId="77777777" w:rsidR="003C5D48" w:rsidRPr="005D39FD" w:rsidRDefault="003C5D48" w:rsidP="006E5B3C">
      <w:pPr>
        <w:jc w:val="center"/>
      </w:pPr>
    </w:p>
    <w:p w14:paraId="1AA22657" w14:textId="3F6BF9B0" w:rsidR="006E5B3C" w:rsidRPr="00ED1247" w:rsidRDefault="00F37768" w:rsidP="006E5B3C">
      <w:pPr>
        <w:pStyle w:val="Overskrift1"/>
        <w:rPr>
          <w:lang w:val="en-US"/>
        </w:rPr>
      </w:pPr>
      <w:r>
        <w:rPr>
          <w:lang w:val="en-US"/>
        </w:rPr>
        <w:lastRenderedPageBreak/>
        <w:t xml:space="preserve">Avtalens omfang og </w:t>
      </w:r>
      <w:r w:rsidR="00221B3B">
        <w:rPr>
          <w:lang w:val="en-US"/>
        </w:rPr>
        <w:t>Parter</w:t>
      </w:r>
    </w:p>
    <w:p w14:paraId="5F2A4922" w14:textId="30922F2B" w:rsidR="00ED1247" w:rsidRPr="00C411AB" w:rsidRDefault="00626E09" w:rsidP="006E5B3C">
      <w:pPr>
        <w:pStyle w:val="Overskrift2"/>
        <w:rPr>
          <w:b w:val="0"/>
        </w:rPr>
      </w:pPr>
      <w:r>
        <w:rPr>
          <w:b w:val="0"/>
        </w:rPr>
        <w:t>Forhandleren</w:t>
      </w:r>
      <w:r w:rsidR="006E5B3C" w:rsidRPr="00221B3B">
        <w:rPr>
          <w:b w:val="0"/>
        </w:rPr>
        <w:t xml:space="preserve"> </w:t>
      </w:r>
      <w:r w:rsidR="00221B3B" w:rsidRPr="00221B3B">
        <w:rPr>
          <w:b w:val="0"/>
        </w:rPr>
        <w:t xml:space="preserve">har rett til å videreselge </w:t>
      </w:r>
      <w:r w:rsidR="008E3E28" w:rsidRPr="00221B3B">
        <w:rPr>
          <w:b w:val="0"/>
        </w:rPr>
        <w:t xml:space="preserve">Microsoft </w:t>
      </w:r>
      <w:r w:rsidR="005F3D44">
        <w:rPr>
          <w:b w:val="0"/>
        </w:rPr>
        <w:t>Online-</w:t>
      </w:r>
      <w:r w:rsidR="005F3D44" w:rsidRPr="00221B3B">
        <w:rPr>
          <w:b w:val="0"/>
        </w:rPr>
        <w:t xml:space="preserve">tjenester </w:t>
      </w:r>
      <w:r w:rsidR="006E5B3C" w:rsidRPr="00221B3B">
        <w:rPr>
          <w:b w:val="0"/>
        </w:rPr>
        <w:t>(</w:t>
      </w:r>
      <w:r w:rsidR="00221B3B" w:rsidRPr="00221B3B">
        <w:rPr>
          <w:b w:val="0"/>
        </w:rPr>
        <w:t>heretter benevnt S</w:t>
      </w:r>
      <w:r w:rsidR="00221B3B">
        <w:rPr>
          <w:b w:val="0"/>
        </w:rPr>
        <w:t>kytjenestene</w:t>
      </w:r>
      <w:r w:rsidR="006E5B3C" w:rsidRPr="00221B3B">
        <w:rPr>
          <w:b w:val="0"/>
        </w:rPr>
        <w:t xml:space="preserve">) </w:t>
      </w:r>
      <w:r w:rsidR="00221B3B">
        <w:rPr>
          <w:b w:val="0"/>
        </w:rPr>
        <w:t>til Kunden</w:t>
      </w:r>
      <w:r w:rsidR="000717EF">
        <w:rPr>
          <w:b w:val="0"/>
        </w:rPr>
        <w:t xml:space="preserve"> etter avtale med Microsoft </w:t>
      </w:r>
      <w:commentRangeStart w:id="15"/>
      <w:r w:rsidR="000717EF" w:rsidRPr="000717EF">
        <w:rPr>
          <w:b w:val="0"/>
          <w:highlight w:val="yellow"/>
        </w:rPr>
        <w:t>og Microsofts distributør [sett inn navn] (heretter omtalt som Distributør)</w:t>
      </w:r>
      <w:commentRangeEnd w:id="15"/>
      <w:r w:rsidR="000717EF">
        <w:rPr>
          <w:rStyle w:val="Merknadsreferanse"/>
          <w:rFonts w:eastAsiaTheme="minorHAnsi" w:cstheme="minorBidi"/>
          <w:b w:val="0"/>
          <w:color w:val="auto"/>
        </w:rPr>
        <w:commentReference w:id="15"/>
      </w:r>
      <w:r w:rsidR="006E5B3C" w:rsidRPr="00221B3B">
        <w:rPr>
          <w:b w:val="0"/>
        </w:rPr>
        <w:t xml:space="preserve">. </w:t>
      </w:r>
      <w:r w:rsidR="00C411AB" w:rsidRPr="00C411AB">
        <w:rPr>
          <w:b w:val="0"/>
        </w:rPr>
        <w:t xml:space="preserve">Denne </w:t>
      </w:r>
      <w:r w:rsidR="00C411AB">
        <w:rPr>
          <w:b w:val="0"/>
        </w:rPr>
        <w:t>A</w:t>
      </w:r>
      <w:r w:rsidR="00C411AB" w:rsidRPr="00C411AB">
        <w:rPr>
          <w:b w:val="0"/>
        </w:rPr>
        <w:t xml:space="preserve">vtalen inneholder vilkår for </w:t>
      </w:r>
      <w:r>
        <w:rPr>
          <w:b w:val="0"/>
        </w:rPr>
        <w:t>Forhandleren</w:t>
      </w:r>
      <w:r w:rsidR="00C411AB" w:rsidRPr="00C411AB">
        <w:rPr>
          <w:b w:val="0"/>
        </w:rPr>
        <w:t>s videresalg</w:t>
      </w:r>
      <w:r w:rsidR="00C411AB">
        <w:rPr>
          <w:b w:val="0"/>
        </w:rPr>
        <w:t xml:space="preserve"> til </w:t>
      </w:r>
      <w:r w:rsidR="00C411AB" w:rsidRPr="00C411AB">
        <w:rPr>
          <w:b w:val="0"/>
        </w:rPr>
        <w:t xml:space="preserve">og </w:t>
      </w:r>
      <w:r w:rsidR="00C411AB">
        <w:rPr>
          <w:b w:val="0"/>
        </w:rPr>
        <w:t>K</w:t>
      </w:r>
      <w:r w:rsidR="00C411AB" w:rsidRPr="00C411AB">
        <w:rPr>
          <w:b w:val="0"/>
        </w:rPr>
        <w:t>unde</w:t>
      </w:r>
      <w:r w:rsidR="00C411AB">
        <w:rPr>
          <w:b w:val="0"/>
        </w:rPr>
        <w:t xml:space="preserve">ns </w:t>
      </w:r>
      <w:r w:rsidR="00ED3625">
        <w:rPr>
          <w:b w:val="0"/>
        </w:rPr>
        <w:t>abonnement på</w:t>
      </w:r>
      <w:r w:rsidR="00C411AB" w:rsidRPr="00C411AB">
        <w:rPr>
          <w:b w:val="0"/>
        </w:rPr>
        <w:t xml:space="preserve"> </w:t>
      </w:r>
      <w:r w:rsidR="00C411AB">
        <w:rPr>
          <w:b w:val="0"/>
        </w:rPr>
        <w:t>Skytjenestene</w:t>
      </w:r>
      <w:r w:rsidR="00C411AB" w:rsidRPr="00C411AB">
        <w:rPr>
          <w:b w:val="0"/>
        </w:rPr>
        <w:t>.</w:t>
      </w:r>
    </w:p>
    <w:p w14:paraId="21B08C27" w14:textId="30433C42" w:rsidR="001A42CF" w:rsidRPr="009F46C5" w:rsidRDefault="008E3E28" w:rsidP="009F46C5">
      <w:pPr>
        <w:pStyle w:val="Overskrift2"/>
        <w:rPr>
          <w:b w:val="0"/>
        </w:rPr>
      </w:pPr>
      <w:r w:rsidRPr="00C411AB">
        <w:rPr>
          <w:b w:val="0"/>
        </w:rPr>
        <w:t>Microsoft</w:t>
      </w:r>
      <w:r w:rsidR="00C411AB" w:rsidRPr="001A42CF">
        <w:rPr>
          <w:b w:val="0"/>
        </w:rPr>
        <w:t xml:space="preserve">s </w:t>
      </w:r>
      <w:r w:rsidR="00576711">
        <w:rPr>
          <w:b w:val="0"/>
        </w:rPr>
        <w:t>vilkår</w:t>
      </w:r>
      <w:r w:rsidR="00576711" w:rsidRPr="001A42CF">
        <w:rPr>
          <w:b w:val="0"/>
        </w:rPr>
        <w:t xml:space="preserve"> </w:t>
      </w:r>
      <w:r w:rsidRPr="00C411AB">
        <w:rPr>
          <w:b w:val="0"/>
        </w:rPr>
        <w:t xml:space="preserve">for </w:t>
      </w:r>
      <w:r w:rsidR="00C411AB" w:rsidRPr="001A42CF">
        <w:rPr>
          <w:b w:val="0"/>
        </w:rPr>
        <w:t xml:space="preserve">bruk av Skytjenestene er </w:t>
      </w:r>
      <w:r w:rsidR="00576711">
        <w:rPr>
          <w:b w:val="0"/>
        </w:rPr>
        <w:t>lagt ved som</w:t>
      </w:r>
      <w:r w:rsidR="00C411AB" w:rsidRPr="001A42CF">
        <w:rPr>
          <w:b w:val="0"/>
        </w:rPr>
        <w:t xml:space="preserve"> bilag 2 til denne Avtalen.</w:t>
      </w:r>
      <w:r w:rsidRPr="00C411AB">
        <w:rPr>
          <w:b w:val="0"/>
        </w:rPr>
        <w:t xml:space="preserve"> </w:t>
      </w:r>
      <w:r w:rsidR="00C411AB" w:rsidRPr="00C411AB">
        <w:rPr>
          <w:b w:val="0"/>
        </w:rPr>
        <w:t>Ved Kundens signering av denne Avtalen</w:t>
      </w:r>
      <w:r w:rsidR="00C411AB" w:rsidRPr="001A42CF">
        <w:rPr>
          <w:b w:val="0"/>
        </w:rPr>
        <w:t xml:space="preserve">, aksepterer Kunden </w:t>
      </w:r>
      <w:r w:rsidR="00576711">
        <w:rPr>
          <w:b w:val="0"/>
        </w:rPr>
        <w:t>disse vilkårene</w:t>
      </w:r>
      <w:r w:rsidR="00576711" w:rsidRPr="001A42CF">
        <w:rPr>
          <w:b w:val="0"/>
        </w:rPr>
        <w:t xml:space="preserve"> </w:t>
      </w:r>
      <w:r w:rsidR="00C411AB" w:rsidRPr="001A42CF">
        <w:rPr>
          <w:b w:val="0"/>
        </w:rPr>
        <w:t>som bindene for Kunden</w:t>
      </w:r>
      <w:r w:rsidR="0075150B">
        <w:rPr>
          <w:b w:val="0"/>
        </w:rPr>
        <w:t xml:space="preserve">. Aksept av vilkårene innebærer at det etableres </w:t>
      </w:r>
      <w:r w:rsidR="00C411AB" w:rsidRPr="00C411AB">
        <w:rPr>
          <w:b w:val="0"/>
        </w:rPr>
        <w:t xml:space="preserve">en direkte avtale mellom </w:t>
      </w:r>
      <w:r w:rsidR="001A42CF" w:rsidRPr="00C411AB">
        <w:rPr>
          <w:b w:val="0"/>
        </w:rPr>
        <w:t>Kunden</w:t>
      </w:r>
      <w:r w:rsidR="001A42CF" w:rsidRPr="001A42CF">
        <w:rPr>
          <w:b w:val="0"/>
        </w:rPr>
        <w:t xml:space="preserve"> </w:t>
      </w:r>
      <w:r w:rsidR="00C411AB" w:rsidRPr="00C411AB">
        <w:rPr>
          <w:b w:val="0"/>
        </w:rPr>
        <w:t>og</w:t>
      </w:r>
      <w:r w:rsidR="001A42CF" w:rsidRPr="001A42CF">
        <w:rPr>
          <w:b w:val="0"/>
        </w:rPr>
        <w:t xml:space="preserve"> Microsoft</w:t>
      </w:r>
      <w:r w:rsidR="00C411AB" w:rsidRPr="00C411AB">
        <w:rPr>
          <w:b w:val="0"/>
        </w:rPr>
        <w:t xml:space="preserve">. </w:t>
      </w:r>
      <w:r w:rsidR="00626E09">
        <w:rPr>
          <w:b w:val="0"/>
        </w:rPr>
        <w:t>Forhandleren</w:t>
      </w:r>
      <w:r w:rsidR="006E5B3C" w:rsidRPr="001A42CF">
        <w:rPr>
          <w:b w:val="0"/>
        </w:rPr>
        <w:t xml:space="preserve"> </w:t>
      </w:r>
      <w:r w:rsidR="001A42CF" w:rsidRPr="001A42CF">
        <w:rPr>
          <w:b w:val="0"/>
        </w:rPr>
        <w:t xml:space="preserve">er ikke en part i denne direkte avtalen og er heller ikke ansvarlig for oppfyllelsen av den. Kunden kan derfor ikke gjøre noe ansvar gjeldende mot </w:t>
      </w:r>
      <w:r w:rsidR="00626E09">
        <w:rPr>
          <w:b w:val="0"/>
        </w:rPr>
        <w:t>Forhandleren</w:t>
      </w:r>
      <w:r w:rsidR="001A42CF" w:rsidRPr="001A42CF">
        <w:rPr>
          <w:b w:val="0"/>
        </w:rPr>
        <w:t xml:space="preserve"> som følge av </w:t>
      </w:r>
      <w:r w:rsidR="009F46C5" w:rsidRPr="009F46C5">
        <w:rPr>
          <w:b w:val="0"/>
        </w:rPr>
        <w:t xml:space="preserve">manglende oppfyllelse av denne direkte kontrakten </w:t>
      </w:r>
      <w:r w:rsidR="00516BE5">
        <w:rPr>
          <w:b w:val="0"/>
        </w:rPr>
        <w:t>herunder</w:t>
      </w:r>
      <w:r w:rsidR="009F46C5" w:rsidRPr="009F46C5">
        <w:rPr>
          <w:b w:val="0"/>
        </w:rPr>
        <w:t xml:space="preserve"> </w:t>
      </w:r>
      <w:r w:rsidR="00A37A62">
        <w:rPr>
          <w:b w:val="0"/>
        </w:rPr>
        <w:t xml:space="preserve">feil i </w:t>
      </w:r>
      <w:r w:rsidR="009F46C5">
        <w:rPr>
          <w:b w:val="0"/>
        </w:rPr>
        <w:t>S</w:t>
      </w:r>
      <w:r w:rsidR="009F46C5" w:rsidRPr="009F46C5">
        <w:rPr>
          <w:b w:val="0"/>
        </w:rPr>
        <w:t>kytjenestene</w:t>
      </w:r>
      <w:r w:rsidR="001A42CF" w:rsidRPr="009F46C5">
        <w:rPr>
          <w:b w:val="0"/>
        </w:rPr>
        <w:t xml:space="preserve">. </w:t>
      </w:r>
      <w:r w:rsidR="00626E09">
        <w:rPr>
          <w:b w:val="0"/>
        </w:rPr>
        <w:t>Forhandleren</w:t>
      </w:r>
      <w:r w:rsidR="001A42CF" w:rsidRPr="009F46C5">
        <w:rPr>
          <w:b w:val="0"/>
        </w:rPr>
        <w:t xml:space="preserve"> vil imidlertid </w:t>
      </w:r>
      <w:r w:rsidR="009F46C5" w:rsidRPr="009F46C5">
        <w:rPr>
          <w:b w:val="0"/>
        </w:rPr>
        <w:t>registrere Kundens konto hos Microsoft</w:t>
      </w:r>
      <w:r w:rsidR="009F46C5">
        <w:rPr>
          <w:b w:val="0"/>
        </w:rPr>
        <w:t xml:space="preserve">, </w:t>
      </w:r>
      <w:proofErr w:type="spellStart"/>
      <w:r w:rsidR="00516BE5">
        <w:rPr>
          <w:b w:val="0"/>
        </w:rPr>
        <w:t>fasilitere</w:t>
      </w:r>
      <w:proofErr w:type="spellEnd"/>
      <w:r w:rsidR="00516BE5">
        <w:rPr>
          <w:b w:val="0"/>
        </w:rPr>
        <w:t xml:space="preserve"> at Kunden kan foreta økning eller reduksjon av Skytjenestene, samt yte support som nærmere beskrevet </w:t>
      </w:r>
      <w:r w:rsidR="001A42CF" w:rsidRPr="009F46C5">
        <w:rPr>
          <w:b w:val="0"/>
        </w:rPr>
        <w:t>i pkt. 4.</w:t>
      </w:r>
    </w:p>
    <w:p w14:paraId="2E12883A" w14:textId="73285970" w:rsidR="0087050A" w:rsidRDefault="0087050A" w:rsidP="0087050A">
      <w:pPr>
        <w:pStyle w:val="Overskrift2"/>
        <w:rPr>
          <w:b w:val="0"/>
        </w:rPr>
      </w:pPr>
      <w:r w:rsidRPr="0087050A">
        <w:rPr>
          <w:b w:val="0"/>
        </w:rPr>
        <w:t xml:space="preserve">Kunden er innforstått med at </w:t>
      </w:r>
      <w:r>
        <w:rPr>
          <w:b w:val="0"/>
        </w:rPr>
        <w:t>Microsoft</w:t>
      </w:r>
      <w:r w:rsidRPr="0087050A">
        <w:rPr>
          <w:b w:val="0"/>
        </w:rPr>
        <w:t xml:space="preserve"> ha</w:t>
      </w:r>
      <w:r w:rsidR="00A37A62">
        <w:rPr>
          <w:b w:val="0"/>
        </w:rPr>
        <w:t>r</w:t>
      </w:r>
      <w:r w:rsidRPr="0087050A">
        <w:rPr>
          <w:b w:val="0"/>
        </w:rPr>
        <w:t xml:space="preserve"> rett til å nekte bestillinger av konkrete Skytjenester og/eller </w:t>
      </w:r>
      <w:r w:rsidR="003B46EB">
        <w:rPr>
          <w:b w:val="0"/>
        </w:rPr>
        <w:t>k</w:t>
      </w:r>
      <w:r w:rsidRPr="0087050A">
        <w:rPr>
          <w:b w:val="0"/>
        </w:rPr>
        <w:t>under</w:t>
      </w:r>
      <w:r w:rsidR="00A37A62">
        <w:rPr>
          <w:b w:val="0"/>
        </w:rPr>
        <w:t xml:space="preserve"> og at Microsoft heller ikke </w:t>
      </w:r>
      <w:r w:rsidR="00A37A62" w:rsidRPr="00945278">
        <w:rPr>
          <w:b w:val="0"/>
        </w:rPr>
        <w:t xml:space="preserve">garanterer at alle </w:t>
      </w:r>
      <w:r w:rsidR="00516BE5" w:rsidRPr="00945278">
        <w:rPr>
          <w:b w:val="0"/>
        </w:rPr>
        <w:t>Skytjenestene</w:t>
      </w:r>
      <w:r w:rsidR="00A37A62" w:rsidRPr="00945278">
        <w:rPr>
          <w:b w:val="0"/>
        </w:rPr>
        <w:t xml:space="preserve"> er</w:t>
      </w:r>
      <w:r w:rsidR="00A37A62" w:rsidRPr="00A37A62">
        <w:rPr>
          <w:b w:val="0"/>
        </w:rPr>
        <w:t xml:space="preserve"> tilgjengelig for bestilling eller i ønsket volum</w:t>
      </w:r>
      <w:r w:rsidRPr="0087050A">
        <w:rPr>
          <w:b w:val="0"/>
        </w:rPr>
        <w:t>. Dersom det skjer etter at denne Avtalen er signert</w:t>
      </w:r>
      <w:r w:rsidR="00576711">
        <w:rPr>
          <w:b w:val="0"/>
        </w:rPr>
        <w:t>,</w:t>
      </w:r>
      <w:r w:rsidRPr="0087050A">
        <w:rPr>
          <w:b w:val="0"/>
        </w:rPr>
        <w:t xml:space="preserve"> bortfaller </w:t>
      </w:r>
      <w:r w:rsidR="00626E09">
        <w:rPr>
          <w:b w:val="0"/>
        </w:rPr>
        <w:t>Forhandleren</w:t>
      </w:r>
      <w:r w:rsidR="00A37A62">
        <w:rPr>
          <w:b w:val="0"/>
        </w:rPr>
        <w:t xml:space="preserve">s </w:t>
      </w:r>
      <w:r w:rsidR="00516BE5">
        <w:rPr>
          <w:b w:val="0"/>
        </w:rPr>
        <w:t>videresalgs</w:t>
      </w:r>
      <w:r w:rsidR="00A37A62">
        <w:rPr>
          <w:b w:val="0"/>
        </w:rPr>
        <w:t>ansvar for de aktuelle bestillinger</w:t>
      </w:r>
      <w:r w:rsidR="003B46EB">
        <w:rPr>
          <w:b w:val="0"/>
        </w:rPr>
        <w:t>, eller i sin helhet om du som Kunde ikke er godkjent</w:t>
      </w:r>
      <w:r w:rsidRPr="0087050A">
        <w:rPr>
          <w:b w:val="0"/>
        </w:rPr>
        <w:t>.</w:t>
      </w:r>
    </w:p>
    <w:p w14:paraId="281C78CE" w14:textId="6DD04882" w:rsidR="00E5259A" w:rsidRPr="00E5259A" w:rsidRDefault="00E5259A" w:rsidP="00E5259A">
      <w:pPr>
        <w:pStyle w:val="Overskrift2"/>
        <w:rPr>
          <w:b w:val="0"/>
          <w:bCs/>
        </w:rPr>
      </w:pPr>
      <w:r w:rsidRPr="00E5259A">
        <w:rPr>
          <w:b w:val="0"/>
          <w:bCs/>
        </w:rPr>
        <w:t xml:space="preserve">Denne avtalen regulerer ikke </w:t>
      </w:r>
      <w:r w:rsidR="00626E09">
        <w:rPr>
          <w:b w:val="0"/>
          <w:bCs/>
        </w:rPr>
        <w:t>Forhandleren</w:t>
      </w:r>
      <w:r w:rsidRPr="00E5259A">
        <w:rPr>
          <w:b w:val="0"/>
          <w:bCs/>
        </w:rPr>
        <w:t>s eventuelle løpende bistand til Kunden</w:t>
      </w:r>
      <w:r>
        <w:rPr>
          <w:b w:val="0"/>
          <w:bCs/>
        </w:rPr>
        <w:t>, for eksempel med implementeringstjenester</w:t>
      </w:r>
      <w:r w:rsidR="00626E09">
        <w:rPr>
          <w:b w:val="0"/>
          <w:bCs/>
        </w:rPr>
        <w:t>, driftstjenester</w:t>
      </w:r>
      <w:r>
        <w:rPr>
          <w:b w:val="0"/>
          <w:bCs/>
        </w:rPr>
        <w:t xml:space="preserve"> o.l</w:t>
      </w:r>
      <w:r w:rsidRPr="00E5259A">
        <w:rPr>
          <w:b w:val="0"/>
          <w:bCs/>
        </w:rPr>
        <w:t xml:space="preserve">. For </w:t>
      </w:r>
      <w:r w:rsidR="00516BE5">
        <w:rPr>
          <w:b w:val="0"/>
          <w:bCs/>
        </w:rPr>
        <w:t xml:space="preserve">slike tjenester må </w:t>
      </w:r>
      <w:r w:rsidRPr="00E5259A">
        <w:rPr>
          <w:b w:val="0"/>
          <w:bCs/>
        </w:rPr>
        <w:t>Partene inngå</w:t>
      </w:r>
      <w:r w:rsidR="00626E09">
        <w:rPr>
          <w:b w:val="0"/>
          <w:bCs/>
        </w:rPr>
        <w:t xml:space="preserve"> egen avtale</w:t>
      </w:r>
      <w:r w:rsidRPr="00E5259A">
        <w:rPr>
          <w:b w:val="0"/>
          <w:bCs/>
        </w:rPr>
        <w:t>.</w:t>
      </w:r>
    </w:p>
    <w:p w14:paraId="7C0067AB" w14:textId="45776057" w:rsidR="006E5B3C" w:rsidRDefault="0087050A" w:rsidP="006E5B3C">
      <w:pPr>
        <w:pStyle w:val="Overskrift1"/>
      </w:pPr>
      <w:r>
        <w:t>skytjenester - varighet</w:t>
      </w:r>
    </w:p>
    <w:p w14:paraId="3696149E" w14:textId="45E0259F" w:rsidR="006E5B3C" w:rsidRPr="00945278" w:rsidRDefault="0087050A" w:rsidP="002A1741">
      <w:pPr>
        <w:pStyle w:val="Overskrift2"/>
        <w:rPr>
          <w:b w:val="0"/>
        </w:rPr>
      </w:pPr>
      <w:r w:rsidRPr="00945278">
        <w:rPr>
          <w:b w:val="0"/>
        </w:rPr>
        <w:t xml:space="preserve">De Skytjenester som Kunden har </w:t>
      </w:r>
      <w:r w:rsidR="00576711" w:rsidRPr="00945278">
        <w:rPr>
          <w:b w:val="0"/>
        </w:rPr>
        <w:t>kjøpt</w:t>
      </w:r>
      <w:r w:rsidRPr="00945278">
        <w:rPr>
          <w:b w:val="0"/>
        </w:rPr>
        <w:t xml:space="preserve"> gjennom</w:t>
      </w:r>
      <w:r w:rsidR="00576711" w:rsidRPr="00945278">
        <w:rPr>
          <w:b w:val="0"/>
        </w:rPr>
        <w:t xml:space="preserve"> denne</w:t>
      </w:r>
      <w:r w:rsidRPr="00945278">
        <w:rPr>
          <w:b w:val="0"/>
        </w:rPr>
        <w:t xml:space="preserve"> Avtalen</w:t>
      </w:r>
      <w:r w:rsidR="00516BE5" w:rsidRPr="00945278">
        <w:rPr>
          <w:b w:val="0"/>
        </w:rPr>
        <w:t xml:space="preserve"> på tidspunktet for avtaleinngåelse</w:t>
      </w:r>
      <w:r w:rsidRPr="00945278">
        <w:rPr>
          <w:b w:val="0"/>
        </w:rPr>
        <w:t xml:space="preserve"> </w:t>
      </w:r>
      <w:proofErr w:type="gramStart"/>
      <w:r w:rsidRPr="00945278">
        <w:rPr>
          <w:b w:val="0"/>
        </w:rPr>
        <w:t>fremkommer</w:t>
      </w:r>
      <w:proofErr w:type="gramEnd"/>
      <w:r w:rsidRPr="00945278">
        <w:rPr>
          <w:b w:val="0"/>
        </w:rPr>
        <w:t xml:space="preserve"> av </w:t>
      </w:r>
      <w:r w:rsidR="00E8444F" w:rsidRPr="00945278">
        <w:rPr>
          <w:b w:val="0"/>
        </w:rPr>
        <w:t>b</w:t>
      </w:r>
      <w:r w:rsidRPr="00945278">
        <w:rPr>
          <w:b w:val="0"/>
        </w:rPr>
        <w:t xml:space="preserve">ilag 1 til Avtalen. </w:t>
      </w:r>
      <w:r w:rsidR="00626E09">
        <w:rPr>
          <w:b w:val="0"/>
        </w:rPr>
        <w:t>Forhandleren</w:t>
      </w:r>
      <w:r w:rsidR="00D803D6" w:rsidRPr="00945278">
        <w:rPr>
          <w:b w:val="0"/>
        </w:rPr>
        <w:t xml:space="preserve"> bestiller Skytjenestene for Kunden straks denne Avtalen er signert. </w:t>
      </w:r>
      <w:r w:rsidRPr="00945278">
        <w:rPr>
          <w:b w:val="0"/>
        </w:rPr>
        <w:t xml:space="preserve">I </w:t>
      </w:r>
      <w:r w:rsidR="00E8444F" w:rsidRPr="00945278">
        <w:rPr>
          <w:b w:val="0"/>
        </w:rPr>
        <w:t>b</w:t>
      </w:r>
      <w:r w:rsidRPr="00945278">
        <w:rPr>
          <w:b w:val="0"/>
        </w:rPr>
        <w:t xml:space="preserve">ilag 1 fremkommer også </w:t>
      </w:r>
      <w:proofErr w:type="spellStart"/>
      <w:r w:rsidR="00A37A62" w:rsidRPr="00945278">
        <w:rPr>
          <w:b w:val="0"/>
        </w:rPr>
        <w:t>initiell</w:t>
      </w:r>
      <w:proofErr w:type="spellEnd"/>
      <w:r w:rsidR="00A37A62" w:rsidRPr="00945278">
        <w:rPr>
          <w:b w:val="0"/>
        </w:rPr>
        <w:t xml:space="preserve"> </w:t>
      </w:r>
      <w:r w:rsidRPr="00945278">
        <w:rPr>
          <w:b w:val="0"/>
        </w:rPr>
        <w:t>abonnementsperiode</w:t>
      </w:r>
      <w:r w:rsidR="00A37A62" w:rsidRPr="00945278">
        <w:rPr>
          <w:b w:val="0"/>
        </w:rPr>
        <w:t xml:space="preserve"> ved inngåelse av denne Avtalen</w:t>
      </w:r>
      <w:r w:rsidRPr="00945278">
        <w:rPr>
          <w:b w:val="0"/>
        </w:rPr>
        <w:t>.</w:t>
      </w:r>
      <w:r w:rsidR="00A37A62" w:rsidRPr="00945278">
        <w:rPr>
          <w:b w:val="0"/>
        </w:rPr>
        <w:t xml:space="preserve"> </w:t>
      </w:r>
    </w:p>
    <w:p w14:paraId="7E04A4B8" w14:textId="149768E3" w:rsidR="00D803D6" w:rsidRPr="00626E09" w:rsidRDefault="00F52B8D" w:rsidP="00F52B8D">
      <w:pPr>
        <w:pStyle w:val="Overskrift2"/>
        <w:rPr>
          <w:b w:val="0"/>
        </w:rPr>
      </w:pPr>
      <w:r w:rsidRPr="00626E09">
        <w:rPr>
          <w:b w:val="0"/>
        </w:rPr>
        <w:t>Dersom Kunden ønsker å si opp abonnementet på Skytjenestene helt eller delvis, s</w:t>
      </w:r>
      <w:r w:rsidR="00945278" w:rsidRPr="00626E09">
        <w:rPr>
          <w:b w:val="0"/>
        </w:rPr>
        <w:t xml:space="preserve">å </w:t>
      </w:r>
      <w:r w:rsidR="00626E09">
        <w:rPr>
          <w:b w:val="0"/>
        </w:rPr>
        <w:t>skal</w:t>
      </w:r>
      <w:r w:rsidR="007F3CB6">
        <w:rPr>
          <w:b w:val="0"/>
        </w:rPr>
        <w:t xml:space="preserve"> </w:t>
      </w:r>
      <w:r w:rsidR="00626E09" w:rsidRPr="00626E09">
        <w:rPr>
          <w:b w:val="0"/>
        </w:rPr>
        <w:t>Forhandleren</w:t>
      </w:r>
      <w:r w:rsidRPr="00626E09">
        <w:rPr>
          <w:b w:val="0"/>
        </w:rPr>
        <w:t xml:space="preserve"> formidle dette til Microsoft i samsvar med Microsofts vilkår og betingelser inntatt i bilag 2</w:t>
      </w:r>
      <w:r w:rsidR="00516BE5" w:rsidRPr="00626E09">
        <w:rPr>
          <w:b w:val="0"/>
        </w:rPr>
        <w:t xml:space="preserve"> eller ordrebekreftelser fra Microsoft</w:t>
      </w:r>
      <w:r w:rsidRPr="00626E09">
        <w:rPr>
          <w:b w:val="0"/>
        </w:rPr>
        <w:t xml:space="preserve">. </w:t>
      </w:r>
      <w:proofErr w:type="gramStart"/>
      <w:r w:rsidR="00D803D6" w:rsidRPr="00626E09">
        <w:rPr>
          <w:b w:val="0"/>
        </w:rPr>
        <w:t>Så fremt</w:t>
      </w:r>
      <w:proofErr w:type="gramEnd"/>
      <w:r w:rsidR="00D803D6" w:rsidRPr="00626E09">
        <w:rPr>
          <w:b w:val="0"/>
        </w:rPr>
        <w:t xml:space="preserve"> Kunden ikke har låst prisene til en tidsperiode og samtidig bundet seg til et definert uttak, </w:t>
      </w:r>
      <w:r w:rsidR="00626E09">
        <w:rPr>
          <w:b w:val="0"/>
        </w:rPr>
        <w:t xml:space="preserve">eller abonnerer på Skytjenester med en minimums varighet, </w:t>
      </w:r>
      <w:r w:rsidR="00D803D6" w:rsidRPr="00626E09">
        <w:rPr>
          <w:b w:val="0"/>
        </w:rPr>
        <w:t xml:space="preserve">så er hovedregelen at Kunden </w:t>
      </w:r>
      <w:r w:rsidR="00626E09">
        <w:rPr>
          <w:b w:val="0"/>
        </w:rPr>
        <w:t xml:space="preserve">fritt </w:t>
      </w:r>
      <w:r w:rsidR="00D803D6" w:rsidRPr="00626E09">
        <w:rPr>
          <w:b w:val="0"/>
        </w:rPr>
        <w:t xml:space="preserve">kan justere volum opp og ned for </w:t>
      </w:r>
      <w:r w:rsidR="00B835DD">
        <w:rPr>
          <w:b w:val="0"/>
        </w:rPr>
        <w:t>Skytjenestene</w:t>
      </w:r>
      <w:r w:rsidR="0044173F">
        <w:rPr>
          <w:b w:val="0"/>
        </w:rPr>
        <w:t xml:space="preserve"> fra dag til dag</w:t>
      </w:r>
      <w:r w:rsidR="00586915" w:rsidRPr="00626E09">
        <w:rPr>
          <w:b w:val="0"/>
        </w:rPr>
        <w:t>, samt si opp Skytjenestene</w:t>
      </w:r>
      <w:r w:rsidR="00626E09">
        <w:rPr>
          <w:b w:val="0"/>
        </w:rPr>
        <w:t xml:space="preserve"> i sin helhet</w:t>
      </w:r>
      <w:r w:rsidR="00586915" w:rsidRPr="00626E09">
        <w:rPr>
          <w:b w:val="0"/>
        </w:rPr>
        <w:t xml:space="preserve"> med 60 dagers </w:t>
      </w:r>
      <w:r w:rsidR="00B835DD">
        <w:rPr>
          <w:b w:val="0"/>
        </w:rPr>
        <w:t xml:space="preserve">skriftlig </w:t>
      </w:r>
      <w:r w:rsidR="00586915" w:rsidRPr="00626E09">
        <w:rPr>
          <w:b w:val="0"/>
        </w:rPr>
        <w:t>varsel</w:t>
      </w:r>
      <w:r w:rsidR="00516BE5" w:rsidRPr="00626E09">
        <w:rPr>
          <w:b w:val="0"/>
        </w:rPr>
        <w:t>. For SaaS tjenester kan det være mer begrenset mulighet til å justere volum opp og ned</w:t>
      </w:r>
      <w:r w:rsidR="00D803D6" w:rsidRPr="00626E09">
        <w:rPr>
          <w:b w:val="0"/>
        </w:rPr>
        <w:t xml:space="preserve">. </w:t>
      </w:r>
    </w:p>
    <w:p w14:paraId="51D9ACC2" w14:textId="48F2A150" w:rsidR="00D803D6" w:rsidRDefault="00D803D6" w:rsidP="002A1741">
      <w:pPr>
        <w:pStyle w:val="Overskrift2"/>
        <w:rPr>
          <w:b w:val="0"/>
        </w:rPr>
      </w:pPr>
      <w:r>
        <w:rPr>
          <w:b w:val="0"/>
        </w:rPr>
        <w:t>Dersom Kunden sier opp alle Skytjenestene fra Microsoft</w:t>
      </w:r>
      <w:r w:rsidR="00516BE5">
        <w:rPr>
          <w:b w:val="0"/>
        </w:rPr>
        <w:t xml:space="preserve"> i henhold til pkt. 2.2</w:t>
      </w:r>
      <w:r>
        <w:rPr>
          <w:b w:val="0"/>
        </w:rPr>
        <w:t>, opphører også denne Avtalen</w:t>
      </w:r>
      <w:r w:rsidR="00945278">
        <w:rPr>
          <w:b w:val="0"/>
        </w:rPr>
        <w:t>, med mindre partene avtaler noe annet</w:t>
      </w:r>
      <w:r>
        <w:rPr>
          <w:b w:val="0"/>
        </w:rPr>
        <w:t xml:space="preserve">. </w:t>
      </w:r>
      <w:commentRangeStart w:id="16"/>
      <w:r w:rsidRPr="0044173F">
        <w:rPr>
          <w:b w:val="0"/>
        </w:rPr>
        <w:t>Kunden kan også si opp avtalen</w:t>
      </w:r>
      <w:r w:rsidR="00516BE5" w:rsidRPr="0044173F">
        <w:rPr>
          <w:b w:val="0"/>
        </w:rPr>
        <w:t xml:space="preserve"> med </w:t>
      </w:r>
      <w:r w:rsidR="00626E09" w:rsidRPr="0044173F">
        <w:rPr>
          <w:b w:val="0"/>
        </w:rPr>
        <w:t>Forhandleren</w:t>
      </w:r>
      <w:r w:rsidR="00516BE5" w:rsidRPr="0044173F">
        <w:rPr>
          <w:b w:val="0"/>
        </w:rPr>
        <w:t xml:space="preserve"> som forhandler med 6</w:t>
      </w:r>
      <w:r w:rsidR="00586915" w:rsidRPr="0044173F">
        <w:rPr>
          <w:b w:val="0"/>
        </w:rPr>
        <w:t>0 dagers</w:t>
      </w:r>
      <w:r w:rsidR="00516BE5" w:rsidRPr="0044173F">
        <w:rPr>
          <w:b w:val="0"/>
        </w:rPr>
        <w:t xml:space="preserve"> skriftlig varsel</w:t>
      </w:r>
      <w:r w:rsidRPr="0044173F">
        <w:rPr>
          <w:b w:val="0"/>
        </w:rPr>
        <w:t>, og bytte</w:t>
      </w:r>
      <w:r w:rsidR="00516BE5" w:rsidRPr="0044173F">
        <w:rPr>
          <w:b w:val="0"/>
        </w:rPr>
        <w:t xml:space="preserve"> til annen</w:t>
      </w:r>
      <w:r w:rsidRPr="0044173F">
        <w:rPr>
          <w:b w:val="0"/>
        </w:rPr>
        <w:t xml:space="preserve"> forhandler (CSP). </w:t>
      </w:r>
      <w:proofErr w:type="spellStart"/>
      <w:r w:rsidRPr="0044173F">
        <w:rPr>
          <w:b w:val="0"/>
        </w:rPr>
        <w:t>Dvs</w:t>
      </w:r>
      <w:proofErr w:type="spellEnd"/>
      <w:r w:rsidRPr="0044173F">
        <w:rPr>
          <w:b w:val="0"/>
        </w:rPr>
        <w:t xml:space="preserve"> at Kunden tar med seg sin konto (</w:t>
      </w:r>
      <w:proofErr w:type="spellStart"/>
      <w:r w:rsidRPr="0044173F">
        <w:rPr>
          <w:b w:val="0"/>
        </w:rPr>
        <w:t>tennant</w:t>
      </w:r>
      <w:proofErr w:type="spellEnd"/>
      <w:r w:rsidRPr="0044173F">
        <w:rPr>
          <w:b w:val="0"/>
        </w:rPr>
        <w:t>) til en annen forhandler, eventuelt inngår avtale direkte med Microsoft.</w:t>
      </w:r>
      <w:r>
        <w:rPr>
          <w:b w:val="0"/>
        </w:rPr>
        <w:t xml:space="preserve"> </w:t>
      </w:r>
      <w:commentRangeEnd w:id="16"/>
      <w:r w:rsidR="0044173F">
        <w:rPr>
          <w:rStyle w:val="Merknadsreferanse"/>
          <w:rFonts w:eastAsiaTheme="minorHAnsi" w:cstheme="minorBidi"/>
          <w:b w:val="0"/>
          <w:color w:val="auto"/>
        </w:rPr>
        <w:commentReference w:id="16"/>
      </w:r>
    </w:p>
    <w:p w14:paraId="4726564A" w14:textId="75FD12D9" w:rsidR="00D803D6" w:rsidRDefault="00626E09" w:rsidP="00D803D6">
      <w:pPr>
        <w:pStyle w:val="Overskrift2"/>
        <w:rPr>
          <w:b w:val="0"/>
        </w:rPr>
      </w:pPr>
      <w:r>
        <w:rPr>
          <w:b w:val="0"/>
        </w:rPr>
        <w:t>Forhandleren</w:t>
      </w:r>
      <w:r w:rsidR="00D803D6" w:rsidRPr="007A649C">
        <w:rPr>
          <w:b w:val="0"/>
        </w:rPr>
        <w:t xml:space="preserve"> </w:t>
      </w:r>
      <w:r w:rsidR="00D803D6">
        <w:rPr>
          <w:b w:val="0"/>
        </w:rPr>
        <w:t xml:space="preserve">kan si opp </w:t>
      </w:r>
      <w:r w:rsidR="00D803D6" w:rsidRPr="007A649C">
        <w:rPr>
          <w:b w:val="0"/>
        </w:rPr>
        <w:t>Skytjenestene</w:t>
      </w:r>
      <w:r w:rsidR="00D803D6">
        <w:rPr>
          <w:b w:val="0"/>
        </w:rPr>
        <w:t xml:space="preserve"> helt eller delvis mot Kunden, dersom Microsoft krever det eller legger ned eller endrer tjenester. </w:t>
      </w:r>
    </w:p>
    <w:p w14:paraId="7CA683AA" w14:textId="0276BA68" w:rsidR="00D803D6" w:rsidRPr="00E5259A" w:rsidRDefault="00626E09" w:rsidP="00D803D6">
      <w:pPr>
        <w:pStyle w:val="Overskrift2"/>
        <w:rPr>
          <w:b w:val="0"/>
        </w:rPr>
      </w:pPr>
      <w:r>
        <w:rPr>
          <w:b w:val="0"/>
        </w:rPr>
        <w:lastRenderedPageBreak/>
        <w:t>Forhandleren</w:t>
      </w:r>
      <w:r w:rsidR="00D803D6" w:rsidRPr="00E5259A">
        <w:rPr>
          <w:b w:val="0"/>
        </w:rPr>
        <w:t xml:space="preserve"> kan </w:t>
      </w:r>
      <w:r w:rsidR="00F52B8D">
        <w:rPr>
          <w:b w:val="0"/>
        </w:rPr>
        <w:t>også</w:t>
      </w:r>
      <w:r w:rsidR="00D803D6">
        <w:rPr>
          <w:b w:val="0"/>
        </w:rPr>
        <w:t xml:space="preserve"> si opp Avtalen</w:t>
      </w:r>
      <w:r w:rsidR="00F52B8D">
        <w:rPr>
          <w:b w:val="0"/>
        </w:rPr>
        <w:t xml:space="preserve"> som forhandler</w:t>
      </w:r>
      <w:r w:rsidR="00D803D6">
        <w:rPr>
          <w:b w:val="0"/>
        </w:rPr>
        <w:t xml:space="preserve"> med 6</w:t>
      </w:r>
      <w:r w:rsidR="00D803D6" w:rsidRPr="00E5259A">
        <w:rPr>
          <w:b w:val="0"/>
        </w:rPr>
        <w:t xml:space="preserve"> måneders skriftlig varsel</w:t>
      </w:r>
      <w:r w:rsidR="00D803D6">
        <w:rPr>
          <w:b w:val="0"/>
        </w:rPr>
        <w:t xml:space="preserve">. </w:t>
      </w:r>
      <w:r>
        <w:rPr>
          <w:b w:val="0"/>
        </w:rPr>
        <w:t>Forhandleren</w:t>
      </w:r>
      <w:r w:rsidR="00D803D6" w:rsidRPr="00945278">
        <w:rPr>
          <w:b w:val="0"/>
        </w:rPr>
        <w:t xml:space="preserve"> kan si opp avtalen med kortere varsel dersom </w:t>
      </w:r>
      <w:r>
        <w:rPr>
          <w:b w:val="0"/>
        </w:rPr>
        <w:t>Forhandleren</w:t>
      </w:r>
      <w:r w:rsidR="00D803D6" w:rsidRPr="00945278">
        <w:rPr>
          <w:b w:val="0"/>
        </w:rPr>
        <w:t>s avtale med Microsoft</w:t>
      </w:r>
      <w:commentRangeStart w:id="17"/>
      <w:r w:rsidR="007F3CB6" w:rsidRPr="000717EF">
        <w:rPr>
          <w:b w:val="0"/>
          <w:highlight w:val="yellow"/>
        </w:rPr>
        <w:t>,</w:t>
      </w:r>
      <w:r w:rsidR="00D803D6" w:rsidRPr="00945278">
        <w:rPr>
          <w:b w:val="0"/>
        </w:rPr>
        <w:t xml:space="preserve"> </w:t>
      </w:r>
      <w:r w:rsidR="007F3CB6" w:rsidRPr="007F3CB6">
        <w:rPr>
          <w:b w:val="0"/>
          <w:highlight w:val="yellow"/>
        </w:rPr>
        <w:t xml:space="preserve">eller Microsofts </w:t>
      </w:r>
      <w:r w:rsidR="000717EF">
        <w:rPr>
          <w:b w:val="0"/>
          <w:highlight w:val="yellow"/>
        </w:rPr>
        <w:t>D</w:t>
      </w:r>
      <w:r w:rsidR="007F3CB6" w:rsidRPr="007F3CB6">
        <w:rPr>
          <w:b w:val="0"/>
          <w:highlight w:val="yellow"/>
        </w:rPr>
        <w:t>istributør</w:t>
      </w:r>
      <w:commentRangeEnd w:id="17"/>
      <w:r w:rsidR="000717EF">
        <w:rPr>
          <w:rStyle w:val="Merknadsreferanse"/>
          <w:rFonts w:eastAsiaTheme="minorHAnsi" w:cstheme="minorBidi"/>
          <w:b w:val="0"/>
          <w:color w:val="auto"/>
        </w:rPr>
        <w:commentReference w:id="17"/>
      </w:r>
      <w:r w:rsidR="007F3CB6">
        <w:rPr>
          <w:b w:val="0"/>
        </w:rPr>
        <w:t>,</w:t>
      </w:r>
      <w:r w:rsidR="007F3CB6" w:rsidRPr="00945278">
        <w:rPr>
          <w:b w:val="0"/>
        </w:rPr>
        <w:t xml:space="preserve"> </w:t>
      </w:r>
      <w:r w:rsidR="00D803D6" w:rsidRPr="00945278">
        <w:rPr>
          <w:b w:val="0"/>
        </w:rPr>
        <w:t xml:space="preserve">opphører </w:t>
      </w:r>
      <w:r w:rsidR="00F52B8D" w:rsidRPr="00945278">
        <w:rPr>
          <w:b w:val="0"/>
        </w:rPr>
        <w:t>uansett årsak</w:t>
      </w:r>
      <w:r w:rsidR="00D803D6" w:rsidRPr="00945278">
        <w:rPr>
          <w:b w:val="0"/>
        </w:rPr>
        <w:t>.</w:t>
      </w:r>
      <w:r w:rsidR="00D803D6">
        <w:rPr>
          <w:b w:val="0"/>
        </w:rPr>
        <w:t xml:space="preserve"> </w:t>
      </w:r>
    </w:p>
    <w:p w14:paraId="4486534D" w14:textId="3C9897C3" w:rsidR="006E5B3C" w:rsidRPr="00260D03" w:rsidRDefault="006E5B3C" w:rsidP="00260D03">
      <w:pPr>
        <w:pStyle w:val="Overskrift1"/>
        <w:rPr>
          <w:lang w:val="en-GB"/>
        </w:rPr>
      </w:pPr>
      <w:r w:rsidRPr="00260D03">
        <w:rPr>
          <w:lang w:val="en-GB"/>
        </w:rPr>
        <w:t>Pri</w:t>
      </w:r>
      <w:r w:rsidR="007A649C">
        <w:rPr>
          <w:lang w:val="en-GB"/>
        </w:rPr>
        <w:t>s og betalingsbetingelser</w:t>
      </w:r>
    </w:p>
    <w:p w14:paraId="512FDCE9" w14:textId="1F05214E" w:rsidR="002C50D7" w:rsidRDefault="007A649C" w:rsidP="007A649C">
      <w:pPr>
        <w:pStyle w:val="Overskrift2"/>
        <w:rPr>
          <w:b w:val="0"/>
        </w:rPr>
      </w:pPr>
      <w:r w:rsidRPr="007A649C">
        <w:rPr>
          <w:b w:val="0"/>
        </w:rPr>
        <w:t>Prise</w:t>
      </w:r>
      <w:r w:rsidR="002C50D7">
        <w:rPr>
          <w:b w:val="0"/>
        </w:rPr>
        <w:t>r</w:t>
      </w:r>
      <w:r w:rsidRPr="007A649C">
        <w:rPr>
          <w:b w:val="0"/>
        </w:rPr>
        <w:t xml:space="preserve"> for Skytjenestene </w:t>
      </w:r>
      <w:r w:rsidR="00FD6C3E">
        <w:rPr>
          <w:b w:val="0"/>
        </w:rPr>
        <w:t xml:space="preserve">følger </w:t>
      </w:r>
      <w:r w:rsidRPr="007A649C">
        <w:rPr>
          <w:b w:val="0"/>
        </w:rPr>
        <w:t>av</w:t>
      </w:r>
      <w:r w:rsidR="00E8444F">
        <w:rPr>
          <w:b w:val="0"/>
        </w:rPr>
        <w:t xml:space="preserve"> b</w:t>
      </w:r>
      <w:r w:rsidRPr="007A649C">
        <w:rPr>
          <w:b w:val="0"/>
        </w:rPr>
        <w:t xml:space="preserve">ilag 1. </w:t>
      </w:r>
    </w:p>
    <w:p w14:paraId="1A4556E2" w14:textId="67B28DDD" w:rsidR="007A649C" w:rsidRPr="007A649C" w:rsidRDefault="007A5C9A" w:rsidP="007A649C">
      <w:pPr>
        <w:pStyle w:val="Overskrift2"/>
        <w:rPr>
          <w:b w:val="0"/>
        </w:rPr>
      </w:pPr>
      <w:r>
        <w:rPr>
          <w:b w:val="0"/>
        </w:rPr>
        <w:t>Microsoft</w:t>
      </w:r>
      <w:r w:rsidR="007A649C" w:rsidRPr="007A649C">
        <w:rPr>
          <w:b w:val="0"/>
        </w:rPr>
        <w:t xml:space="preserve"> har rett til å justere sine priser </w:t>
      </w:r>
      <w:r w:rsidR="00970B22">
        <w:rPr>
          <w:b w:val="0"/>
        </w:rPr>
        <w:t xml:space="preserve">overfor </w:t>
      </w:r>
      <w:r w:rsidR="00626E09">
        <w:rPr>
          <w:b w:val="0"/>
        </w:rPr>
        <w:t>Forhandleren</w:t>
      </w:r>
      <w:r w:rsidR="00945278">
        <w:rPr>
          <w:b w:val="0"/>
        </w:rPr>
        <w:t xml:space="preserve"> fortløpende</w:t>
      </w:r>
      <w:r w:rsidR="007A649C" w:rsidRPr="007A649C">
        <w:rPr>
          <w:b w:val="0"/>
        </w:rPr>
        <w:t xml:space="preserve">. </w:t>
      </w:r>
      <w:r w:rsidR="00626E09">
        <w:rPr>
          <w:b w:val="0"/>
        </w:rPr>
        <w:t>Forhandleren</w:t>
      </w:r>
      <w:r w:rsidR="007A649C" w:rsidRPr="007A649C">
        <w:rPr>
          <w:b w:val="0"/>
        </w:rPr>
        <w:t xml:space="preserve"> har fra samme tidspunkt rett til å justere sine priser overfor Kunden tilsvarende </w:t>
      </w:r>
      <w:r>
        <w:rPr>
          <w:b w:val="0"/>
        </w:rPr>
        <w:t>Microsofts</w:t>
      </w:r>
      <w:r w:rsidR="007A649C" w:rsidRPr="007A649C">
        <w:rPr>
          <w:b w:val="0"/>
        </w:rPr>
        <w:t xml:space="preserve"> prisjustering</w:t>
      </w:r>
      <w:r w:rsidR="009B27AB">
        <w:rPr>
          <w:b w:val="0"/>
        </w:rPr>
        <w:t xml:space="preserve"> av veiledende priser</w:t>
      </w:r>
      <w:r w:rsidR="0044173F">
        <w:rPr>
          <w:b w:val="0"/>
        </w:rPr>
        <w:t>.</w:t>
      </w:r>
      <w:r w:rsidR="007A649C" w:rsidRPr="007A649C">
        <w:rPr>
          <w:b w:val="0"/>
        </w:rPr>
        <w:t xml:space="preserve"> </w:t>
      </w:r>
    </w:p>
    <w:p w14:paraId="41EA1367" w14:textId="2123CFE3" w:rsidR="007A5C9A" w:rsidRPr="0044173F" w:rsidRDefault="002C50D7" w:rsidP="007A5C9A">
      <w:pPr>
        <w:pStyle w:val="Overskrift2"/>
        <w:rPr>
          <w:b w:val="0"/>
        </w:rPr>
      </w:pPr>
      <w:r w:rsidRPr="0044173F">
        <w:rPr>
          <w:b w:val="0"/>
        </w:rPr>
        <w:t xml:space="preserve">Kunden er forpliktet til å betale for forbruk av Skytjenestene, i henhold til målinger fra Microsoft. </w:t>
      </w:r>
      <w:r w:rsidR="00626E09" w:rsidRPr="0044173F">
        <w:rPr>
          <w:b w:val="0"/>
          <w:bCs/>
        </w:rPr>
        <w:t>Forhandleren</w:t>
      </w:r>
      <w:r w:rsidR="006E5B3C" w:rsidRPr="0044173F">
        <w:t xml:space="preserve"> </w:t>
      </w:r>
      <w:r w:rsidR="00970B22" w:rsidRPr="0044173F">
        <w:rPr>
          <w:b w:val="0"/>
        </w:rPr>
        <w:t>er forpliktet</w:t>
      </w:r>
      <w:r w:rsidR="007A5C9A" w:rsidRPr="0044173F">
        <w:rPr>
          <w:b w:val="0"/>
        </w:rPr>
        <w:t xml:space="preserve"> til å foreta </w:t>
      </w:r>
      <w:r w:rsidR="00970B22" w:rsidRPr="0044173F">
        <w:rPr>
          <w:b w:val="0"/>
        </w:rPr>
        <w:t xml:space="preserve">et </w:t>
      </w:r>
      <w:r w:rsidR="007A5C9A" w:rsidRPr="0044173F">
        <w:rPr>
          <w:b w:val="0"/>
        </w:rPr>
        <w:t xml:space="preserve">korrekt oppgjør mot </w:t>
      </w:r>
      <w:r w:rsidR="007E21A6" w:rsidRPr="0044173F">
        <w:rPr>
          <w:b w:val="0"/>
        </w:rPr>
        <w:t>Microsoft</w:t>
      </w:r>
      <w:r w:rsidR="007A5C9A" w:rsidRPr="0044173F">
        <w:rPr>
          <w:b w:val="0"/>
        </w:rPr>
        <w:t xml:space="preserve"> </w:t>
      </w:r>
      <w:commentRangeStart w:id="18"/>
      <w:r w:rsidR="000717EF">
        <w:rPr>
          <w:b w:val="0"/>
          <w:highlight w:val="yellow"/>
        </w:rPr>
        <w:t xml:space="preserve">via Microsofts Distributør </w:t>
      </w:r>
      <w:commentRangeEnd w:id="18"/>
      <w:r w:rsidR="000717EF">
        <w:rPr>
          <w:rStyle w:val="Merknadsreferanse"/>
          <w:rFonts w:eastAsiaTheme="minorHAnsi" w:cstheme="minorBidi"/>
          <w:b w:val="0"/>
          <w:color w:val="auto"/>
        </w:rPr>
        <w:commentReference w:id="18"/>
      </w:r>
      <w:r w:rsidR="007A5C9A" w:rsidRPr="0044173F">
        <w:rPr>
          <w:b w:val="0"/>
        </w:rPr>
        <w:t xml:space="preserve">når </w:t>
      </w:r>
      <w:r w:rsidR="00626E09" w:rsidRPr="0044173F">
        <w:rPr>
          <w:b w:val="0"/>
        </w:rPr>
        <w:t>Forhandleren</w:t>
      </w:r>
      <w:r w:rsidR="007A5C9A" w:rsidRPr="0044173F">
        <w:rPr>
          <w:b w:val="0"/>
        </w:rPr>
        <w:t xml:space="preserve"> mottar betaling fra Kunden. </w:t>
      </w:r>
    </w:p>
    <w:p w14:paraId="4326EBB7" w14:textId="1A539410" w:rsidR="00F52B8D" w:rsidRDefault="00626E09" w:rsidP="00E5259A">
      <w:pPr>
        <w:pStyle w:val="Overskrift2"/>
        <w:rPr>
          <w:b w:val="0"/>
          <w:bCs/>
        </w:rPr>
      </w:pPr>
      <w:r w:rsidRPr="0044173F">
        <w:rPr>
          <w:b w:val="0"/>
          <w:bCs/>
        </w:rPr>
        <w:t>Forhandleren</w:t>
      </w:r>
      <w:r w:rsidR="006E5B3C" w:rsidRPr="0044173F">
        <w:rPr>
          <w:b w:val="0"/>
          <w:bCs/>
        </w:rPr>
        <w:t xml:space="preserve"> </w:t>
      </w:r>
      <w:r w:rsidR="007E21A6" w:rsidRPr="0044173F">
        <w:rPr>
          <w:b w:val="0"/>
          <w:bCs/>
        </w:rPr>
        <w:t xml:space="preserve">vil fakturere Kunden for Skytjenestene i samsvar med det som er angitt i </w:t>
      </w:r>
      <w:r w:rsidR="00E8444F" w:rsidRPr="0044173F">
        <w:rPr>
          <w:b w:val="0"/>
          <w:bCs/>
        </w:rPr>
        <w:t>b</w:t>
      </w:r>
      <w:r w:rsidR="007E21A6" w:rsidRPr="0044173F">
        <w:rPr>
          <w:b w:val="0"/>
          <w:bCs/>
        </w:rPr>
        <w:t xml:space="preserve">ilag 1, men forbeholder seg rett til å fakturere straks </w:t>
      </w:r>
      <w:r w:rsidRPr="0044173F">
        <w:rPr>
          <w:b w:val="0"/>
          <w:bCs/>
        </w:rPr>
        <w:t>Forhandleren</w:t>
      </w:r>
      <w:r w:rsidR="007E21A6" w:rsidRPr="0044173F">
        <w:rPr>
          <w:b w:val="0"/>
          <w:bCs/>
        </w:rPr>
        <w:t xml:space="preserve"> mottar korresponderende faktura fra Microsoft</w:t>
      </w:r>
      <w:r w:rsidR="000717EF">
        <w:rPr>
          <w:b w:val="0"/>
          <w:bCs/>
        </w:rPr>
        <w:t xml:space="preserve"> </w:t>
      </w:r>
      <w:commentRangeStart w:id="19"/>
      <w:r w:rsidR="000717EF" w:rsidRPr="000717EF">
        <w:rPr>
          <w:b w:val="0"/>
          <w:bCs/>
          <w:highlight w:val="yellow"/>
        </w:rPr>
        <w:t>sin Distributør</w:t>
      </w:r>
      <w:commentRangeEnd w:id="19"/>
      <w:r w:rsidR="000717EF">
        <w:rPr>
          <w:rStyle w:val="Merknadsreferanse"/>
          <w:rFonts w:eastAsiaTheme="minorHAnsi" w:cstheme="minorBidi"/>
          <w:b w:val="0"/>
          <w:color w:val="auto"/>
        </w:rPr>
        <w:commentReference w:id="19"/>
      </w:r>
      <w:r w:rsidR="007E21A6" w:rsidRPr="0044173F">
        <w:rPr>
          <w:b w:val="0"/>
          <w:bCs/>
        </w:rPr>
        <w:t>. For</w:t>
      </w:r>
      <w:r w:rsidR="007E21A6" w:rsidRPr="00E5259A">
        <w:rPr>
          <w:b w:val="0"/>
          <w:bCs/>
        </w:rPr>
        <w:t xml:space="preserve"> å unngå at Microsoft benytter sin rett til å tilbakeholde eller avslutte Skytjenestene i samsvar med Microsofts </w:t>
      </w:r>
      <w:r w:rsidR="00970B22" w:rsidRPr="00E5259A">
        <w:rPr>
          <w:b w:val="0"/>
          <w:bCs/>
        </w:rPr>
        <w:t>vilkår</w:t>
      </w:r>
      <w:r w:rsidR="007E21A6" w:rsidRPr="00E5259A">
        <w:rPr>
          <w:b w:val="0"/>
          <w:bCs/>
        </w:rPr>
        <w:t xml:space="preserve">, har Kunden ingen rett til å tilbakeholde betaling til </w:t>
      </w:r>
      <w:r>
        <w:rPr>
          <w:b w:val="0"/>
          <w:bCs/>
        </w:rPr>
        <w:t>Forhandleren</w:t>
      </w:r>
      <w:r w:rsidR="007E21A6" w:rsidRPr="00E5259A">
        <w:rPr>
          <w:b w:val="0"/>
          <w:bCs/>
        </w:rPr>
        <w:t xml:space="preserve">. Dette gjelder uansett hvilken begrunnelse Kunden </w:t>
      </w:r>
      <w:proofErr w:type="gramStart"/>
      <w:r w:rsidR="007E21A6" w:rsidRPr="00E5259A">
        <w:rPr>
          <w:b w:val="0"/>
          <w:bCs/>
        </w:rPr>
        <w:t>påberoper seg</w:t>
      </w:r>
      <w:proofErr w:type="gramEnd"/>
      <w:r w:rsidR="007E21A6" w:rsidRPr="00E5259A">
        <w:rPr>
          <w:b w:val="0"/>
          <w:bCs/>
        </w:rPr>
        <w:t xml:space="preserve"> for tilbakehold av betaling, f.eks. manglende oppfyllelse fra </w:t>
      </w:r>
      <w:r w:rsidR="002C50D7">
        <w:rPr>
          <w:b w:val="0"/>
          <w:bCs/>
        </w:rPr>
        <w:t>Microsofts</w:t>
      </w:r>
      <w:r w:rsidR="007E21A6" w:rsidRPr="00E5259A">
        <w:rPr>
          <w:b w:val="0"/>
          <w:bCs/>
        </w:rPr>
        <w:t xml:space="preserve"> side</w:t>
      </w:r>
      <w:r w:rsidR="002C50D7">
        <w:rPr>
          <w:b w:val="0"/>
          <w:bCs/>
        </w:rPr>
        <w:t>, feil i fakturagrunnlag fra Microsoft,</w:t>
      </w:r>
      <w:r w:rsidR="00792548" w:rsidRPr="00E5259A">
        <w:rPr>
          <w:b w:val="0"/>
          <w:bCs/>
        </w:rPr>
        <w:t xml:space="preserve"> eller</w:t>
      </w:r>
      <w:r w:rsidR="007E21A6" w:rsidRPr="00E5259A">
        <w:rPr>
          <w:b w:val="0"/>
          <w:bCs/>
        </w:rPr>
        <w:t xml:space="preserve"> manglende oppfyllelse av andre avtaler </w:t>
      </w:r>
      <w:r w:rsidR="00792548" w:rsidRPr="00E5259A">
        <w:rPr>
          <w:b w:val="0"/>
          <w:bCs/>
        </w:rPr>
        <w:t>hvor</w:t>
      </w:r>
      <w:r w:rsidR="007E21A6" w:rsidRPr="00E5259A">
        <w:rPr>
          <w:b w:val="0"/>
          <w:bCs/>
        </w:rPr>
        <w:t xml:space="preserve"> </w:t>
      </w:r>
      <w:r>
        <w:rPr>
          <w:b w:val="0"/>
          <w:bCs/>
        </w:rPr>
        <w:t>Forhandleren</w:t>
      </w:r>
      <w:r w:rsidR="00792548" w:rsidRPr="00E5259A">
        <w:rPr>
          <w:b w:val="0"/>
          <w:bCs/>
        </w:rPr>
        <w:t xml:space="preserve"> er part. </w:t>
      </w:r>
    </w:p>
    <w:p w14:paraId="339CB640" w14:textId="08C8F317" w:rsidR="00F52B8D" w:rsidRDefault="00F52B8D" w:rsidP="00E5259A">
      <w:pPr>
        <w:pStyle w:val="Overskrift2"/>
        <w:rPr>
          <w:b w:val="0"/>
          <w:bCs/>
        </w:rPr>
      </w:pPr>
      <w:r>
        <w:rPr>
          <w:b w:val="0"/>
          <w:bCs/>
        </w:rPr>
        <w:t xml:space="preserve">Kunden er kjent med at </w:t>
      </w:r>
      <w:r w:rsidR="001D1648">
        <w:rPr>
          <w:b w:val="0"/>
          <w:bCs/>
        </w:rPr>
        <w:t xml:space="preserve">Forhandleren </w:t>
      </w:r>
      <w:r>
        <w:rPr>
          <w:b w:val="0"/>
          <w:bCs/>
        </w:rPr>
        <w:t xml:space="preserve">har en frist på 25 dager fra Microsoft utsteder faktura for forbrukte Skytjenester, på å fremme innsigelse mot fakturaens størrelse, målt forbruk osv. </w:t>
      </w:r>
      <w:commentRangeStart w:id="20"/>
      <w:r>
        <w:rPr>
          <w:b w:val="0"/>
          <w:bCs/>
        </w:rPr>
        <w:t xml:space="preserve">Mellom </w:t>
      </w:r>
      <w:r w:rsidR="00626E09">
        <w:rPr>
          <w:b w:val="0"/>
          <w:bCs/>
        </w:rPr>
        <w:t>Forhandleren</w:t>
      </w:r>
      <w:r>
        <w:rPr>
          <w:b w:val="0"/>
          <w:bCs/>
        </w:rPr>
        <w:t xml:space="preserve"> og Kunden avtales det en tilsvarende frist på </w:t>
      </w:r>
      <w:r w:rsidR="0044173F">
        <w:rPr>
          <w:b w:val="0"/>
          <w:bCs/>
        </w:rPr>
        <w:t>20</w:t>
      </w:r>
      <w:r>
        <w:rPr>
          <w:b w:val="0"/>
          <w:bCs/>
        </w:rPr>
        <w:t xml:space="preserve"> dager fra mottak av faktura, slik </w:t>
      </w:r>
      <w:r w:rsidR="004A5567">
        <w:rPr>
          <w:b w:val="0"/>
          <w:bCs/>
        </w:rPr>
        <w:t xml:space="preserve">at </w:t>
      </w:r>
      <w:r w:rsidR="00626E09">
        <w:rPr>
          <w:b w:val="0"/>
          <w:bCs/>
        </w:rPr>
        <w:t>Forhandleren</w:t>
      </w:r>
      <w:r>
        <w:rPr>
          <w:b w:val="0"/>
          <w:bCs/>
        </w:rPr>
        <w:t xml:space="preserve"> rekker å behandle dette selv, </w:t>
      </w:r>
      <w:r w:rsidR="002C50D7">
        <w:rPr>
          <w:b w:val="0"/>
          <w:bCs/>
        </w:rPr>
        <w:t xml:space="preserve">og </w:t>
      </w:r>
      <w:r>
        <w:rPr>
          <w:b w:val="0"/>
          <w:bCs/>
        </w:rPr>
        <w:t xml:space="preserve">videresende det til </w:t>
      </w:r>
      <w:r w:rsidR="002C50D7">
        <w:rPr>
          <w:b w:val="0"/>
          <w:bCs/>
        </w:rPr>
        <w:t>Microsoft</w:t>
      </w:r>
      <w:r>
        <w:rPr>
          <w:b w:val="0"/>
          <w:bCs/>
        </w:rPr>
        <w:t xml:space="preserve"> innen 25 dagers fristen</w:t>
      </w:r>
      <w:commentRangeEnd w:id="20"/>
      <w:r w:rsidR="000717EF">
        <w:rPr>
          <w:rStyle w:val="Merknadsreferanse"/>
          <w:rFonts w:eastAsiaTheme="minorHAnsi" w:cstheme="minorBidi"/>
          <w:b w:val="0"/>
          <w:color w:val="auto"/>
        </w:rPr>
        <w:commentReference w:id="20"/>
      </w:r>
      <w:r>
        <w:rPr>
          <w:b w:val="0"/>
          <w:bCs/>
        </w:rPr>
        <w:t xml:space="preserve">. Innsigelser fremmet etter fristen har den konsekvens at en ikke har noe krav på at Microsoft behandler innsigelsen. Alle innsigelser skal uansett aksepteres av Microsoft, før </w:t>
      </w:r>
      <w:r w:rsidR="00626E09">
        <w:rPr>
          <w:b w:val="0"/>
          <w:bCs/>
        </w:rPr>
        <w:t>Forhandleren</w:t>
      </w:r>
      <w:r>
        <w:rPr>
          <w:b w:val="0"/>
          <w:bCs/>
        </w:rPr>
        <w:t xml:space="preserve"> har en plikt til å redusere Kundens </w:t>
      </w:r>
      <w:r w:rsidR="002C50D7">
        <w:rPr>
          <w:b w:val="0"/>
          <w:bCs/>
        </w:rPr>
        <w:t xml:space="preserve">kommende </w:t>
      </w:r>
      <w:r>
        <w:rPr>
          <w:b w:val="0"/>
          <w:bCs/>
        </w:rPr>
        <w:t>faktura</w:t>
      </w:r>
      <w:r w:rsidR="002C50D7">
        <w:rPr>
          <w:b w:val="0"/>
          <w:bCs/>
        </w:rPr>
        <w:t>er</w:t>
      </w:r>
      <w:r>
        <w:rPr>
          <w:b w:val="0"/>
          <w:bCs/>
        </w:rPr>
        <w:t xml:space="preserve"> tilsvarende. </w:t>
      </w:r>
    </w:p>
    <w:p w14:paraId="60458DF0" w14:textId="302F907C" w:rsidR="007E21A6" w:rsidRDefault="007E21A6" w:rsidP="00E5259A">
      <w:pPr>
        <w:pStyle w:val="Overskrift2"/>
        <w:rPr>
          <w:b w:val="0"/>
          <w:bCs/>
        </w:rPr>
      </w:pPr>
      <w:r w:rsidRPr="00E5259A">
        <w:rPr>
          <w:b w:val="0"/>
          <w:bCs/>
        </w:rPr>
        <w:t xml:space="preserve">Ved forsinket betaling </w:t>
      </w:r>
      <w:r w:rsidR="00970B22" w:rsidRPr="00E5259A">
        <w:rPr>
          <w:b w:val="0"/>
          <w:bCs/>
        </w:rPr>
        <w:t>påløper</w:t>
      </w:r>
      <w:r w:rsidRPr="00E5259A">
        <w:rPr>
          <w:b w:val="0"/>
          <w:bCs/>
        </w:rPr>
        <w:t xml:space="preserve"> rente i samsvar med lov om rente</w:t>
      </w:r>
      <w:r w:rsidR="00A230EE" w:rsidRPr="00E5259A">
        <w:rPr>
          <w:b w:val="0"/>
          <w:bCs/>
        </w:rPr>
        <w:t>r</w:t>
      </w:r>
      <w:r w:rsidRPr="00E5259A">
        <w:rPr>
          <w:b w:val="0"/>
          <w:bCs/>
        </w:rPr>
        <w:t xml:space="preserve"> ved forsinket betaling</w:t>
      </w:r>
      <w:r w:rsidR="00792548" w:rsidRPr="00E5259A">
        <w:rPr>
          <w:b w:val="0"/>
          <w:bCs/>
        </w:rPr>
        <w:t xml:space="preserve"> nr</w:t>
      </w:r>
      <w:r w:rsidR="004A5567">
        <w:rPr>
          <w:b w:val="0"/>
          <w:bCs/>
        </w:rPr>
        <w:t>.</w:t>
      </w:r>
      <w:r w:rsidR="00792548" w:rsidRPr="00E5259A">
        <w:rPr>
          <w:b w:val="0"/>
          <w:bCs/>
        </w:rPr>
        <w:t xml:space="preserve"> 100 av 17. desember 1976</w:t>
      </w:r>
      <w:r w:rsidR="00970B22" w:rsidRPr="00E5259A">
        <w:rPr>
          <w:b w:val="0"/>
          <w:bCs/>
        </w:rPr>
        <w:t xml:space="preserve"> (forsinkelsesrenteloven)</w:t>
      </w:r>
      <w:r w:rsidRPr="00E5259A">
        <w:rPr>
          <w:b w:val="0"/>
          <w:bCs/>
        </w:rPr>
        <w:t xml:space="preserve">. Dersom betaling </w:t>
      </w:r>
      <w:r w:rsidR="00A230EE" w:rsidRPr="00E5259A">
        <w:rPr>
          <w:b w:val="0"/>
          <w:bCs/>
        </w:rPr>
        <w:t xml:space="preserve">fra Kunden </w:t>
      </w:r>
      <w:r w:rsidRPr="00E5259A">
        <w:rPr>
          <w:b w:val="0"/>
          <w:bCs/>
        </w:rPr>
        <w:t xml:space="preserve">ikke skjer </w:t>
      </w:r>
      <w:r w:rsidR="00A230EE" w:rsidRPr="00E5259A">
        <w:rPr>
          <w:b w:val="0"/>
          <w:bCs/>
        </w:rPr>
        <w:t xml:space="preserve">i sin helhet </w:t>
      </w:r>
      <w:r w:rsidRPr="00E5259A">
        <w:rPr>
          <w:b w:val="0"/>
          <w:bCs/>
        </w:rPr>
        <w:t>innen</w:t>
      </w:r>
      <w:r w:rsidR="00792548" w:rsidRPr="00E5259A">
        <w:rPr>
          <w:b w:val="0"/>
          <w:bCs/>
        </w:rPr>
        <w:t xml:space="preserve"> tretti</w:t>
      </w:r>
      <w:r w:rsidRPr="00E5259A">
        <w:rPr>
          <w:b w:val="0"/>
          <w:bCs/>
        </w:rPr>
        <w:t xml:space="preserve"> </w:t>
      </w:r>
      <w:r w:rsidR="00792548" w:rsidRPr="00E5259A">
        <w:rPr>
          <w:b w:val="0"/>
          <w:bCs/>
        </w:rPr>
        <w:t>(30)</w:t>
      </w:r>
      <w:r w:rsidRPr="00E5259A">
        <w:rPr>
          <w:b w:val="0"/>
          <w:bCs/>
        </w:rPr>
        <w:t xml:space="preserve"> dager etter at </w:t>
      </w:r>
      <w:r w:rsidR="00626E09">
        <w:rPr>
          <w:b w:val="0"/>
          <w:bCs/>
        </w:rPr>
        <w:t>Forhandleren</w:t>
      </w:r>
      <w:r w:rsidRPr="00E5259A">
        <w:rPr>
          <w:b w:val="0"/>
          <w:bCs/>
        </w:rPr>
        <w:t xml:space="preserve"> har varslet om manglende betaling, </w:t>
      </w:r>
      <w:r w:rsidR="00974237" w:rsidRPr="00E5259A">
        <w:rPr>
          <w:b w:val="0"/>
          <w:bCs/>
        </w:rPr>
        <w:t>har</w:t>
      </w:r>
      <w:r w:rsidRPr="00E5259A">
        <w:rPr>
          <w:b w:val="0"/>
          <w:bCs/>
        </w:rPr>
        <w:t xml:space="preserve"> </w:t>
      </w:r>
      <w:r w:rsidR="00626E09">
        <w:rPr>
          <w:b w:val="0"/>
          <w:bCs/>
        </w:rPr>
        <w:t>Forhandleren</w:t>
      </w:r>
      <w:r w:rsidRPr="00E5259A">
        <w:rPr>
          <w:b w:val="0"/>
          <w:bCs/>
        </w:rPr>
        <w:t xml:space="preserve"> </w:t>
      </w:r>
      <w:r w:rsidR="00974237" w:rsidRPr="00E5259A">
        <w:rPr>
          <w:b w:val="0"/>
          <w:bCs/>
        </w:rPr>
        <w:t>rett</w:t>
      </w:r>
      <w:r w:rsidRPr="00E5259A">
        <w:rPr>
          <w:b w:val="0"/>
          <w:bCs/>
        </w:rPr>
        <w:t xml:space="preserve"> til </w:t>
      </w:r>
      <w:r w:rsidR="0044173F">
        <w:rPr>
          <w:b w:val="0"/>
          <w:bCs/>
        </w:rPr>
        <w:t xml:space="preserve">ved skriftlig melding </w:t>
      </w:r>
      <w:r w:rsidRPr="00E5259A">
        <w:rPr>
          <w:b w:val="0"/>
          <w:bCs/>
        </w:rPr>
        <w:t xml:space="preserve">å </w:t>
      </w:r>
      <w:r w:rsidR="00E5259A">
        <w:rPr>
          <w:b w:val="0"/>
          <w:bCs/>
        </w:rPr>
        <w:t xml:space="preserve">suspendere tjenestene eller </w:t>
      </w:r>
      <w:r w:rsidR="002C50D7">
        <w:rPr>
          <w:b w:val="0"/>
          <w:bCs/>
        </w:rPr>
        <w:t xml:space="preserve">til å </w:t>
      </w:r>
      <w:r w:rsidR="0044173F">
        <w:rPr>
          <w:b w:val="0"/>
          <w:bCs/>
        </w:rPr>
        <w:t>heve avtalen</w:t>
      </w:r>
      <w:r w:rsidRPr="00E5259A">
        <w:rPr>
          <w:b w:val="0"/>
          <w:bCs/>
        </w:rPr>
        <w:t>.</w:t>
      </w:r>
    </w:p>
    <w:p w14:paraId="5A57724A" w14:textId="28585870" w:rsidR="006E5B3C" w:rsidRPr="005D39FD" w:rsidRDefault="006E5B3C" w:rsidP="005D39FD">
      <w:pPr>
        <w:pStyle w:val="Overskrift1"/>
        <w:rPr>
          <w:lang w:val="en-GB"/>
        </w:rPr>
      </w:pPr>
      <w:r w:rsidRPr="005D39FD">
        <w:rPr>
          <w:lang w:val="en-GB"/>
        </w:rPr>
        <w:t xml:space="preserve">Support </w:t>
      </w:r>
    </w:p>
    <w:p w14:paraId="67C863A3" w14:textId="461F5C88" w:rsidR="006E5B3C" w:rsidRPr="00B81736" w:rsidRDefault="00FB073D" w:rsidP="006E5B3C">
      <w:pPr>
        <w:pStyle w:val="Overskrift2"/>
        <w:rPr>
          <w:b w:val="0"/>
        </w:rPr>
      </w:pPr>
      <w:r w:rsidRPr="00FB073D">
        <w:rPr>
          <w:b w:val="0"/>
        </w:rPr>
        <w:t xml:space="preserve">De </w:t>
      </w:r>
      <w:r w:rsidR="00EB712E">
        <w:rPr>
          <w:b w:val="0"/>
        </w:rPr>
        <w:t>support</w:t>
      </w:r>
      <w:r w:rsidRPr="00FB073D">
        <w:rPr>
          <w:b w:val="0"/>
        </w:rPr>
        <w:t xml:space="preserve">tjenester som </w:t>
      </w:r>
      <w:r w:rsidR="00626E09">
        <w:rPr>
          <w:b w:val="0"/>
        </w:rPr>
        <w:t>Forhandleren</w:t>
      </w:r>
      <w:r w:rsidRPr="00FB073D">
        <w:rPr>
          <w:b w:val="0"/>
        </w:rPr>
        <w:t xml:space="preserve"> skal yte til Kunden </w:t>
      </w:r>
      <w:proofErr w:type="gramStart"/>
      <w:r w:rsidRPr="00FB073D">
        <w:rPr>
          <w:b w:val="0"/>
        </w:rPr>
        <w:t>fremgår</w:t>
      </w:r>
      <w:proofErr w:type="gramEnd"/>
      <w:r w:rsidRPr="00FB073D">
        <w:rPr>
          <w:b w:val="0"/>
        </w:rPr>
        <w:t xml:space="preserve"> av Avtalens bilag 3. Oppfyllelsen av </w:t>
      </w:r>
      <w:r w:rsidR="00626E09">
        <w:rPr>
          <w:b w:val="0"/>
        </w:rPr>
        <w:t>Forhandleren</w:t>
      </w:r>
      <w:r>
        <w:rPr>
          <w:b w:val="0"/>
        </w:rPr>
        <w:t>s</w:t>
      </w:r>
      <w:r w:rsidRPr="00FB073D">
        <w:rPr>
          <w:b w:val="0"/>
        </w:rPr>
        <w:t xml:space="preserve"> </w:t>
      </w:r>
      <w:r w:rsidR="00970B22">
        <w:rPr>
          <w:b w:val="0"/>
        </w:rPr>
        <w:t>support</w:t>
      </w:r>
      <w:r w:rsidRPr="00FB073D">
        <w:rPr>
          <w:b w:val="0"/>
        </w:rPr>
        <w:t xml:space="preserve">forpliktelser er betinget av at Kunden opprettholder sitt abonnement på Skytjenestene. </w:t>
      </w:r>
    </w:p>
    <w:p w14:paraId="5B45A7C9" w14:textId="096403C2" w:rsidR="004522F5" w:rsidRPr="00E5259A" w:rsidRDefault="00626E09" w:rsidP="002A1741">
      <w:pPr>
        <w:pStyle w:val="Overskrift2"/>
      </w:pPr>
      <w:r>
        <w:rPr>
          <w:b w:val="0"/>
        </w:rPr>
        <w:t>Forhandleren</w:t>
      </w:r>
      <w:r w:rsidR="002D1234" w:rsidRPr="00B81736">
        <w:rPr>
          <w:b w:val="0"/>
        </w:rPr>
        <w:t xml:space="preserve"> </w:t>
      </w:r>
      <w:r w:rsidR="00B81736" w:rsidRPr="00B81736">
        <w:rPr>
          <w:b w:val="0"/>
        </w:rPr>
        <w:t>skal som del av supporttjenesten yte bistand i forbindelse med opphør av avtalen mellom Kunde</w:t>
      </w:r>
      <w:r w:rsidR="00B81736">
        <w:rPr>
          <w:b w:val="0"/>
        </w:rPr>
        <w:t>n</w:t>
      </w:r>
      <w:r w:rsidR="00B81736" w:rsidRPr="00B81736">
        <w:rPr>
          <w:b w:val="0"/>
        </w:rPr>
        <w:t xml:space="preserve"> og </w:t>
      </w:r>
      <w:r w:rsidR="00B81736">
        <w:rPr>
          <w:b w:val="0"/>
        </w:rPr>
        <w:t>Microsoft</w:t>
      </w:r>
      <w:r w:rsidR="00B81736" w:rsidRPr="00B81736">
        <w:rPr>
          <w:b w:val="0"/>
        </w:rPr>
        <w:t xml:space="preserve">. </w:t>
      </w:r>
      <w:r w:rsidR="00B81736" w:rsidRPr="00E5259A">
        <w:rPr>
          <w:b w:val="0"/>
        </w:rPr>
        <w:t xml:space="preserve">Omfanget av slik avsluttende bistand </w:t>
      </w:r>
      <w:proofErr w:type="gramStart"/>
      <w:r w:rsidR="00B81736" w:rsidRPr="00E5259A">
        <w:rPr>
          <w:b w:val="0"/>
        </w:rPr>
        <w:t>fremgår</w:t>
      </w:r>
      <w:proofErr w:type="gramEnd"/>
      <w:r w:rsidR="00B81736" w:rsidRPr="00E5259A">
        <w:rPr>
          <w:b w:val="0"/>
        </w:rPr>
        <w:t xml:space="preserve"> av Avtalens bilag 3. </w:t>
      </w:r>
    </w:p>
    <w:p w14:paraId="08DD08E0" w14:textId="4E6E04AE" w:rsidR="004522F5" w:rsidRPr="003017CF" w:rsidRDefault="004522F5" w:rsidP="003017CF">
      <w:pPr>
        <w:pStyle w:val="Overskrift2"/>
        <w:rPr>
          <w:rFonts w:eastAsiaTheme="minorHAnsi" w:cstheme="minorBidi"/>
          <w:b w:val="0"/>
          <w:bCs/>
          <w:color w:val="auto"/>
          <w:szCs w:val="22"/>
        </w:rPr>
      </w:pPr>
      <w:r w:rsidRPr="003017CF">
        <w:rPr>
          <w:rFonts w:eastAsiaTheme="minorHAnsi" w:cstheme="minorBidi"/>
          <w:b w:val="0"/>
          <w:bCs/>
          <w:color w:val="auto"/>
          <w:szCs w:val="22"/>
        </w:rPr>
        <w:lastRenderedPageBreak/>
        <w:t>For det tilfellet at M</w:t>
      </w:r>
      <w:r w:rsidRPr="003017CF">
        <w:rPr>
          <w:b w:val="0"/>
          <w:bCs/>
        </w:rPr>
        <w:t xml:space="preserve">icrosoft avviser Kunden som kunde på det tidspunktet Skytjenestene bestilles av </w:t>
      </w:r>
      <w:r w:rsidR="00626E09">
        <w:rPr>
          <w:b w:val="0"/>
          <w:bCs/>
        </w:rPr>
        <w:t>Forhandleren</w:t>
      </w:r>
      <w:r w:rsidRPr="003017CF">
        <w:rPr>
          <w:b w:val="0"/>
          <w:bCs/>
        </w:rPr>
        <w:t xml:space="preserve">, </w:t>
      </w:r>
      <w:r w:rsidR="002C50D7">
        <w:rPr>
          <w:b w:val="0"/>
          <w:bCs/>
        </w:rPr>
        <w:t xml:space="preserve">eller på et senere tidspunkt, </w:t>
      </w:r>
      <w:r w:rsidRPr="003017CF">
        <w:rPr>
          <w:b w:val="0"/>
          <w:bCs/>
        </w:rPr>
        <w:t xml:space="preserve">bortfaller rettighetene og pliktene i dette </w:t>
      </w:r>
      <w:r w:rsidR="00E5259A">
        <w:rPr>
          <w:b w:val="0"/>
          <w:bCs/>
        </w:rPr>
        <w:t>punkt</w:t>
      </w:r>
      <w:r w:rsidRPr="003017CF">
        <w:rPr>
          <w:b w:val="0"/>
          <w:bCs/>
        </w:rPr>
        <w:t xml:space="preserve"> 4 og bilag 3, med mindre noe annet er avtalt.</w:t>
      </w:r>
    </w:p>
    <w:p w14:paraId="5EEBD157" w14:textId="05C7C64A" w:rsidR="006E5B3C" w:rsidRDefault="00B81736" w:rsidP="006E5B3C">
      <w:pPr>
        <w:pStyle w:val="Overskrift1"/>
      </w:pPr>
      <w:r>
        <w:t>ERSTATNING</w:t>
      </w:r>
    </w:p>
    <w:p w14:paraId="60E42BC5" w14:textId="4567CD26" w:rsidR="00B81736" w:rsidRPr="007E41C6" w:rsidRDefault="00B81736" w:rsidP="006E5B3C">
      <w:pPr>
        <w:pStyle w:val="Overskrift2"/>
        <w:rPr>
          <w:b w:val="0"/>
        </w:rPr>
      </w:pPr>
      <w:r w:rsidRPr="00B81736">
        <w:rPr>
          <w:b w:val="0"/>
        </w:rPr>
        <w:t xml:space="preserve">Ethvert krav om erstatning for mislighold av </w:t>
      </w:r>
      <w:r w:rsidR="00626E09">
        <w:rPr>
          <w:b w:val="0"/>
        </w:rPr>
        <w:t>Forhandleren</w:t>
      </w:r>
      <w:r>
        <w:rPr>
          <w:b w:val="0"/>
        </w:rPr>
        <w:t>s</w:t>
      </w:r>
      <w:r w:rsidRPr="00B81736">
        <w:rPr>
          <w:b w:val="0"/>
        </w:rPr>
        <w:t xml:space="preserve"> forpliktelser etter denne Avtalen er begrenset til direkte dokumenterbart tap. </w:t>
      </w:r>
      <w:r w:rsidR="00626E09">
        <w:rPr>
          <w:b w:val="0"/>
        </w:rPr>
        <w:t>Forhandleren</w:t>
      </w:r>
      <w:r>
        <w:rPr>
          <w:b w:val="0"/>
        </w:rPr>
        <w:t xml:space="preserve"> </w:t>
      </w:r>
      <w:r w:rsidRPr="00B81736">
        <w:rPr>
          <w:b w:val="0"/>
        </w:rPr>
        <w:t>er ikke ansvarlig for omstendigheter som springer ut fra avtaleforholdet mellom Kunde</w:t>
      </w:r>
      <w:r>
        <w:rPr>
          <w:b w:val="0"/>
        </w:rPr>
        <w:t>n</w:t>
      </w:r>
      <w:r w:rsidRPr="00B81736">
        <w:rPr>
          <w:b w:val="0"/>
        </w:rPr>
        <w:t xml:space="preserve"> og </w:t>
      </w:r>
      <w:r>
        <w:rPr>
          <w:b w:val="0"/>
        </w:rPr>
        <w:t>Microsoft</w:t>
      </w:r>
      <w:r w:rsidRPr="00B81736">
        <w:rPr>
          <w:b w:val="0"/>
        </w:rPr>
        <w:t xml:space="preserve">. Erstatning for direkte tap </w:t>
      </w:r>
      <w:r w:rsidR="0045571B">
        <w:rPr>
          <w:b w:val="0"/>
        </w:rPr>
        <w:t xml:space="preserve">det enkelte kalenderår </w:t>
      </w:r>
      <w:r w:rsidRPr="00B81736">
        <w:rPr>
          <w:b w:val="0"/>
        </w:rPr>
        <w:t xml:space="preserve">er i alle tilfeller begrenset til totalverdien av </w:t>
      </w:r>
      <w:r w:rsidR="00626E09">
        <w:rPr>
          <w:b w:val="0"/>
        </w:rPr>
        <w:t>Forhandleren</w:t>
      </w:r>
      <w:r>
        <w:rPr>
          <w:b w:val="0"/>
        </w:rPr>
        <w:t xml:space="preserve">s </w:t>
      </w:r>
      <w:r w:rsidRPr="00B81736">
        <w:rPr>
          <w:b w:val="0"/>
        </w:rPr>
        <w:t xml:space="preserve">ytelser </w:t>
      </w:r>
      <w:r w:rsidR="004522F5">
        <w:rPr>
          <w:b w:val="0"/>
        </w:rPr>
        <w:t xml:space="preserve">innen </w:t>
      </w:r>
      <w:r w:rsidR="007E41C6" w:rsidRPr="00B81736">
        <w:rPr>
          <w:b w:val="0"/>
        </w:rPr>
        <w:t xml:space="preserve">det </w:t>
      </w:r>
      <w:r w:rsidR="007E41C6">
        <w:rPr>
          <w:b w:val="0"/>
        </w:rPr>
        <w:t>gjeldende</w:t>
      </w:r>
      <w:r w:rsidR="007E41C6" w:rsidRPr="00B81736">
        <w:rPr>
          <w:b w:val="0"/>
        </w:rPr>
        <w:t xml:space="preserve"> kalenderår</w:t>
      </w:r>
      <w:r w:rsidR="00502D6C">
        <w:rPr>
          <w:b w:val="0"/>
        </w:rPr>
        <w:t xml:space="preserve"> eks mva</w:t>
      </w:r>
      <w:r w:rsidRPr="00B81736">
        <w:rPr>
          <w:b w:val="0"/>
        </w:rPr>
        <w:t>.</w:t>
      </w:r>
      <w:r w:rsidR="006E5B3C" w:rsidRPr="00B81736">
        <w:rPr>
          <w:b w:val="0"/>
        </w:rPr>
        <w:t xml:space="preserve"> </w:t>
      </w:r>
    </w:p>
    <w:p w14:paraId="699BEC61" w14:textId="53C9AE77" w:rsidR="006E5B3C" w:rsidRPr="005F3D44" w:rsidRDefault="007E41C6" w:rsidP="007E41C6">
      <w:pPr>
        <w:pStyle w:val="Overskrift2"/>
        <w:rPr>
          <w:b w:val="0"/>
        </w:rPr>
      </w:pPr>
      <w:r w:rsidRPr="007E41C6">
        <w:rPr>
          <w:b w:val="0"/>
        </w:rPr>
        <w:t>Kunde</w:t>
      </w:r>
      <w:r>
        <w:rPr>
          <w:b w:val="0"/>
        </w:rPr>
        <w:t>n</w:t>
      </w:r>
      <w:r w:rsidRPr="007E41C6">
        <w:rPr>
          <w:b w:val="0"/>
        </w:rPr>
        <w:t xml:space="preserve"> kan ikke kreve erstatning for indirekte tap. Indirekte tap omfatter, men er ikke begrenset til, tapt fortjeneste av enhver art, tapte</w:t>
      </w:r>
      <w:r>
        <w:rPr>
          <w:b w:val="0"/>
        </w:rPr>
        <w:t xml:space="preserve"> drifts</w:t>
      </w:r>
      <w:r w:rsidRPr="007E41C6">
        <w:rPr>
          <w:b w:val="0"/>
        </w:rPr>
        <w:t xml:space="preserve">besparelser og krav fra tredjeparter. </w:t>
      </w:r>
    </w:p>
    <w:p w14:paraId="3C123750" w14:textId="119CD131" w:rsidR="0043532C" w:rsidRDefault="007E41C6" w:rsidP="007E41C6">
      <w:pPr>
        <w:pStyle w:val="Overskrift2"/>
        <w:rPr>
          <w:b w:val="0"/>
        </w:rPr>
      </w:pPr>
      <w:r>
        <w:rPr>
          <w:b w:val="0"/>
        </w:rPr>
        <w:t>B</w:t>
      </w:r>
      <w:r w:rsidRPr="007E41C6">
        <w:rPr>
          <w:b w:val="0"/>
        </w:rPr>
        <w:t>egrensningene gjelder ikke i tilfelle</w:t>
      </w:r>
      <w:r>
        <w:rPr>
          <w:b w:val="0"/>
        </w:rPr>
        <w:t>r der</w:t>
      </w:r>
      <w:r w:rsidRPr="007E41C6">
        <w:rPr>
          <w:b w:val="0"/>
        </w:rPr>
        <w:t xml:space="preserve"> </w:t>
      </w:r>
      <w:r>
        <w:rPr>
          <w:b w:val="0"/>
        </w:rPr>
        <w:t>misligholdet</w:t>
      </w:r>
      <w:r w:rsidRPr="007E41C6">
        <w:rPr>
          <w:b w:val="0"/>
        </w:rPr>
        <w:t xml:space="preserve"> skyldes grov uaktsomhet eller forsett.</w:t>
      </w:r>
    </w:p>
    <w:p w14:paraId="1328176F" w14:textId="6A6FF3E2" w:rsidR="006E5B3C" w:rsidRDefault="007E41C6" w:rsidP="006E5B3C">
      <w:pPr>
        <w:pStyle w:val="Overskrift1"/>
      </w:pPr>
      <w:r>
        <w:t>Personopplysninger</w:t>
      </w:r>
    </w:p>
    <w:p w14:paraId="1DAF8596" w14:textId="2639F865" w:rsidR="006E5B3C" w:rsidRDefault="0048256E" w:rsidP="0043532C">
      <w:pPr>
        <w:pStyle w:val="Overskrift2"/>
        <w:rPr>
          <w:b w:val="0"/>
        </w:rPr>
      </w:pPr>
      <w:r w:rsidRPr="0043532C">
        <w:rPr>
          <w:b w:val="0"/>
        </w:rPr>
        <w:t>Microsoft</w:t>
      </w:r>
      <w:r w:rsidR="006E5B3C" w:rsidRPr="0043532C">
        <w:rPr>
          <w:b w:val="0"/>
        </w:rPr>
        <w:t xml:space="preserve"> </w:t>
      </w:r>
      <w:r w:rsidR="007E41C6" w:rsidRPr="0043532C">
        <w:rPr>
          <w:b w:val="0"/>
        </w:rPr>
        <w:t>vil behandle personopplysninger for Kunden. Kunden tillater behandling av personopplysninger</w:t>
      </w:r>
      <w:r w:rsidR="00893C88">
        <w:rPr>
          <w:b w:val="0"/>
        </w:rPr>
        <w:t>, herunder at Microsoft kan samle, bruke, overføre og prosessere slike opplysninger</w:t>
      </w:r>
      <w:r w:rsidR="00586915">
        <w:rPr>
          <w:b w:val="0"/>
        </w:rPr>
        <w:t>,</w:t>
      </w:r>
      <w:r w:rsidR="007E41C6" w:rsidRPr="0043532C">
        <w:rPr>
          <w:b w:val="0"/>
        </w:rPr>
        <w:t xml:space="preserve"> i samsvar med </w:t>
      </w:r>
      <w:r w:rsidR="00893C88">
        <w:rPr>
          <w:b w:val="0"/>
        </w:rPr>
        <w:t>Microsofts vilkår</w:t>
      </w:r>
      <w:r w:rsidR="007E41C6" w:rsidRPr="0043532C">
        <w:rPr>
          <w:b w:val="0"/>
        </w:rPr>
        <w:t xml:space="preserve"> som </w:t>
      </w:r>
      <w:proofErr w:type="gramStart"/>
      <w:r w:rsidR="007E41C6" w:rsidRPr="0043532C">
        <w:rPr>
          <w:b w:val="0"/>
        </w:rPr>
        <w:t>fremkommer</w:t>
      </w:r>
      <w:proofErr w:type="gramEnd"/>
      <w:r w:rsidR="007E41C6" w:rsidRPr="0043532C">
        <w:rPr>
          <w:b w:val="0"/>
        </w:rPr>
        <w:t xml:space="preserve"> av </w:t>
      </w:r>
      <w:r w:rsidR="0043532C">
        <w:rPr>
          <w:b w:val="0"/>
        </w:rPr>
        <w:t>b</w:t>
      </w:r>
      <w:r w:rsidR="007E41C6" w:rsidRPr="0043532C">
        <w:rPr>
          <w:b w:val="0"/>
        </w:rPr>
        <w:t>ilag 2</w:t>
      </w:r>
      <w:r w:rsidR="00626805">
        <w:rPr>
          <w:b w:val="0"/>
        </w:rPr>
        <w:t xml:space="preserve"> til denne Avtalen</w:t>
      </w:r>
      <w:r w:rsidR="007E41C6" w:rsidRPr="0043532C">
        <w:rPr>
          <w:b w:val="0"/>
        </w:rPr>
        <w:t xml:space="preserve">. </w:t>
      </w:r>
      <w:r w:rsidR="00893C88" w:rsidRPr="00893C88">
        <w:rPr>
          <w:b w:val="0"/>
        </w:rPr>
        <w:t>Kunden er ansvarlig for å varsle aktuelle personer/datasubjekter om behandlingen slik det kreves etter lov.</w:t>
      </w:r>
      <w:r w:rsidR="00893C88">
        <w:rPr>
          <w:color w:val="000000"/>
        </w:rPr>
        <w:t xml:space="preserve"> </w:t>
      </w:r>
      <w:r w:rsidR="007E41C6" w:rsidRPr="0043532C">
        <w:rPr>
          <w:b w:val="0"/>
        </w:rPr>
        <w:t xml:space="preserve">Kunden er selv ansvarlig for at betingelsene i </w:t>
      </w:r>
      <w:r w:rsidR="0043532C">
        <w:rPr>
          <w:b w:val="0"/>
        </w:rPr>
        <w:t>b</w:t>
      </w:r>
      <w:r w:rsidR="007E41C6" w:rsidRPr="0043532C">
        <w:rPr>
          <w:b w:val="0"/>
        </w:rPr>
        <w:t xml:space="preserve">ilag 2 er </w:t>
      </w:r>
      <w:r w:rsidR="004522F5">
        <w:rPr>
          <w:b w:val="0"/>
        </w:rPr>
        <w:t xml:space="preserve">tilstrekkelige og </w:t>
      </w:r>
      <w:r w:rsidR="007E41C6" w:rsidRPr="0043532C">
        <w:rPr>
          <w:b w:val="0"/>
        </w:rPr>
        <w:t>i samsvar med gjeldende lovgivning for behandling av personopplysninger</w:t>
      </w:r>
      <w:r w:rsidR="0043532C">
        <w:rPr>
          <w:b w:val="0"/>
        </w:rPr>
        <w:t xml:space="preserve">. </w:t>
      </w:r>
      <w:r w:rsidR="008B69ED" w:rsidRPr="008B69ED">
        <w:rPr>
          <w:b w:val="0"/>
        </w:rPr>
        <w:t xml:space="preserve">Et eventuelt ansvar for </w:t>
      </w:r>
      <w:r w:rsidR="002C50D7">
        <w:rPr>
          <w:b w:val="0"/>
        </w:rPr>
        <w:t>Microsoft</w:t>
      </w:r>
      <w:r w:rsidR="008B69ED" w:rsidRPr="008B69ED">
        <w:rPr>
          <w:b w:val="0"/>
        </w:rPr>
        <w:t xml:space="preserve"> som følge av </w:t>
      </w:r>
      <w:r w:rsidR="002C50D7">
        <w:rPr>
          <w:b w:val="0"/>
        </w:rPr>
        <w:t>Microsoft</w:t>
      </w:r>
      <w:r w:rsidR="008B69ED" w:rsidRPr="008B69ED">
        <w:rPr>
          <w:b w:val="0"/>
        </w:rPr>
        <w:t xml:space="preserve">s behandlingen av personopplysninger reguleres av avtalen inngått mellom Kunden og </w:t>
      </w:r>
      <w:r w:rsidR="002C50D7">
        <w:rPr>
          <w:b w:val="0"/>
        </w:rPr>
        <w:t>Microsoft</w:t>
      </w:r>
      <w:r w:rsidR="008B69ED" w:rsidRPr="008B69ED">
        <w:rPr>
          <w:b w:val="0"/>
        </w:rPr>
        <w:t xml:space="preserve"> som inntatt i bilag 2.</w:t>
      </w:r>
    </w:p>
    <w:p w14:paraId="25B0936F" w14:textId="47E240E3" w:rsidR="00DD0DC1" w:rsidRDefault="00626E09" w:rsidP="002A1741">
      <w:pPr>
        <w:pStyle w:val="Overskrift2"/>
        <w:rPr>
          <w:b w:val="0"/>
        </w:rPr>
      </w:pPr>
      <w:r>
        <w:rPr>
          <w:b w:val="0"/>
        </w:rPr>
        <w:t>Forhandleren</w:t>
      </w:r>
      <w:r w:rsidR="004522F5">
        <w:rPr>
          <w:b w:val="0"/>
        </w:rPr>
        <w:t xml:space="preserve">s </w:t>
      </w:r>
      <w:r w:rsidR="008B69ED">
        <w:rPr>
          <w:b w:val="0"/>
        </w:rPr>
        <w:t xml:space="preserve">egen </w:t>
      </w:r>
      <w:r w:rsidR="004522F5">
        <w:rPr>
          <w:b w:val="0"/>
        </w:rPr>
        <w:t>b</w:t>
      </w:r>
      <w:r w:rsidR="00765A0B" w:rsidRPr="00DD0DC1">
        <w:rPr>
          <w:b w:val="0"/>
        </w:rPr>
        <w:t xml:space="preserve">ehandling av personopplysninger i forbindelse med gjennomføring av Avtalen mellom Kunden og </w:t>
      </w:r>
      <w:r>
        <w:rPr>
          <w:b w:val="0"/>
        </w:rPr>
        <w:t>Forhandleren</w:t>
      </w:r>
      <w:r w:rsidR="00765A0B" w:rsidRPr="00DD0DC1">
        <w:rPr>
          <w:b w:val="0"/>
        </w:rPr>
        <w:t xml:space="preserve"> </w:t>
      </w:r>
      <w:r w:rsidR="008B69ED">
        <w:rPr>
          <w:b w:val="0"/>
        </w:rPr>
        <w:t xml:space="preserve">reguleres av databehandleravtalen inntatt i bilag 4. </w:t>
      </w:r>
      <w:r w:rsidR="00DD0DC1">
        <w:rPr>
          <w:b w:val="0"/>
        </w:rPr>
        <w:t xml:space="preserve">Bilag </w:t>
      </w:r>
      <w:r w:rsidR="00586915">
        <w:rPr>
          <w:b w:val="0"/>
        </w:rPr>
        <w:t>4</w:t>
      </w:r>
      <w:r w:rsidR="00DD0DC1" w:rsidRPr="00DD0DC1">
        <w:rPr>
          <w:b w:val="0"/>
        </w:rPr>
        <w:t xml:space="preserve"> spesifiserer hvilke person</w:t>
      </w:r>
      <w:r w:rsidR="00DD0DC1">
        <w:rPr>
          <w:b w:val="0"/>
        </w:rPr>
        <w:t>opplysninger</w:t>
      </w:r>
      <w:r w:rsidR="00DD0DC1" w:rsidRPr="00DD0DC1">
        <w:rPr>
          <w:b w:val="0"/>
        </w:rPr>
        <w:t xml:space="preserve"> </w:t>
      </w:r>
      <w:r>
        <w:rPr>
          <w:b w:val="0"/>
        </w:rPr>
        <w:t>Forhandleren</w:t>
      </w:r>
      <w:r w:rsidR="00DD0DC1" w:rsidRPr="00DD0DC1">
        <w:rPr>
          <w:b w:val="0"/>
        </w:rPr>
        <w:t xml:space="preserve"> kan ha tilgang til. Kunden er </w:t>
      </w:r>
      <w:r w:rsidR="00CA406F">
        <w:rPr>
          <w:b w:val="0"/>
        </w:rPr>
        <w:t xml:space="preserve">innforstått med og aksepterer at </w:t>
      </w:r>
      <w:r>
        <w:rPr>
          <w:b w:val="0"/>
        </w:rPr>
        <w:t>Forhandleren</w:t>
      </w:r>
      <w:r w:rsidR="00DD0DC1" w:rsidRPr="00DD0DC1">
        <w:rPr>
          <w:b w:val="0"/>
        </w:rPr>
        <w:t xml:space="preserve"> kan dele informasjon med Microsoft i supportsaker og ellers </w:t>
      </w:r>
      <w:r w:rsidR="00CA406F">
        <w:rPr>
          <w:b w:val="0"/>
        </w:rPr>
        <w:t xml:space="preserve">ved </w:t>
      </w:r>
      <w:r w:rsidR="00DD0DC1" w:rsidRPr="00DD0DC1">
        <w:rPr>
          <w:b w:val="0"/>
        </w:rPr>
        <w:t>behov for å administrere abonnementet, for eksempel telefonnummer, e-postadresse og nettadresser.</w:t>
      </w:r>
    </w:p>
    <w:p w14:paraId="29A68F9E" w14:textId="63B0CAFF" w:rsidR="00502D6C" w:rsidRPr="00502D6C" w:rsidRDefault="00502D6C" w:rsidP="00502D6C">
      <w:pPr>
        <w:pStyle w:val="Overskrift2"/>
        <w:rPr>
          <w:highlight w:val="yellow"/>
        </w:rPr>
      </w:pPr>
      <w:commentRangeStart w:id="21"/>
      <w:r w:rsidRPr="00502D6C">
        <w:rPr>
          <w:b w:val="0"/>
          <w:bCs/>
          <w:highlight w:val="yellow"/>
        </w:rPr>
        <w:t>Forhandleren</w:t>
      </w:r>
      <w:commentRangeEnd w:id="21"/>
      <w:r>
        <w:rPr>
          <w:rStyle w:val="Merknadsreferanse"/>
          <w:rFonts w:eastAsiaTheme="minorHAnsi" w:cstheme="minorBidi"/>
          <w:b w:val="0"/>
          <w:color w:val="auto"/>
        </w:rPr>
        <w:commentReference w:id="21"/>
      </w:r>
      <w:r w:rsidRPr="00502D6C">
        <w:rPr>
          <w:b w:val="0"/>
          <w:bCs/>
          <w:highlight w:val="yellow"/>
        </w:rPr>
        <w:t xml:space="preserve"> har avtale med Microsofts Distributør [sett inn selskapsnavn], som er en Microsoft godkjent distributør av Microsoft Online tjenester. Forhandleren er autorisert som forhandler av Microsoft gjennom Distributøren. I forbindelse med registrering av Kunden </w:t>
      </w:r>
      <w:proofErr w:type="spellStart"/>
      <w:r w:rsidRPr="00502D6C">
        <w:rPr>
          <w:b w:val="0"/>
          <w:bCs/>
          <w:highlight w:val="yellow"/>
        </w:rPr>
        <w:t>tennant</w:t>
      </w:r>
      <w:proofErr w:type="spellEnd"/>
      <w:r w:rsidRPr="00502D6C">
        <w:rPr>
          <w:b w:val="0"/>
          <w:bCs/>
          <w:highlight w:val="yellow"/>
        </w:rPr>
        <w:t xml:space="preserve"> (konto) hos Microsoft, så gjøres dette gjennom Distributørens portal. </w:t>
      </w:r>
      <w:r w:rsidR="0064389D">
        <w:rPr>
          <w:b w:val="0"/>
          <w:bCs/>
          <w:highlight w:val="yellow"/>
        </w:rPr>
        <w:t>Distributøren</w:t>
      </w:r>
      <w:r w:rsidRPr="00502D6C">
        <w:rPr>
          <w:b w:val="0"/>
          <w:bCs/>
          <w:highlight w:val="yellow"/>
        </w:rPr>
        <w:t xml:space="preserve"> har </w:t>
      </w:r>
      <w:proofErr w:type="gramStart"/>
      <w:r w:rsidRPr="00502D6C">
        <w:rPr>
          <w:b w:val="0"/>
          <w:bCs/>
          <w:highlight w:val="yellow"/>
        </w:rPr>
        <w:t>således</w:t>
      </w:r>
      <w:proofErr w:type="gramEnd"/>
      <w:r w:rsidRPr="00502D6C">
        <w:rPr>
          <w:b w:val="0"/>
          <w:bCs/>
          <w:highlight w:val="yellow"/>
        </w:rPr>
        <w:t xml:space="preserve"> tilgang til alle personopplysninger som registreres i forbindelse med Kundens kjøp av Microsoft Online tjenester, herunder i forbindelse med fakturering. I Forhandlerens avtale med </w:t>
      </w:r>
      <w:r w:rsidR="0064389D">
        <w:rPr>
          <w:b w:val="0"/>
          <w:bCs/>
          <w:highlight w:val="yellow"/>
        </w:rPr>
        <w:t>Distributøren</w:t>
      </w:r>
      <w:r w:rsidRPr="00502D6C">
        <w:rPr>
          <w:b w:val="0"/>
          <w:bCs/>
          <w:highlight w:val="yellow"/>
        </w:rPr>
        <w:t>, påtar Distributøren å behandle disse opplysningene i rollen som behandlingsansvarlig. Dette fordi opplysningene er en nødvendig forutsetning for å bruke Distributørens portal.</w:t>
      </w:r>
    </w:p>
    <w:p w14:paraId="4DE01C32" w14:textId="77777777" w:rsidR="00502D6C" w:rsidRPr="00502D6C" w:rsidRDefault="00502D6C" w:rsidP="00502D6C"/>
    <w:p w14:paraId="71A47B72" w14:textId="30902D03" w:rsidR="006E5B3C" w:rsidRPr="00CA406F" w:rsidRDefault="004522F5" w:rsidP="00DD0DC1">
      <w:pPr>
        <w:pStyle w:val="Overskrift1"/>
      </w:pPr>
      <w:r>
        <w:lastRenderedPageBreak/>
        <w:t>Omstendigheter</w:t>
      </w:r>
      <w:r w:rsidRPr="00CA406F">
        <w:t xml:space="preserve"> </w:t>
      </w:r>
      <w:proofErr w:type="gramStart"/>
      <w:r w:rsidR="00CA406F" w:rsidRPr="00CA406F">
        <w:t>VEDRØRENDE</w:t>
      </w:r>
      <w:proofErr w:type="gramEnd"/>
      <w:r w:rsidR="00CA406F" w:rsidRPr="00CA406F">
        <w:t xml:space="preserve"> </w:t>
      </w:r>
      <w:r w:rsidR="00CA406F">
        <w:t>KUNDENS</w:t>
      </w:r>
      <w:r w:rsidR="00CA406F" w:rsidRPr="00CA406F">
        <w:t xml:space="preserve"> </w:t>
      </w:r>
      <w:r>
        <w:t>avtale</w:t>
      </w:r>
      <w:r w:rsidR="00CA406F" w:rsidRPr="00CA406F">
        <w:t xml:space="preserve">forhold til </w:t>
      </w:r>
      <w:r w:rsidR="00CA406F">
        <w:t>MICROSOFT</w:t>
      </w:r>
    </w:p>
    <w:p w14:paraId="50579C8D" w14:textId="0A3BCA06" w:rsidR="00CA406F" w:rsidRPr="00CA406F" w:rsidRDefault="00CA406F" w:rsidP="00260D03">
      <w:pPr>
        <w:pStyle w:val="Overskrift2"/>
        <w:rPr>
          <w:b w:val="0"/>
          <w:lang w:val="en-US"/>
        </w:rPr>
      </w:pPr>
      <w:r w:rsidRPr="00CA406F">
        <w:rPr>
          <w:b w:val="0"/>
        </w:rPr>
        <w:t xml:space="preserve">Som angitt gjelder </w:t>
      </w:r>
      <w:r>
        <w:rPr>
          <w:b w:val="0"/>
        </w:rPr>
        <w:t>Microsofts</w:t>
      </w:r>
      <w:r w:rsidRPr="00CA406F">
        <w:rPr>
          <w:b w:val="0"/>
        </w:rPr>
        <w:t xml:space="preserve"> betingelser som avtalebetingelser </w:t>
      </w:r>
      <w:r>
        <w:rPr>
          <w:b w:val="0"/>
        </w:rPr>
        <w:t xml:space="preserve">utelukkende </w:t>
      </w:r>
      <w:r w:rsidRPr="00CA406F">
        <w:rPr>
          <w:b w:val="0"/>
        </w:rPr>
        <w:t xml:space="preserve">mellom </w:t>
      </w:r>
      <w:r>
        <w:rPr>
          <w:b w:val="0"/>
        </w:rPr>
        <w:t>Microsoft</w:t>
      </w:r>
      <w:r w:rsidRPr="00CA406F">
        <w:rPr>
          <w:b w:val="0"/>
        </w:rPr>
        <w:t xml:space="preserve"> og Kunden. Kunden er selv ansvarlig for å sette seg inn i betingelsene som følger som </w:t>
      </w:r>
      <w:r>
        <w:rPr>
          <w:b w:val="0"/>
        </w:rPr>
        <w:t>b</w:t>
      </w:r>
      <w:r w:rsidRPr="00CA406F">
        <w:rPr>
          <w:b w:val="0"/>
        </w:rPr>
        <w:t xml:space="preserve">ilag 2. </w:t>
      </w:r>
      <w:proofErr w:type="spellStart"/>
      <w:r w:rsidR="00626E09">
        <w:rPr>
          <w:b w:val="0"/>
          <w:lang w:val="en-GB"/>
        </w:rPr>
        <w:t>Forhandleren</w:t>
      </w:r>
      <w:proofErr w:type="spellEnd"/>
      <w:r>
        <w:rPr>
          <w:b w:val="0"/>
          <w:lang w:val="en-GB"/>
        </w:rPr>
        <w:t xml:space="preserve"> </w:t>
      </w:r>
      <w:proofErr w:type="spellStart"/>
      <w:r w:rsidRPr="00CA406F">
        <w:rPr>
          <w:b w:val="0"/>
          <w:lang w:val="en-GB"/>
        </w:rPr>
        <w:t>vil</w:t>
      </w:r>
      <w:proofErr w:type="spellEnd"/>
      <w:r w:rsidRPr="00CA406F">
        <w:rPr>
          <w:b w:val="0"/>
          <w:lang w:val="en-GB"/>
        </w:rPr>
        <w:t xml:space="preserve"> </w:t>
      </w:r>
      <w:proofErr w:type="spellStart"/>
      <w:r w:rsidRPr="00CA406F">
        <w:rPr>
          <w:b w:val="0"/>
          <w:lang w:val="en-GB"/>
        </w:rPr>
        <w:t>likevel</w:t>
      </w:r>
      <w:proofErr w:type="spellEnd"/>
      <w:r w:rsidRPr="00CA406F">
        <w:rPr>
          <w:b w:val="0"/>
          <w:lang w:val="en-GB"/>
        </w:rPr>
        <w:t xml:space="preserve"> </w:t>
      </w:r>
      <w:proofErr w:type="spellStart"/>
      <w:r w:rsidRPr="00CA406F">
        <w:rPr>
          <w:b w:val="0"/>
          <w:lang w:val="en-GB"/>
        </w:rPr>
        <w:t>gjøre</w:t>
      </w:r>
      <w:proofErr w:type="spellEnd"/>
      <w:r w:rsidRPr="00CA406F">
        <w:rPr>
          <w:b w:val="0"/>
          <w:lang w:val="en-GB"/>
        </w:rPr>
        <w:t xml:space="preserve"> </w:t>
      </w:r>
      <w:proofErr w:type="spellStart"/>
      <w:r w:rsidRPr="00CA406F">
        <w:rPr>
          <w:b w:val="0"/>
          <w:lang w:val="en-GB"/>
        </w:rPr>
        <w:t>oppmerksom</w:t>
      </w:r>
      <w:proofErr w:type="spellEnd"/>
      <w:r w:rsidRPr="00CA406F">
        <w:rPr>
          <w:b w:val="0"/>
          <w:lang w:val="en-GB"/>
        </w:rPr>
        <w:t xml:space="preserve"> på </w:t>
      </w:r>
      <w:proofErr w:type="spellStart"/>
      <w:r w:rsidRPr="00CA406F">
        <w:rPr>
          <w:b w:val="0"/>
          <w:lang w:val="en-GB"/>
        </w:rPr>
        <w:t>følgende</w:t>
      </w:r>
      <w:proofErr w:type="spellEnd"/>
      <w:r w:rsidRPr="00CA406F">
        <w:rPr>
          <w:b w:val="0"/>
          <w:lang w:val="en-GB"/>
        </w:rPr>
        <w:t>:</w:t>
      </w:r>
    </w:p>
    <w:p w14:paraId="743502F8" w14:textId="514C7F31" w:rsidR="004831B4" w:rsidRDefault="002C50D7" w:rsidP="000D31B9">
      <w:pPr>
        <w:pStyle w:val="Listeavsnitt"/>
        <w:numPr>
          <w:ilvl w:val="0"/>
          <w:numId w:val="3"/>
        </w:numPr>
      </w:pPr>
      <w:r>
        <w:t>Microsoft</w:t>
      </w:r>
      <w:r w:rsidR="004831B4">
        <w:t xml:space="preserve"> har en ubetinget rett til på løpende basis og uten varsel å legge til nye egenskaper og ny funksjonalitet til/i Skytjenestene og å fjerne eksisterende egenskaper og funksjonalitet. Vesentlige endringer varsles normalt med </w:t>
      </w:r>
      <w:r w:rsidR="00586915">
        <w:t>flere måneders</w:t>
      </w:r>
      <w:r w:rsidR="004831B4">
        <w:t xml:space="preserve"> varsel</w:t>
      </w:r>
      <w:r w:rsidR="00586915">
        <w:t>, men i visse tilfeller kan endringene gjøres tidligere</w:t>
      </w:r>
      <w:r w:rsidR="004831B4">
        <w:t xml:space="preserve">. </w:t>
      </w:r>
    </w:p>
    <w:p w14:paraId="30BFC953" w14:textId="3698F284" w:rsidR="004831B4" w:rsidRDefault="2723A833" w:rsidP="000D31B9">
      <w:pPr>
        <w:pStyle w:val="Listeavsnitt"/>
        <w:numPr>
          <w:ilvl w:val="0"/>
          <w:numId w:val="3"/>
        </w:numPr>
      </w:pPr>
      <w:r>
        <w:t>Microsoft</w:t>
      </w:r>
      <w:r w:rsidR="00D80678">
        <w:t xml:space="preserve"> </w:t>
      </w:r>
      <w:r w:rsidR="004831B4">
        <w:t xml:space="preserve">kan til enhver tid endre betingelsene vedlagt i Bilag 2 og Kunden skal ansees å ha akseptert slike endrete betingelser. Kunde må holde seg oppdatert med de til enhver tid gjeldende betingelser. </w:t>
      </w:r>
    </w:p>
    <w:p w14:paraId="489B37EA" w14:textId="2632AAD5" w:rsidR="004831B4" w:rsidRDefault="1C767C79" w:rsidP="000D31B9">
      <w:pPr>
        <w:pStyle w:val="Listeavsnitt"/>
        <w:numPr>
          <w:ilvl w:val="0"/>
          <w:numId w:val="3"/>
        </w:numPr>
      </w:pPr>
      <w:r>
        <w:t xml:space="preserve">Microsoft </w:t>
      </w:r>
      <w:r w:rsidR="004831B4">
        <w:t xml:space="preserve">har ikke noe ansvar for Skytjenester som ikke er </w:t>
      </w:r>
      <w:r w:rsidR="47FB37E6">
        <w:t xml:space="preserve">Microsofts </w:t>
      </w:r>
      <w:r w:rsidR="004831B4">
        <w:t>egne Skytjenester, herunder programvare fra tredjeparter.</w:t>
      </w:r>
    </w:p>
    <w:p w14:paraId="5CF9A832" w14:textId="096F5E8A" w:rsidR="006E5B3C" w:rsidRDefault="0048256E" w:rsidP="000D31B9">
      <w:pPr>
        <w:pStyle w:val="Listeavsnitt"/>
        <w:numPr>
          <w:ilvl w:val="0"/>
          <w:numId w:val="3"/>
        </w:numPr>
      </w:pPr>
      <w:r w:rsidRPr="00CA406F">
        <w:t>Microsoft</w:t>
      </w:r>
      <w:r w:rsidR="006E5B3C" w:rsidRPr="00CA406F">
        <w:t xml:space="preserve"> </w:t>
      </w:r>
      <w:r w:rsidR="009F3162" w:rsidRPr="009F3162">
        <w:t xml:space="preserve">har </w:t>
      </w:r>
      <w:r w:rsidR="004522F5">
        <w:t>ikke noe</w:t>
      </w:r>
      <w:r w:rsidR="004522F5" w:rsidRPr="009F3162">
        <w:t xml:space="preserve"> </w:t>
      </w:r>
      <w:r w:rsidR="009F3162" w:rsidRPr="009F3162">
        <w:t>ansvar for tap eller forringelse av Kundens data som benyttes i relasjon til Skytjenester.</w:t>
      </w:r>
    </w:p>
    <w:p w14:paraId="6CF341C8" w14:textId="53DFF867" w:rsidR="009F3162" w:rsidRDefault="0048256E" w:rsidP="000D31B9">
      <w:pPr>
        <w:pStyle w:val="Listeavsnitt"/>
        <w:numPr>
          <w:ilvl w:val="0"/>
          <w:numId w:val="3"/>
        </w:numPr>
      </w:pPr>
      <w:r w:rsidRPr="009F3162">
        <w:t>Microsoft</w:t>
      </w:r>
      <w:r w:rsidR="006E5B3C" w:rsidRPr="009F3162">
        <w:t xml:space="preserve"> </w:t>
      </w:r>
      <w:r w:rsidR="009F3162" w:rsidRPr="009F3162">
        <w:t xml:space="preserve">forbeholder seg retten til å ha direkte kommunikasjon med Kunden </w:t>
      </w:r>
      <w:proofErr w:type="gramStart"/>
      <w:r w:rsidR="009F3162" w:rsidRPr="009F3162">
        <w:t>vedrørende</w:t>
      </w:r>
      <w:proofErr w:type="gramEnd"/>
      <w:r w:rsidR="009F3162" w:rsidRPr="009F3162">
        <w:t xml:space="preserve"> betingelsene i bilag 2, samt </w:t>
      </w:r>
      <w:proofErr w:type="gramStart"/>
      <w:r w:rsidR="009F3162" w:rsidRPr="009F3162">
        <w:t>vedrørende</w:t>
      </w:r>
      <w:proofErr w:type="gramEnd"/>
      <w:r w:rsidR="009F3162" w:rsidRPr="009F3162">
        <w:t xml:space="preserve"> driften og leveringen av </w:t>
      </w:r>
      <w:r w:rsidR="009F3162">
        <w:t>Skytjenestene.</w:t>
      </w:r>
    </w:p>
    <w:p w14:paraId="52496347" w14:textId="47F35447" w:rsidR="004831B4" w:rsidRDefault="004831B4" w:rsidP="000D31B9">
      <w:pPr>
        <w:pStyle w:val="Listeavsnitt"/>
        <w:numPr>
          <w:ilvl w:val="0"/>
          <w:numId w:val="3"/>
        </w:numPr>
      </w:pPr>
      <w:r>
        <w:t xml:space="preserve">Vår vurdering er at det aller viktigste å sikre etterlevelse av i Microsofts avtalevilkår er </w:t>
      </w:r>
      <w:proofErr w:type="spellStart"/>
      <w:r>
        <w:t>Acceptable</w:t>
      </w:r>
      <w:proofErr w:type="spellEnd"/>
      <w:r>
        <w:t xml:space="preserve"> </w:t>
      </w:r>
      <w:proofErr w:type="spellStart"/>
      <w:r>
        <w:t>Use</w:t>
      </w:r>
      <w:proofErr w:type="spellEnd"/>
      <w:r>
        <w:t xml:space="preserve"> </w:t>
      </w:r>
      <w:proofErr w:type="spellStart"/>
      <w:r>
        <w:t>poliy</w:t>
      </w:r>
      <w:proofErr w:type="spellEnd"/>
      <w:r>
        <w:t xml:space="preserve">, </w:t>
      </w:r>
      <w:proofErr w:type="spellStart"/>
      <w:r>
        <w:t>license</w:t>
      </w:r>
      <w:proofErr w:type="spellEnd"/>
      <w:r>
        <w:t xml:space="preserve"> </w:t>
      </w:r>
      <w:proofErr w:type="spellStart"/>
      <w:r>
        <w:t>restrictions</w:t>
      </w:r>
      <w:proofErr w:type="spellEnd"/>
      <w:r>
        <w:t xml:space="preserve"> og </w:t>
      </w:r>
      <w:proofErr w:type="spellStart"/>
      <w:r>
        <w:t>export</w:t>
      </w:r>
      <w:proofErr w:type="spellEnd"/>
      <w:r>
        <w:t xml:space="preserve"> </w:t>
      </w:r>
      <w:proofErr w:type="spellStart"/>
      <w:r>
        <w:t>control</w:t>
      </w:r>
      <w:proofErr w:type="spellEnd"/>
      <w:r>
        <w:t xml:space="preserve"> reguleringer. Manglende overholdelse av disse kan føre til midlertidig stans eller heving av Skytjenestene. </w:t>
      </w:r>
    </w:p>
    <w:p w14:paraId="58008E09" w14:textId="77777777" w:rsidR="00CB121D" w:rsidRDefault="00CB121D" w:rsidP="004831B4">
      <w:pPr>
        <w:pStyle w:val="Overskrift1"/>
      </w:pPr>
      <w:r>
        <w:lastRenderedPageBreak/>
        <w:t xml:space="preserve">Annet </w:t>
      </w:r>
    </w:p>
    <w:p w14:paraId="59F75155" w14:textId="5D57E042" w:rsidR="004831B4" w:rsidRDefault="00626E09" w:rsidP="00CB121D">
      <w:pPr>
        <w:pStyle w:val="Overskrift2"/>
        <w:rPr>
          <w:b w:val="0"/>
        </w:rPr>
      </w:pPr>
      <w:r>
        <w:rPr>
          <w:b w:val="0"/>
        </w:rPr>
        <w:t>Forhandleren</w:t>
      </w:r>
      <w:r w:rsidR="004831B4" w:rsidRPr="00CB121D">
        <w:rPr>
          <w:b w:val="0"/>
        </w:rPr>
        <w:t xml:space="preserve"> har rett til å overføre denne Avtalen, inkludert rettigheter og plikter, til en tredjepart, når slik overføring skjer på bakgrunn av en fusjon- eller oppkjøpsprosess, eller øvrige organisatoriske endringer.</w:t>
      </w:r>
      <w:r w:rsidR="00CB121D">
        <w:rPr>
          <w:b w:val="0"/>
        </w:rPr>
        <w:t xml:space="preserve"> Kunden kan overføre avtalen, inkludert rettigheter og plikter etter samtykke fra </w:t>
      </w:r>
      <w:r>
        <w:rPr>
          <w:b w:val="0"/>
        </w:rPr>
        <w:t>Forhandleren</w:t>
      </w:r>
      <w:r w:rsidR="00CB121D">
        <w:rPr>
          <w:b w:val="0"/>
        </w:rPr>
        <w:t xml:space="preserve">, slikt samtykke skal ikke holdes tilbake uten saklig grunn. </w:t>
      </w:r>
    </w:p>
    <w:p w14:paraId="2FD655E9" w14:textId="71F5D765" w:rsidR="0045302D" w:rsidRDefault="0045302D" w:rsidP="00CB121D">
      <w:pPr>
        <w:pStyle w:val="Overskrift2"/>
        <w:rPr>
          <w:b w:val="0"/>
        </w:rPr>
      </w:pPr>
      <w:r>
        <w:rPr>
          <w:b w:val="0"/>
        </w:rPr>
        <w:t xml:space="preserve">Kunden er forpliktet til å overholde eventuelle eksportkontrollbestemmelser tilsvarende bestemmelsene som </w:t>
      </w:r>
      <w:proofErr w:type="gramStart"/>
      <w:r>
        <w:rPr>
          <w:b w:val="0"/>
        </w:rPr>
        <w:t>fremkommer</w:t>
      </w:r>
      <w:proofErr w:type="gramEnd"/>
      <w:r>
        <w:rPr>
          <w:b w:val="0"/>
        </w:rPr>
        <w:t xml:space="preserve"> i bilag 2. </w:t>
      </w:r>
    </w:p>
    <w:p w14:paraId="64A07998" w14:textId="4E8D8DFB" w:rsidR="001722A6" w:rsidRDefault="001722A6" w:rsidP="00CB121D">
      <w:pPr>
        <w:pStyle w:val="Overskrift2"/>
        <w:rPr>
          <w:b w:val="0"/>
        </w:rPr>
      </w:pPr>
      <w:r>
        <w:rPr>
          <w:b w:val="0"/>
        </w:rPr>
        <w:t xml:space="preserve">Med unntak for betalingsforpliktelsene under Avtalen, skal ingen av partene være ansvarlig for forsinkelser eller manglende oppfyllelse av forpliktelser under Avtalen hvor forsinkelsen eller manglende oppfyllelse skyldes forhold utenfor partens kontroll, og som det ikke med rimelighet kan forventes at parten kunne forutse eller omgå virkningene av, inkludert, men ikke begrenset til streik, lockout, tap av strømforsyning, feil i telenettet, jordskjelv, storm eller andre naturkatastrofer, blokader, embargoer, opptøyer, offentlige myndighetskrav, terrorisme eller krig. </w:t>
      </w:r>
    </w:p>
    <w:p w14:paraId="5158B335" w14:textId="22926103" w:rsidR="00CB121D" w:rsidRDefault="00CB121D" w:rsidP="00CB121D">
      <w:pPr>
        <w:pStyle w:val="Overskrift2"/>
        <w:rPr>
          <w:b w:val="0"/>
        </w:rPr>
      </w:pPr>
      <w:r w:rsidRPr="00CB121D">
        <w:rPr>
          <w:b w:val="0"/>
        </w:rPr>
        <w:t xml:space="preserve">Avtalen og avtalens innhold skal holdes konfidensielt av begge parter. Dette hindrer ikke nødvendig kommunikasjon med Microsoft som beskrevet i Avtalen. </w:t>
      </w:r>
    </w:p>
    <w:p w14:paraId="35764E11" w14:textId="6D99A61E" w:rsidR="00945278" w:rsidRPr="00F8476B" w:rsidRDefault="00945278" w:rsidP="00945278">
      <w:pPr>
        <w:pStyle w:val="Overskrift2"/>
        <w:rPr>
          <w:b w:val="0"/>
        </w:rPr>
      </w:pPr>
      <w:r w:rsidRPr="00D00241">
        <w:rPr>
          <w:b w:val="0"/>
        </w:rPr>
        <w:t xml:space="preserve">Avtalevilkårene kan i avtaleperioden oppdateres av </w:t>
      </w:r>
      <w:r w:rsidR="00626E09">
        <w:rPr>
          <w:b w:val="0"/>
        </w:rPr>
        <w:t>Forhandleren</w:t>
      </w:r>
      <w:r>
        <w:rPr>
          <w:b w:val="0"/>
        </w:rPr>
        <w:t>, med en måneds skriftlig varsel til Kunden,</w:t>
      </w:r>
      <w:r w:rsidRPr="00D00241">
        <w:rPr>
          <w:b w:val="0"/>
        </w:rPr>
        <w:t xml:space="preserve"> </w:t>
      </w:r>
      <w:r>
        <w:rPr>
          <w:b w:val="0"/>
        </w:rPr>
        <w:t>tilsvarende endringer som</w:t>
      </w:r>
      <w:r w:rsidRPr="00D00241">
        <w:rPr>
          <w:b w:val="0"/>
        </w:rPr>
        <w:t xml:space="preserve"> Microsoft </w:t>
      </w:r>
      <w:commentRangeStart w:id="22"/>
      <w:r w:rsidRPr="00502D6C">
        <w:rPr>
          <w:b w:val="0"/>
          <w:highlight w:val="yellow"/>
        </w:rPr>
        <w:t>eller</w:t>
      </w:r>
      <w:commentRangeEnd w:id="22"/>
      <w:r w:rsidR="00502D6C">
        <w:rPr>
          <w:rStyle w:val="Merknadsreferanse"/>
          <w:rFonts w:eastAsiaTheme="minorHAnsi" w:cstheme="minorBidi"/>
          <w:b w:val="0"/>
          <w:color w:val="auto"/>
        </w:rPr>
        <w:commentReference w:id="22"/>
      </w:r>
      <w:r w:rsidRPr="00502D6C">
        <w:rPr>
          <w:b w:val="0"/>
          <w:highlight w:val="yellow"/>
        </w:rPr>
        <w:t xml:space="preserve"> </w:t>
      </w:r>
      <w:r w:rsidR="00502D6C" w:rsidRPr="00502D6C">
        <w:rPr>
          <w:b w:val="0"/>
          <w:highlight w:val="yellow"/>
        </w:rPr>
        <w:t>Distributøren</w:t>
      </w:r>
      <w:r w:rsidRPr="00D00241">
        <w:rPr>
          <w:b w:val="0"/>
        </w:rPr>
        <w:t xml:space="preserve"> gjør i sine avtalevilkår som gjelder mot </w:t>
      </w:r>
      <w:r w:rsidR="00626E09">
        <w:rPr>
          <w:b w:val="0"/>
        </w:rPr>
        <w:t>Forhandleren</w:t>
      </w:r>
      <w:r w:rsidRPr="00D00241">
        <w:rPr>
          <w:b w:val="0"/>
        </w:rPr>
        <w:t xml:space="preserve">. </w:t>
      </w:r>
    </w:p>
    <w:p w14:paraId="4B632B7C" w14:textId="77777777" w:rsidR="004831B4" w:rsidRPr="004831B4" w:rsidRDefault="004831B4" w:rsidP="004831B4">
      <w:pPr>
        <w:pStyle w:val="Overskrift1"/>
      </w:pPr>
      <w:r>
        <w:t>Lovvalg og verneting</w:t>
      </w:r>
    </w:p>
    <w:p w14:paraId="7F9D2A0D" w14:textId="20226E55" w:rsidR="004831B4" w:rsidRDefault="004831B4" w:rsidP="004831B4">
      <w:pPr>
        <w:ind w:left="862"/>
      </w:pPr>
      <w:r>
        <w:t xml:space="preserve">Avtalen skal tolkes i henhold til </w:t>
      </w:r>
      <w:r w:rsidR="00267098">
        <w:t>n</w:t>
      </w:r>
      <w:r>
        <w:t xml:space="preserve">orsk rett. Avtalt verneting er Oslo. </w:t>
      </w:r>
    </w:p>
    <w:p w14:paraId="2C6037F6" w14:textId="77777777" w:rsidR="004831B4" w:rsidRDefault="004831B4" w:rsidP="004831B4"/>
    <w:p w14:paraId="5FDE6E33" w14:textId="77777777" w:rsidR="006E5B3C" w:rsidRPr="006B0254" w:rsidRDefault="006E5B3C" w:rsidP="006E5B3C">
      <w:pPr>
        <w:jc w:val="center"/>
      </w:pPr>
      <w:r w:rsidRPr="006B0254">
        <w:t>**********************</w:t>
      </w:r>
    </w:p>
    <w:p w14:paraId="7E9B0B13" w14:textId="77777777" w:rsidR="006E5B3C" w:rsidRPr="006B0254" w:rsidRDefault="006E5B3C" w:rsidP="006E5B3C">
      <w:pPr>
        <w:pStyle w:val="Listeavsnitt"/>
      </w:pPr>
    </w:p>
    <w:p w14:paraId="579788EA" w14:textId="4B7BFA0E" w:rsidR="006E5B3C" w:rsidRDefault="006B0254" w:rsidP="006E5B3C">
      <w:pPr>
        <w:pStyle w:val="Listeavsnitt"/>
      </w:pPr>
      <w:r w:rsidRPr="006B0254">
        <w:t>Avtalen er signert i to originaler hvorav hver av Partene beholder et eksemplar.</w:t>
      </w:r>
    </w:p>
    <w:p w14:paraId="6E34CE97" w14:textId="77777777" w:rsidR="006B0254" w:rsidRPr="006B0254" w:rsidRDefault="006B0254" w:rsidP="006E5B3C">
      <w:pPr>
        <w:pStyle w:val="Listeavsnitt"/>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E5B3C" w:rsidRPr="005D39FD" w14:paraId="4CF3DD0E" w14:textId="77777777" w:rsidTr="002A1741">
        <w:tc>
          <w:tcPr>
            <w:tcW w:w="4389" w:type="dxa"/>
          </w:tcPr>
          <w:p w14:paraId="6B6C6C52" w14:textId="3DC30568" w:rsidR="006E5B3C" w:rsidRPr="005F3D44" w:rsidRDefault="006B0254" w:rsidP="002A1741">
            <w:pPr>
              <w:rPr>
                <w:highlight w:val="yellow"/>
              </w:rPr>
            </w:pPr>
            <w:proofErr w:type="gramStart"/>
            <w:r w:rsidRPr="005F3D44">
              <w:rPr>
                <w:highlight w:val="yellow"/>
              </w:rPr>
              <w:t>Sted</w:t>
            </w:r>
            <w:r w:rsidR="006E5B3C" w:rsidRPr="005F3D44">
              <w:rPr>
                <w:highlight w:val="yellow"/>
              </w:rPr>
              <w:t>:…</w:t>
            </w:r>
            <w:proofErr w:type="gramEnd"/>
            <w:r w:rsidR="006E5B3C" w:rsidRPr="005F3D44">
              <w:rPr>
                <w:highlight w:val="yellow"/>
              </w:rPr>
              <w:t xml:space="preserve">……………………  </w:t>
            </w:r>
            <w:proofErr w:type="gramStart"/>
            <w:r w:rsidR="006E5B3C" w:rsidRPr="005F3D44">
              <w:rPr>
                <w:highlight w:val="yellow"/>
              </w:rPr>
              <w:t>Dat</w:t>
            </w:r>
            <w:r w:rsidRPr="005F3D44">
              <w:rPr>
                <w:highlight w:val="yellow"/>
              </w:rPr>
              <w:t>o</w:t>
            </w:r>
            <w:r w:rsidR="006E5B3C" w:rsidRPr="005F3D44">
              <w:rPr>
                <w:highlight w:val="yellow"/>
              </w:rPr>
              <w:t>:…</w:t>
            </w:r>
            <w:proofErr w:type="gramEnd"/>
            <w:r w:rsidR="006E5B3C" w:rsidRPr="005F3D44">
              <w:rPr>
                <w:highlight w:val="yellow"/>
              </w:rPr>
              <w:t>……………………….</w:t>
            </w:r>
          </w:p>
          <w:p w14:paraId="39847489" w14:textId="77777777" w:rsidR="006E5B3C" w:rsidRPr="005F3D44" w:rsidRDefault="006E5B3C" w:rsidP="002A1741">
            <w:pPr>
              <w:rPr>
                <w:highlight w:val="yellow"/>
              </w:rPr>
            </w:pPr>
          </w:p>
          <w:p w14:paraId="2977713B" w14:textId="468BEFE2" w:rsidR="006E5B3C" w:rsidRPr="005F3D44" w:rsidRDefault="006E5B3C" w:rsidP="002A1741">
            <w:pPr>
              <w:rPr>
                <w:highlight w:val="yellow"/>
              </w:rPr>
            </w:pPr>
            <w:r w:rsidRPr="005F3D44">
              <w:rPr>
                <w:highlight w:val="yellow"/>
              </w:rPr>
              <w:t xml:space="preserve">For </w:t>
            </w:r>
            <w:r w:rsidR="00502D6C">
              <w:rPr>
                <w:highlight w:val="yellow"/>
              </w:rPr>
              <w:t>Forhandleren</w:t>
            </w:r>
          </w:p>
          <w:p w14:paraId="663FA685" w14:textId="77777777" w:rsidR="006E5B3C" w:rsidRPr="005F3D44" w:rsidRDefault="006E5B3C" w:rsidP="002A1741">
            <w:pPr>
              <w:rPr>
                <w:highlight w:val="yellow"/>
              </w:rPr>
            </w:pPr>
          </w:p>
          <w:p w14:paraId="7463807E" w14:textId="42871F47" w:rsidR="006E5B3C" w:rsidRPr="009A5CB3" w:rsidRDefault="006E5B3C" w:rsidP="002A1741">
            <w:pPr>
              <w:rPr>
                <w:highlight w:val="yellow"/>
              </w:rPr>
            </w:pPr>
            <w:r w:rsidRPr="009A5CB3">
              <w:rPr>
                <w:highlight w:val="yellow"/>
              </w:rPr>
              <w:t>……………………………………………………………….</w:t>
            </w:r>
          </w:p>
        </w:tc>
        <w:tc>
          <w:tcPr>
            <w:tcW w:w="4389" w:type="dxa"/>
          </w:tcPr>
          <w:p w14:paraId="284552B1" w14:textId="25822CA1" w:rsidR="006E5B3C" w:rsidRPr="006E5B3C" w:rsidRDefault="006B0254" w:rsidP="002A1741">
            <w:pPr>
              <w:rPr>
                <w:highlight w:val="yellow"/>
                <w:lang w:val="en-GB"/>
              </w:rPr>
            </w:pPr>
            <w:proofErr w:type="gramStart"/>
            <w:r>
              <w:rPr>
                <w:highlight w:val="yellow"/>
                <w:lang w:val="en-GB"/>
              </w:rPr>
              <w:t>Sted</w:t>
            </w:r>
            <w:r w:rsidR="006E5B3C" w:rsidRPr="006E5B3C">
              <w:rPr>
                <w:highlight w:val="yellow"/>
                <w:lang w:val="en-GB"/>
              </w:rPr>
              <w:t>:…</w:t>
            </w:r>
            <w:proofErr w:type="gramEnd"/>
            <w:r w:rsidR="006E5B3C" w:rsidRPr="006E5B3C">
              <w:rPr>
                <w:highlight w:val="yellow"/>
                <w:lang w:val="en-GB"/>
              </w:rPr>
              <w:t xml:space="preserve">……………………  </w:t>
            </w:r>
            <w:proofErr w:type="gramStart"/>
            <w:r w:rsidR="006E5B3C" w:rsidRPr="006E5B3C">
              <w:rPr>
                <w:highlight w:val="yellow"/>
                <w:lang w:val="en-GB"/>
              </w:rPr>
              <w:t>Dat</w:t>
            </w:r>
            <w:r>
              <w:rPr>
                <w:highlight w:val="yellow"/>
                <w:lang w:val="en-GB"/>
              </w:rPr>
              <w:t>o</w:t>
            </w:r>
            <w:r w:rsidR="006E5B3C" w:rsidRPr="006E5B3C">
              <w:rPr>
                <w:highlight w:val="yellow"/>
                <w:lang w:val="en-GB"/>
              </w:rPr>
              <w:t>:…</w:t>
            </w:r>
            <w:proofErr w:type="gramEnd"/>
            <w:r w:rsidR="006E5B3C" w:rsidRPr="006E5B3C">
              <w:rPr>
                <w:highlight w:val="yellow"/>
                <w:lang w:val="en-GB"/>
              </w:rPr>
              <w:t>……………………….</w:t>
            </w:r>
          </w:p>
          <w:p w14:paraId="06821FF4" w14:textId="77777777" w:rsidR="006E5B3C" w:rsidRPr="006E5B3C" w:rsidRDefault="006E5B3C" w:rsidP="002A1741">
            <w:pPr>
              <w:rPr>
                <w:highlight w:val="yellow"/>
                <w:lang w:val="en-GB"/>
              </w:rPr>
            </w:pPr>
          </w:p>
          <w:p w14:paraId="49108A57" w14:textId="58F913ED" w:rsidR="006E5B3C" w:rsidRPr="006E5B3C" w:rsidRDefault="006E5B3C" w:rsidP="002A1741">
            <w:pPr>
              <w:rPr>
                <w:highlight w:val="yellow"/>
                <w:lang w:val="en-GB"/>
              </w:rPr>
            </w:pPr>
            <w:r w:rsidRPr="006E5B3C">
              <w:rPr>
                <w:highlight w:val="yellow"/>
                <w:lang w:val="en-GB"/>
              </w:rPr>
              <w:t xml:space="preserve">For </w:t>
            </w:r>
            <w:r w:rsidR="006B0254">
              <w:rPr>
                <w:highlight w:val="yellow"/>
                <w:lang w:val="en-GB"/>
              </w:rPr>
              <w:t>Kunden</w:t>
            </w:r>
            <w:r w:rsidRPr="006E5B3C">
              <w:rPr>
                <w:highlight w:val="yellow"/>
                <w:lang w:val="en-GB"/>
              </w:rPr>
              <w:t xml:space="preserve"> </w:t>
            </w:r>
          </w:p>
          <w:p w14:paraId="1A97F603" w14:textId="77777777" w:rsidR="006E5B3C" w:rsidRPr="006E5B3C" w:rsidRDefault="006E5B3C" w:rsidP="002A1741">
            <w:pPr>
              <w:rPr>
                <w:highlight w:val="yellow"/>
                <w:lang w:val="en-GB"/>
              </w:rPr>
            </w:pPr>
          </w:p>
          <w:p w14:paraId="009AC7E9" w14:textId="628D0B00" w:rsidR="006E5B3C" w:rsidRPr="006E5B3C" w:rsidRDefault="006E5B3C" w:rsidP="002A1741">
            <w:pPr>
              <w:rPr>
                <w:highlight w:val="yellow"/>
                <w:lang w:val="en-GB"/>
              </w:rPr>
            </w:pPr>
            <w:r w:rsidRPr="006E5B3C">
              <w:rPr>
                <w:highlight w:val="yellow"/>
                <w:lang w:val="en-GB"/>
              </w:rPr>
              <w:t>……………………………………………………………….</w:t>
            </w:r>
          </w:p>
        </w:tc>
      </w:tr>
    </w:tbl>
    <w:p w14:paraId="08667E10" w14:textId="77777777" w:rsidR="006E5B3C" w:rsidRDefault="006E5B3C" w:rsidP="006E5B3C">
      <w:pPr>
        <w:rPr>
          <w:u w:val="single"/>
          <w:lang w:val="en-GB"/>
        </w:rPr>
        <w:sectPr w:rsidR="006E5B3C" w:rsidSect="00972939">
          <w:headerReference w:type="even" r:id="rId18"/>
          <w:headerReference w:type="default" r:id="rId19"/>
          <w:footerReference w:type="even" r:id="rId20"/>
          <w:footerReference w:type="default" r:id="rId21"/>
          <w:headerReference w:type="first" r:id="rId22"/>
          <w:footerReference w:type="first" r:id="rId23"/>
          <w:pgSz w:w="11906" w:h="16838"/>
          <w:pgMar w:top="1613" w:right="1559" w:bottom="284" w:left="1559" w:header="851" w:footer="129" w:gutter="0"/>
          <w:cols w:space="708"/>
          <w:titlePg/>
          <w:docGrid w:linePitch="360"/>
        </w:sectPr>
      </w:pPr>
    </w:p>
    <w:p w14:paraId="77D73E71" w14:textId="3C278C1E" w:rsidR="006E5B3C" w:rsidRPr="00586915" w:rsidRDefault="006B0254" w:rsidP="006E5B3C">
      <w:pPr>
        <w:rPr>
          <w:b/>
          <w:bCs/>
        </w:rPr>
      </w:pPr>
      <w:r w:rsidRPr="00586915">
        <w:rPr>
          <w:b/>
          <w:bCs/>
        </w:rPr>
        <w:lastRenderedPageBreak/>
        <w:t xml:space="preserve">Bilag </w:t>
      </w:r>
      <w:r w:rsidR="006E5B3C" w:rsidRPr="00586915">
        <w:rPr>
          <w:b/>
          <w:bCs/>
        </w:rPr>
        <w:t xml:space="preserve">1 – </w:t>
      </w:r>
      <w:r w:rsidRPr="00586915">
        <w:rPr>
          <w:b/>
          <w:bCs/>
        </w:rPr>
        <w:t>Spesifikasjon av Skytjenestene</w:t>
      </w:r>
      <w:r w:rsidR="00E636C9" w:rsidRPr="00586915">
        <w:rPr>
          <w:b/>
          <w:bCs/>
        </w:rPr>
        <w:t>,</w:t>
      </w:r>
      <w:r w:rsidRPr="00586915">
        <w:rPr>
          <w:b/>
          <w:bCs/>
        </w:rPr>
        <w:t xml:space="preserve"> </w:t>
      </w:r>
      <w:r w:rsidR="004522F5" w:rsidRPr="00586915">
        <w:rPr>
          <w:b/>
          <w:bCs/>
        </w:rPr>
        <w:t>priser</w:t>
      </w:r>
      <w:r w:rsidR="00E636C9" w:rsidRPr="00586915">
        <w:rPr>
          <w:b/>
          <w:bCs/>
        </w:rPr>
        <w:t xml:space="preserve">, </w:t>
      </w:r>
      <w:r w:rsidRPr="00586915">
        <w:rPr>
          <w:b/>
          <w:bCs/>
        </w:rPr>
        <w:t>varighe</w:t>
      </w:r>
      <w:r w:rsidR="00A37A62" w:rsidRPr="00586915">
        <w:rPr>
          <w:b/>
          <w:bCs/>
        </w:rPr>
        <w:t>t</w:t>
      </w:r>
      <w:r w:rsidR="004831B4" w:rsidRPr="00586915">
        <w:rPr>
          <w:b/>
          <w:bCs/>
        </w:rPr>
        <w:t xml:space="preserve"> </w:t>
      </w:r>
      <w:proofErr w:type="spellStart"/>
      <w:proofErr w:type="gramStart"/>
      <w:r w:rsidR="004831B4" w:rsidRPr="00586915">
        <w:rPr>
          <w:b/>
          <w:bCs/>
        </w:rPr>
        <w:t>m.</w:t>
      </w:r>
      <w:commentRangeStart w:id="23"/>
      <w:r w:rsidR="004831B4" w:rsidRPr="00586915">
        <w:rPr>
          <w:b/>
          <w:bCs/>
        </w:rPr>
        <w:t>v</w:t>
      </w:r>
      <w:commentRangeEnd w:id="23"/>
      <w:proofErr w:type="spellEnd"/>
      <w:proofErr w:type="gramEnd"/>
      <w:r w:rsidR="00502D6C">
        <w:rPr>
          <w:rStyle w:val="Merknadsreferanse"/>
        </w:rPr>
        <w:commentReference w:id="23"/>
      </w:r>
      <w:r w:rsidR="006E5B3C" w:rsidRPr="00586915">
        <w:rPr>
          <w:b/>
          <w:bCs/>
        </w:rPr>
        <w:t xml:space="preserve">. </w:t>
      </w:r>
    </w:p>
    <w:p w14:paraId="17835AA8" w14:textId="77777777" w:rsidR="006E5B3C" w:rsidRPr="006B0254" w:rsidRDefault="006E5B3C" w:rsidP="006E5B3C">
      <w:pPr>
        <w:rPr>
          <w:u w:val="single"/>
        </w:rPr>
      </w:pPr>
    </w:p>
    <w:tbl>
      <w:tblPr>
        <w:tblStyle w:val="Tabellrutenett"/>
        <w:tblW w:w="0" w:type="auto"/>
        <w:tblLook w:val="04A0" w:firstRow="1" w:lastRow="0" w:firstColumn="1" w:lastColumn="0" w:noHBand="0" w:noVBand="1"/>
      </w:tblPr>
      <w:tblGrid>
        <w:gridCol w:w="2972"/>
        <w:gridCol w:w="5806"/>
      </w:tblGrid>
      <w:tr w:rsidR="006E5B3C" w:rsidRPr="005D39FD" w14:paraId="7C726FD0" w14:textId="77777777" w:rsidTr="00FB11E9">
        <w:tc>
          <w:tcPr>
            <w:tcW w:w="2972" w:type="dxa"/>
          </w:tcPr>
          <w:p w14:paraId="4FECD4C3" w14:textId="116143D3" w:rsidR="006E5B3C" w:rsidRPr="00586915" w:rsidRDefault="00925E30" w:rsidP="00FB11E9">
            <w:pPr>
              <w:jc w:val="left"/>
            </w:pPr>
            <w:r w:rsidRPr="00586915">
              <w:t xml:space="preserve">Oversikt over bestilte </w:t>
            </w:r>
            <w:r w:rsidR="006B0254" w:rsidRPr="00586915">
              <w:t>Skytjenester fra Kunden</w:t>
            </w:r>
            <w:r w:rsidRPr="00586915">
              <w:t xml:space="preserve"> på signeringsdag</w:t>
            </w:r>
          </w:p>
        </w:tc>
        <w:tc>
          <w:tcPr>
            <w:tcW w:w="5806" w:type="dxa"/>
          </w:tcPr>
          <w:p w14:paraId="4BAB0F30" w14:textId="0761C02C" w:rsidR="006E5B3C" w:rsidRPr="00586915" w:rsidRDefault="00925E30" w:rsidP="002A1741">
            <w:r w:rsidRPr="00586915">
              <w:rPr>
                <w:highlight w:val="yellow"/>
              </w:rPr>
              <w:t>[sett inn beskrivelse av hvilke Microsoft Online-tjenester som bestilles i og med signering av denne avtalen</w:t>
            </w:r>
            <w:r w:rsidR="00586915">
              <w:rPr>
                <w:highlight w:val="yellow"/>
              </w:rPr>
              <w:t>. Dette stiller Microsoft krav om</w:t>
            </w:r>
            <w:r w:rsidRPr="00586915">
              <w:rPr>
                <w:highlight w:val="yellow"/>
              </w:rPr>
              <w:t>]</w:t>
            </w:r>
          </w:p>
        </w:tc>
      </w:tr>
      <w:tr w:rsidR="00893C88" w:rsidRPr="005D39FD" w14:paraId="16710D05" w14:textId="77777777" w:rsidTr="00FB11E9">
        <w:tc>
          <w:tcPr>
            <w:tcW w:w="2972" w:type="dxa"/>
          </w:tcPr>
          <w:p w14:paraId="13DDCCE8" w14:textId="6B3A94A7" w:rsidR="00893C88" w:rsidRPr="00586915" w:rsidRDefault="00893C88" w:rsidP="00FB11E9">
            <w:pPr>
              <w:jc w:val="left"/>
              <w:rPr>
                <w:lang w:val="en-GB"/>
              </w:rPr>
            </w:pPr>
            <w:proofErr w:type="spellStart"/>
            <w:r w:rsidRPr="00586915">
              <w:rPr>
                <w:lang w:val="en-GB"/>
              </w:rPr>
              <w:t>Lokasjon</w:t>
            </w:r>
            <w:proofErr w:type="spellEnd"/>
            <w:r w:rsidRPr="00586915">
              <w:rPr>
                <w:lang w:val="en-GB"/>
              </w:rPr>
              <w:t xml:space="preserve"> for Microsoft Skytjenester</w:t>
            </w:r>
          </w:p>
        </w:tc>
        <w:tc>
          <w:tcPr>
            <w:tcW w:w="5806" w:type="dxa"/>
          </w:tcPr>
          <w:p w14:paraId="3F0AA537" w14:textId="6587C8C5" w:rsidR="00893C88" w:rsidRPr="00586915" w:rsidRDefault="00925E30" w:rsidP="002A1741">
            <w:r w:rsidRPr="00586915">
              <w:rPr>
                <w:highlight w:val="yellow"/>
              </w:rPr>
              <w:t>[spesifiser valgt datasenter lokasjon, hvor relevant. Kan være forskjellig for ulike Online tjenester]</w:t>
            </w:r>
          </w:p>
        </w:tc>
      </w:tr>
      <w:tr w:rsidR="006E5B3C" w14:paraId="231093BA" w14:textId="77777777" w:rsidTr="00FB11E9">
        <w:tc>
          <w:tcPr>
            <w:tcW w:w="2972" w:type="dxa"/>
          </w:tcPr>
          <w:p w14:paraId="4D38746D" w14:textId="699E3BC5" w:rsidR="006E5B3C" w:rsidRPr="00586915" w:rsidRDefault="006B0254" w:rsidP="00FB11E9">
            <w:pPr>
              <w:jc w:val="left"/>
            </w:pPr>
            <w:r w:rsidRPr="00586915">
              <w:t>Oppstarts</w:t>
            </w:r>
            <w:r w:rsidR="006E5B3C" w:rsidRPr="00586915">
              <w:t>dat</w:t>
            </w:r>
            <w:r w:rsidRPr="00586915">
              <w:t>o</w:t>
            </w:r>
            <w:r w:rsidR="006E5B3C" w:rsidRPr="00586915">
              <w:t xml:space="preserve"> </w:t>
            </w:r>
          </w:p>
        </w:tc>
        <w:tc>
          <w:tcPr>
            <w:tcW w:w="5806" w:type="dxa"/>
          </w:tcPr>
          <w:p w14:paraId="09D748CD" w14:textId="5633C884" w:rsidR="006E5B3C" w:rsidRPr="00586915" w:rsidRDefault="00925E30" w:rsidP="002A1741">
            <w:r w:rsidRPr="00586915">
              <w:t>Så snart Microsoft har bekreftet bestillingen og kundens konto hos Microsoft (</w:t>
            </w:r>
            <w:proofErr w:type="spellStart"/>
            <w:r w:rsidRPr="00586915">
              <w:t>tennant</w:t>
            </w:r>
            <w:proofErr w:type="spellEnd"/>
            <w:r w:rsidRPr="00586915">
              <w:t>) er aktiv</w:t>
            </w:r>
            <w:r w:rsidR="00F701BC">
              <w:t xml:space="preserve"> eller en eksisterende kundekonto er koblet mot Forhandleres </w:t>
            </w:r>
            <w:proofErr w:type="spellStart"/>
            <w:r w:rsidR="00F701BC">
              <w:t>hovedkonto</w:t>
            </w:r>
            <w:proofErr w:type="spellEnd"/>
            <w:r w:rsidRPr="00586915">
              <w:t>.</w:t>
            </w:r>
          </w:p>
        </w:tc>
      </w:tr>
      <w:tr w:rsidR="006E5B3C" w14:paraId="447A06BD" w14:textId="77777777" w:rsidTr="00FB11E9">
        <w:tc>
          <w:tcPr>
            <w:tcW w:w="2972" w:type="dxa"/>
          </w:tcPr>
          <w:p w14:paraId="4E000356" w14:textId="61835B1A" w:rsidR="006E5B3C" w:rsidRPr="00586915" w:rsidRDefault="006B0254" w:rsidP="00FB11E9">
            <w:pPr>
              <w:jc w:val="left"/>
            </w:pPr>
            <w:r w:rsidRPr="00586915">
              <w:t>Varighet</w:t>
            </w:r>
          </w:p>
        </w:tc>
        <w:tc>
          <w:tcPr>
            <w:tcW w:w="5806" w:type="dxa"/>
          </w:tcPr>
          <w:p w14:paraId="718CDFFE" w14:textId="74A086EC" w:rsidR="006E5B3C" w:rsidRPr="00586915" w:rsidRDefault="00925E30" w:rsidP="002A1741">
            <w:r w:rsidRPr="00586915">
              <w:rPr>
                <w:highlight w:val="yellow"/>
              </w:rPr>
              <w:t>[sett inn avtalt abonnementsperiode, for eksempel</w:t>
            </w:r>
            <w:r w:rsidR="00A932A5" w:rsidRPr="00586915">
              <w:rPr>
                <w:highlight w:val="yellow"/>
              </w:rPr>
              <w:t xml:space="preserve"> for Azure</w:t>
            </w:r>
            <w:r w:rsidR="00F361DB">
              <w:rPr>
                <w:highlight w:val="yellow"/>
              </w:rPr>
              <w:t>-</w:t>
            </w:r>
            <w:r w:rsidR="00A932A5" w:rsidRPr="00586915">
              <w:rPr>
                <w:highlight w:val="yellow"/>
              </w:rPr>
              <w:t>tjenester</w:t>
            </w:r>
            <w:r w:rsidR="0004643A" w:rsidRPr="00586915">
              <w:rPr>
                <w:highlight w:val="yellow"/>
              </w:rPr>
              <w:t>: Avtalt abonnementsperiode er 1 år med automatisk fornyelse for 1 år av gangen, med mindre Avtalen</w:t>
            </w:r>
            <w:r w:rsidR="00A932A5" w:rsidRPr="00586915">
              <w:rPr>
                <w:highlight w:val="yellow"/>
              </w:rPr>
              <w:t xml:space="preserve"> er sagt opp i henhold til Avtalens </w:t>
            </w:r>
            <w:r w:rsidR="0004643A" w:rsidRPr="00586915">
              <w:rPr>
                <w:highlight w:val="yellow"/>
              </w:rPr>
              <w:t>pkt. 2.</w:t>
            </w:r>
            <w:r w:rsidR="00A932A5" w:rsidRPr="00586915">
              <w:rPr>
                <w:highlight w:val="yellow"/>
              </w:rPr>
              <w:t xml:space="preserve"> Selges abonnement for D365 må det dobbeltsjekkes med Microsoft hva som er minimumsvarighet]</w:t>
            </w:r>
            <w:r w:rsidR="0004643A" w:rsidRPr="00586915">
              <w:t xml:space="preserve"> </w:t>
            </w:r>
          </w:p>
        </w:tc>
      </w:tr>
      <w:tr w:rsidR="0004643A" w14:paraId="49C0CB2F" w14:textId="77777777" w:rsidTr="00FB11E9">
        <w:tc>
          <w:tcPr>
            <w:tcW w:w="2972" w:type="dxa"/>
          </w:tcPr>
          <w:p w14:paraId="023C97AA" w14:textId="48F52C64" w:rsidR="0004643A" w:rsidRPr="00586915" w:rsidRDefault="0004643A" w:rsidP="00FB11E9">
            <w:pPr>
              <w:jc w:val="left"/>
            </w:pPr>
            <w:r w:rsidRPr="00586915">
              <w:t>Økning eller reduksjon av Skytjenestene i avtaleperioden</w:t>
            </w:r>
          </w:p>
        </w:tc>
        <w:tc>
          <w:tcPr>
            <w:tcW w:w="5806" w:type="dxa"/>
          </w:tcPr>
          <w:p w14:paraId="092190FD" w14:textId="1E6F8764" w:rsidR="0004643A" w:rsidRPr="00586915" w:rsidRDefault="0004643A" w:rsidP="002A1741">
            <w:r w:rsidRPr="00586915">
              <w:t xml:space="preserve">Kunden kan øke eller redusere forbruket av Microsofts skytjenester selv, </w:t>
            </w:r>
            <w:r w:rsidR="00A932A5" w:rsidRPr="00586915">
              <w:t xml:space="preserve">herunder fjerne eller legge til ulike tjenester, </w:t>
            </w:r>
            <w:r w:rsidRPr="00586915">
              <w:t xml:space="preserve">gjennom å bestille slike endringer gjennom </w:t>
            </w:r>
            <w:r w:rsidR="0045302D">
              <w:t>Forhandlerens portal</w:t>
            </w:r>
            <w:r w:rsidRPr="00586915">
              <w:t>.</w:t>
            </w:r>
            <w:r w:rsidR="00B4403B" w:rsidRPr="00586915">
              <w:t xml:space="preserve"> </w:t>
            </w:r>
            <w:r w:rsidR="00B4403B" w:rsidRPr="00586915">
              <w:rPr>
                <w:highlight w:val="yellow"/>
              </w:rPr>
              <w:t xml:space="preserve">[for D365 må det sjekkes hvilken fleksibilitet Microsoft åpner opp for </w:t>
            </w:r>
            <w:proofErr w:type="spellStart"/>
            <w:r w:rsidR="00B4403B" w:rsidRPr="00586915">
              <w:rPr>
                <w:highlight w:val="yellow"/>
              </w:rPr>
              <w:t>mht</w:t>
            </w:r>
            <w:proofErr w:type="spellEnd"/>
            <w:r w:rsidR="00B4403B" w:rsidRPr="00586915">
              <w:rPr>
                <w:highlight w:val="yellow"/>
              </w:rPr>
              <w:t xml:space="preserve"> reduksjon av brukere </w:t>
            </w:r>
            <w:proofErr w:type="spellStart"/>
            <w:r w:rsidR="00B4403B" w:rsidRPr="00586915">
              <w:rPr>
                <w:highlight w:val="yellow"/>
              </w:rPr>
              <w:t>o.l</w:t>
            </w:r>
            <w:proofErr w:type="spellEnd"/>
            <w:r w:rsidR="00B4403B" w:rsidRPr="00586915">
              <w:rPr>
                <w:highlight w:val="yellow"/>
              </w:rPr>
              <w:t>]</w:t>
            </w:r>
          </w:p>
          <w:p w14:paraId="6FD439C7" w14:textId="77777777" w:rsidR="0004643A" w:rsidRPr="00586915" w:rsidRDefault="0004643A" w:rsidP="002A1741"/>
          <w:p w14:paraId="08F2EB7A" w14:textId="223A7ADE" w:rsidR="0004643A" w:rsidRPr="00586915" w:rsidRDefault="00626E09" w:rsidP="002A1741">
            <w:r>
              <w:t>Forhandleren</w:t>
            </w:r>
            <w:r w:rsidR="0004643A" w:rsidRPr="00586915">
              <w:t xml:space="preserve"> kan sette en kredittgrense for hvor stort månedlig forbruk kan være, dersom Kundens kreditt</w:t>
            </w:r>
            <w:r w:rsidR="00FD3554">
              <w:t>nivå</w:t>
            </w:r>
            <w:r w:rsidR="0004643A" w:rsidRPr="00586915">
              <w:t xml:space="preserve"> går under B, eller dersom Kunden betaler en eller flere fakturaer for sent.  </w:t>
            </w:r>
          </w:p>
          <w:p w14:paraId="395E2B56" w14:textId="77777777" w:rsidR="0004643A" w:rsidRPr="00586915" w:rsidRDefault="0004643A" w:rsidP="002A1741"/>
          <w:p w14:paraId="6A2D9198" w14:textId="2C757269" w:rsidR="0004643A" w:rsidRPr="00586915" w:rsidRDefault="0004643A" w:rsidP="002A1741">
            <w:r w:rsidRPr="00586915">
              <w:t xml:space="preserve">Siden Microsoft fakturerer for faktisk forbruk til enhver tid, oppfordres Kunden til å sette sett inn i hvordan forbruk bør optimaliseres. </w:t>
            </w:r>
            <w:r w:rsidR="00B4403B" w:rsidRPr="00586915">
              <w:t>Kunden oppfordres også til å sikre kontroll med hvem som kan foreta bestillinger internt.</w:t>
            </w:r>
          </w:p>
          <w:p w14:paraId="742A2B0E" w14:textId="77777777" w:rsidR="0004643A" w:rsidRPr="00586915" w:rsidRDefault="0004643A" w:rsidP="002A1741"/>
          <w:p w14:paraId="69930F59" w14:textId="21334F23" w:rsidR="0004643A" w:rsidRPr="00586915" w:rsidRDefault="0004643A" w:rsidP="002A1741">
            <w:r w:rsidRPr="00586915">
              <w:t xml:space="preserve">Merk at dersom Kunden binder prisene for enkelttjenester i en definert tidsperiode, mot å forbruke Skytjenestene i henhold til et definert minimumsvolum, så </w:t>
            </w:r>
            <w:r w:rsidR="00B4403B" w:rsidRPr="00586915">
              <w:t xml:space="preserve">er Kunden forpliktet til å betale mellomlegget dersom volumet ikke tas ut, med mindre Microsoft aksepterer noe annet. </w:t>
            </w:r>
          </w:p>
        </w:tc>
      </w:tr>
      <w:tr w:rsidR="00B4403B" w14:paraId="77F85CF1" w14:textId="77777777" w:rsidTr="00FB11E9">
        <w:tc>
          <w:tcPr>
            <w:tcW w:w="2972" w:type="dxa"/>
          </w:tcPr>
          <w:p w14:paraId="3AF54739" w14:textId="73B4160C" w:rsidR="00B4403B" w:rsidRPr="00586915" w:rsidRDefault="00B4403B" w:rsidP="00FB11E9">
            <w:pPr>
              <w:jc w:val="left"/>
            </w:pPr>
            <w:r w:rsidRPr="00586915">
              <w:t>Avtalte priser</w:t>
            </w:r>
          </w:p>
        </w:tc>
        <w:tc>
          <w:tcPr>
            <w:tcW w:w="5806" w:type="dxa"/>
          </w:tcPr>
          <w:p w14:paraId="4783F760" w14:textId="77777777" w:rsidR="00B4403B" w:rsidRDefault="00B4403B" w:rsidP="00502D6C">
            <w:pPr>
              <w:rPr>
                <w:ins w:id="24" w:author="Lars Folkvard Giske" w:date="2025-09-16T13:35:00Z" w16du:dateUtc="2025-09-16T11:35:00Z"/>
              </w:rPr>
            </w:pPr>
            <w:r w:rsidRPr="00586915">
              <w:t xml:space="preserve">Med mindre annet er skriftlig avtalt, så faktureres forbrukte Skytjenester i henhold til Microsofts </w:t>
            </w:r>
            <w:r w:rsidR="008A2BCC">
              <w:t>veiledende priser</w:t>
            </w:r>
            <w:r w:rsidR="0045302D">
              <w:t xml:space="preserve">, som normalt finnes her </w:t>
            </w:r>
            <w:commentRangeStart w:id="25"/>
            <w:r w:rsidR="0045302D">
              <w:fldChar w:fldCharType="begin"/>
            </w:r>
            <w:r w:rsidR="0045302D">
              <w:instrText>HYPERLINK "https://azure.microsoft.com/en-us/pricing/calculator/"</w:instrText>
            </w:r>
            <w:r w:rsidR="0045302D">
              <w:fldChar w:fldCharType="separate"/>
            </w:r>
            <w:r w:rsidR="0045302D" w:rsidRPr="00586915">
              <w:rPr>
                <w:rStyle w:val="Hyperkobling"/>
                <w:u w:val="none"/>
              </w:rPr>
              <w:t>https://azure.microsoft.com/en-us/pricing/calculator/</w:t>
            </w:r>
            <w:r w:rsidR="0045302D">
              <w:fldChar w:fldCharType="end"/>
            </w:r>
            <w:r w:rsidR="00F8476B">
              <w:t xml:space="preserve">. </w:t>
            </w:r>
            <w:commentRangeEnd w:id="25"/>
            <w:r w:rsidR="009A241F">
              <w:rPr>
                <w:rStyle w:val="Merknadsreferanse"/>
                <w:rFonts w:eastAsiaTheme="minorHAnsi" w:cstheme="minorBidi"/>
                <w:lang w:eastAsia="en-US"/>
              </w:rPr>
              <w:commentReference w:id="25"/>
            </w:r>
            <w:r w:rsidR="00F701BC">
              <w:t xml:space="preserve">Eventuelle tredjepartstjenester følger også Microsofts listepriser. </w:t>
            </w:r>
            <w:r w:rsidR="00F8476B">
              <w:t xml:space="preserve">Priser vist i </w:t>
            </w:r>
            <w:r w:rsidR="0045302D">
              <w:t>Forhandlerens</w:t>
            </w:r>
            <w:r w:rsidR="00F8476B">
              <w:t xml:space="preserve"> portal </w:t>
            </w:r>
            <w:r w:rsidR="00502D6C">
              <w:t xml:space="preserve">eller i andre steder </w:t>
            </w:r>
            <w:r w:rsidR="00F8476B">
              <w:t xml:space="preserve">er kun til informasjon, og Microsofts veiledende priser går foran ved avvik. </w:t>
            </w:r>
          </w:p>
          <w:p w14:paraId="74C4C87E" w14:textId="77777777" w:rsidR="004969EA" w:rsidRDefault="004969EA" w:rsidP="00502D6C">
            <w:pPr>
              <w:rPr>
                <w:ins w:id="26" w:author="Lars Folkvard Giske" w:date="2025-09-16T13:35:00Z" w16du:dateUtc="2025-09-16T11:35:00Z"/>
              </w:rPr>
            </w:pPr>
          </w:p>
          <w:p w14:paraId="6EBA310B" w14:textId="5D4128E1" w:rsidR="004969EA" w:rsidRPr="00586915" w:rsidRDefault="004969EA" w:rsidP="00502D6C">
            <w:ins w:id="27" w:author="Lars Folkvard Giske" w:date="2025-09-16T13:36:00Z" w16du:dateUtc="2025-09-16T11:36:00Z">
              <w:r w:rsidRPr="00D9067D">
                <w:rPr>
                  <w:highlight w:val="yellow"/>
                </w:rPr>
                <w:t>For bistand med å verifisere at Kunden er korrekt lisensiert, fakturerer Leverandøren [sett inn, for eksempel en fastsum som dekker 10 timer per år, og T&amp;M over dette</w:t>
              </w:r>
            </w:ins>
            <w:ins w:id="28" w:author="Lars Folkvard Giske" w:date="2025-09-16T14:18:00Z" w16du:dateUtc="2025-09-16T12:18:00Z">
              <w:r w:rsidR="003250C5" w:rsidRPr="00D9067D">
                <w:rPr>
                  <w:highlight w:val="yellow"/>
                </w:rPr>
                <w:t>]</w:t>
              </w:r>
            </w:ins>
          </w:p>
        </w:tc>
      </w:tr>
      <w:tr w:rsidR="006E5B3C" w14:paraId="6E92B7CE" w14:textId="77777777" w:rsidTr="00FB11E9">
        <w:tc>
          <w:tcPr>
            <w:tcW w:w="2972" w:type="dxa"/>
          </w:tcPr>
          <w:p w14:paraId="5E9196C5" w14:textId="0F06E17D" w:rsidR="006E5B3C" w:rsidRPr="00586915" w:rsidRDefault="009E78FC" w:rsidP="00FB11E9">
            <w:pPr>
              <w:jc w:val="left"/>
            </w:pPr>
            <w:r w:rsidRPr="00586915">
              <w:t>Betalingstidspunkt</w:t>
            </w:r>
          </w:p>
        </w:tc>
        <w:tc>
          <w:tcPr>
            <w:tcW w:w="5806" w:type="dxa"/>
          </w:tcPr>
          <w:p w14:paraId="1251FE3A" w14:textId="47E41175" w:rsidR="00E636C9" w:rsidRPr="00586915" w:rsidRDefault="00B4403B" w:rsidP="002A1741">
            <w:r w:rsidRPr="00586915">
              <w:t xml:space="preserve">Med mindre annet avtales, faktureres forbruk den enkelte måned i begynnelsen av påfølgende kalendermåned. </w:t>
            </w:r>
            <w:r w:rsidR="00F8476B" w:rsidRPr="00502D6C">
              <w:rPr>
                <w:highlight w:val="yellow"/>
              </w:rPr>
              <w:t>[Avtalt forfall er 30 dager etter faktura er sendt.]</w:t>
            </w:r>
          </w:p>
        </w:tc>
      </w:tr>
      <w:tr w:rsidR="00F701BC" w14:paraId="6D5997AF" w14:textId="77777777" w:rsidTr="00FB11E9">
        <w:tc>
          <w:tcPr>
            <w:tcW w:w="2972" w:type="dxa"/>
          </w:tcPr>
          <w:p w14:paraId="5A08E64C" w14:textId="3D08B643" w:rsidR="00F701BC" w:rsidRPr="00586915" w:rsidRDefault="00F701BC" w:rsidP="00FB11E9">
            <w:r>
              <w:lastRenderedPageBreak/>
              <w:t>Territoriet</w:t>
            </w:r>
          </w:p>
        </w:tc>
        <w:tc>
          <w:tcPr>
            <w:tcW w:w="5806" w:type="dxa"/>
          </w:tcPr>
          <w:p w14:paraId="2277EA05" w14:textId="34DD8AA5" w:rsidR="00F701BC" w:rsidRPr="00586915" w:rsidRDefault="00F701BC" w:rsidP="002A1741">
            <w:r>
              <w:t xml:space="preserve">Kunden kan benytte Skytjenestene definert i Microsoft </w:t>
            </w:r>
            <w:proofErr w:type="spellStart"/>
            <w:r>
              <w:t>Customer</w:t>
            </w:r>
            <w:proofErr w:type="spellEnd"/>
            <w:r>
              <w:t xml:space="preserve"> Agreement. Dette kan endres av Microsoft med 30 dagers varsel. </w:t>
            </w:r>
          </w:p>
        </w:tc>
      </w:tr>
    </w:tbl>
    <w:p w14:paraId="23AB3133" w14:textId="77777777" w:rsidR="006E5B3C" w:rsidRDefault="006E5B3C" w:rsidP="006E5B3C">
      <w:pPr>
        <w:rPr>
          <w:u w:val="single"/>
        </w:rPr>
      </w:pPr>
    </w:p>
    <w:p w14:paraId="6C2E00D0" w14:textId="01DB7418" w:rsidR="006B0254" w:rsidRPr="00A37A62" w:rsidRDefault="006B0254">
      <w:pPr>
        <w:spacing w:after="160"/>
        <w:rPr>
          <w:u w:val="single"/>
        </w:rPr>
      </w:pPr>
      <w:r w:rsidRPr="00A37A62">
        <w:rPr>
          <w:u w:val="single"/>
        </w:rPr>
        <w:br w:type="page"/>
      </w:r>
    </w:p>
    <w:p w14:paraId="27A58374" w14:textId="4D6507D1" w:rsidR="006E5B3C" w:rsidRPr="00FD3554" w:rsidRDefault="0061795F" w:rsidP="006E5B3C">
      <w:pPr>
        <w:rPr>
          <w:b/>
          <w:bCs/>
        </w:rPr>
      </w:pPr>
      <w:r w:rsidRPr="00FD3554">
        <w:rPr>
          <w:b/>
          <w:bCs/>
        </w:rPr>
        <w:lastRenderedPageBreak/>
        <w:t xml:space="preserve">Bilag </w:t>
      </w:r>
      <w:r w:rsidR="006E5B3C" w:rsidRPr="00FD3554">
        <w:rPr>
          <w:b/>
          <w:bCs/>
        </w:rPr>
        <w:t xml:space="preserve">2 – </w:t>
      </w:r>
      <w:r w:rsidR="0048256E" w:rsidRPr="00FD3554">
        <w:rPr>
          <w:b/>
          <w:bCs/>
        </w:rPr>
        <w:t>Microsoft</w:t>
      </w:r>
      <w:r w:rsidR="006E5B3C" w:rsidRPr="00FD3554">
        <w:rPr>
          <w:b/>
          <w:bCs/>
        </w:rPr>
        <w:t xml:space="preserve">s </w:t>
      </w:r>
      <w:r w:rsidR="009E78FC" w:rsidRPr="00FD3554">
        <w:rPr>
          <w:b/>
          <w:bCs/>
        </w:rPr>
        <w:t>standardvilkår</w:t>
      </w:r>
    </w:p>
    <w:p w14:paraId="13B0B503" w14:textId="77777777" w:rsidR="006E5B3C" w:rsidRPr="00713419" w:rsidRDefault="006E5B3C" w:rsidP="006E5B3C">
      <w:pPr>
        <w:rPr>
          <w:u w:val="single"/>
        </w:rPr>
      </w:pPr>
    </w:p>
    <w:p w14:paraId="7B3A4D41" w14:textId="449BEE20" w:rsidR="002774CF" w:rsidRPr="00713419" w:rsidRDefault="00713419" w:rsidP="006E5B3C">
      <w:bookmarkStart w:id="29" w:name="_Hlk73454913"/>
      <w:r w:rsidRPr="00713419">
        <w:t>Microsoft</w:t>
      </w:r>
      <w:r>
        <w:t xml:space="preserve">s </w:t>
      </w:r>
      <w:r w:rsidRPr="00713419">
        <w:t xml:space="preserve">standardvilkår </w:t>
      </w:r>
      <w:r w:rsidR="00893C88">
        <w:t>består</w:t>
      </w:r>
      <w:r w:rsidR="008649FB">
        <w:t xml:space="preserve"> på «toppnivå»</w:t>
      </w:r>
      <w:r w:rsidR="00893C88">
        <w:t xml:space="preserve"> av Microsoft </w:t>
      </w:r>
      <w:proofErr w:type="spellStart"/>
      <w:r w:rsidR="00893C88">
        <w:t>Customer</w:t>
      </w:r>
      <w:proofErr w:type="spellEnd"/>
      <w:r w:rsidR="00893C88">
        <w:t xml:space="preserve"> Agreement, som inneholder generelle vilkår for bruk av Microsoft Skytjenester. Gjeldende versjon av vilkårene</w:t>
      </w:r>
      <w:r w:rsidRPr="00713419">
        <w:t xml:space="preserve"> til enhver tid </w:t>
      </w:r>
      <w:r w:rsidR="00893C88">
        <w:t xml:space="preserve">er </w:t>
      </w:r>
      <w:r w:rsidRPr="00713419">
        <w:t xml:space="preserve">tilgjengelig </w:t>
      </w:r>
      <w:r>
        <w:t>her</w:t>
      </w:r>
      <w:r w:rsidRPr="00713419">
        <w:t xml:space="preserve">: </w:t>
      </w:r>
      <w:hyperlink r:id="rId24" w:history="1">
        <w:r w:rsidR="008C798C" w:rsidRPr="00713419">
          <w:rPr>
            <w:rStyle w:val="Hyperkobling"/>
          </w:rPr>
          <w:t>https://www.microsoft.com/licensing/docs/customeragreement</w:t>
        </w:r>
      </w:hyperlink>
    </w:p>
    <w:p w14:paraId="6225E6E3" w14:textId="77777777" w:rsidR="006E5B3C" w:rsidRPr="00713419" w:rsidRDefault="006E5B3C" w:rsidP="006E5B3C">
      <w:pPr>
        <w:rPr>
          <w:u w:val="single"/>
        </w:rPr>
      </w:pPr>
    </w:p>
    <w:p w14:paraId="36E5234C" w14:textId="07A6A29D" w:rsidR="00893C88" w:rsidRDefault="00893C88" w:rsidP="00893C88">
      <w:r>
        <w:t>Nevnte avtaledokument viser videre til andre dokumenter som inngår i avtaleforholdet</w:t>
      </w:r>
      <w:r w:rsidR="00925E30">
        <w:t>. N</w:t>
      </w:r>
      <w:r>
        <w:t>ormalt</w:t>
      </w:r>
      <w:r w:rsidR="00925E30">
        <w:t xml:space="preserve"> inngår følgende avtalevilkår</w:t>
      </w:r>
      <w:r>
        <w:t xml:space="preserve">: </w:t>
      </w:r>
    </w:p>
    <w:p w14:paraId="641A071E" w14:textId="77777777" w:rsidR="00893C88" w:rsidRDefault="00893C88" w:rsidP="00893C88"/>
    <w:tbl>
      <w:tblPr>
        <w:tblStyle w:val="Tabellrutenett"/>
        <w:tblpPr w:leftFromText="141" w:rightFromText="141" w:vertAnchor="text" w:tblpY="-47"/>
        <w:tblW w:w="0" w:type="auto"/>
        <w:shd w:val="clear" w:color="auto" w:fill="00B0F0"/>
        <w:tblLook w:val="04A0" w:firstRow="1" w:lastRow="0" w:firstColumn="1" w:lastColumn="0" w:noHBand="0" w:noVBand="1"/>
      </w:tblPr>
      <w:tblGrid>
        <w:gridCol w:w="8500"/>
      </w:tblGrid>
      <w:tr w:rsidR="0064389D" w14:paraId="7D59C895" w14:textId="77777777" w:rsidTr="0064389D">
        <w:tc>
          <w:tcPr>
            <w:tcW w:w="8500" w:type="dxa"/>
            <w:tcBorders>
              <w:bottom w:val="single" w:sz="4" w:space="0" w:color="7F7F7F" w:themeColor="text1" w:themeTint="80"/>
            </w:tcBorders>
            <w:shd w:val="clear" w:color="auto" w:fill="00B0F0"/>
          </w:tcPr>
          <w:p w14:paraId="2F6CD5FB" w14:textId="77777777" w:rsidR="0064389D" w:rsidRDefault="0064389D" w:rsidP="00063082">
            <w:pPr>
              <w:jc w:val="left"/>
              <w:rPr>
                <w:u w:val="single"/>
              </w:rPr>
            </w:pPr>
            <w:r>
              <w:rPr>
                <w:u w:val="single"/>
              </w:rPr>
              <w:t>Navn:</w:t>
            </w:r>
          </w:p>
        </w:tc>
      </w:tr>
      <w:tr w:rsidR="0064389D" w:rsidRPr="002E1347" w14:paraId="23AC621C" w14:textId="77777777" w:rsidTr="0064389D">
        <w:tc>
          <w:tcPr>
            <w:tcW w:w="8500" w:type="dxa"/>
          </w:tcPr>
          <w:p w14:paraId="78710A7D" w14:textId="77777777" w:rsidR="0064389D" w:rsidRPr="00893C88" w:rsidRDefault="0064389D" w:rsidP="00063082">
            <w:pPr>
              <w:jc w:val="left"/>
              <w:rPr>
                <w:u w:val="single"/>
              </w:rPr>
            </w:pPr>
            <w:r w:rsidRPr="00893C88">
              <w:rPr>
                <w:u w:val="single"/>
              </w:rPr>
              <w:t xml:space="preserve">Microsoft </w:t>
            </w:r>
            <w:proofErr w:type="spellStart"/>
            <w:r w:rsidRPr="00893C88">
              <w:rPr>
                <w:u w:val="single"/>
              </w:rPr>
              <w:t>C</w:t>
            </w:r>
            <w:r>
              <w:rPr>
                <w:u w:val="single"/>
              </w:rPr>
              <w:t>ustomer</w:t>
            </w:r>
            <w:proofErr w:type="spellEnd"/>
            <w:r>
              <w:rPr>
                <w:u w:val="single"/>
              </w:rPr>
              <w:t xml:space="preserve"> Agrement </w:t>
            </w:r>
          </w:p>
        </w:tc>
      </w:tr>
      <w:tr w:rsidR="0064389D" w14:paraId="5AEDA774" w14:textId="77777777" w:rsidTr="0064389D">
        <w:tc>
          <w:tcPr>
            <w:tcW w:w="8500" w:type="dxa"/>
          </w:tcPr>
          <w:p w14:paraId="273C9A06" w14:textId="3795FA9F" w:rsidR="0064389D" w:rsidRPr="003017CF" w:rsidRDefault="0064389D" w:rsidP="00063082">
            <w:pPr>
              <w:jc w:val="left"/>
              <w:rPr>
                <w:u w:val="single"/>
              </w:rPr>
            </w:pPr>
            <w:r w:rsidRPr="003017CF">
              <w:rPr>
                <w:lang w:val="en-US"/>
              </w:rPr>
              <w:t>Produ</w:t>
            </w:r>
            <w:r>
              <w:rPr>
                <w:lang w:val="en-US"/>
              </w:rPr>
              <w:t>c</w:t>
            </w:r>
            <w:r w:rsidRPr="003017CF">
              <w:rPr>
                <w:lang w:val="en-US"/>
              </w:rPr>
              <w:t>t</w:t>
            </w:r>
            <w:r>
              <w:rPr>
                <w:lang w:val="en-US"/>
              </w:rPr>
              <w:t xml:space="preserve"> Terms</w:t>
            </w:r>
          </w:p>
        </w:tc>
      </w:tr>
      <w:tr w:rsidR="0064389D" w14:paraId="64D5B137" w14:textId="77777777" w:rsidTr="0064389D">
        <w:tc>
          <w:tcPr>
            <w:tcW w:w="8500" w:type="dxa"/>
          </w:tcPr>
          <w:p w14:paraId="6A3DEDB9" w14:textId="77777777" w:rsidR="0064389D" w:rsidRPr="003017CF" w:rsidRDefault="0064389D" w:rsidP="00063082">
            <w:pPr>
              <w:jc w:val="left"/>
              <w:rPr>
                <w:u w:val="single"/>
              </w:rPr>
            </w:pPr>
            <w:r>
              <w:rPr>
                <w:lang w:val="en-US"/>
              </w:rPr>
              <w:t>SLA</w:t>
            </w:r>
          </w:p>
        </w:tc>
      </w:tr>
      <w:tr w:rsidR="0064389D" w:rsidRPr="00BD5607" w14:paraId="138C08C1" w14:textId="77777777" w:rsidTr="0064389D">
        <w:tc>
          <w:tcPr>
            <w:tcW w:w="8500" w:type="dxa"/>
          </w:tcPr>
          <w:p w14:paraId="74FC711B" w14:textId="77777777" w:rsidR="0064389D" w:rsidRPr="008649FB" w:rsidRDefault="0064389D" w:rsidP="00063082">
            <w:pPr>
              <w:jc w:val="left"/>
              <w:rPr>
                <w:u w:val="single"/>
                <w:lang w:val="en-GB"/>
              </w:rPr>
            </w:pPr>
            <w:r>
              <w:rPr>
                <w:lang w:val="en-US"/>
              </w:rPr>
              <w:t xml:space="preserve">Microsoft Online Services Data Protection Addendum </w:t>
            </w:r>
            <w:r w:rsidRPr="008649FB">
              <w:rPr>
                <w:lang w:val="en-GB"/>
              </w:rPr>
              <w:t xml:space="preserve">(DPA) </w:t>
            </w:r>
          </w:p>
        </w:tc>
      </w:tr>
      <w:tr w:rsidR="0064389D" w:rsidRPr="008C798C" w14:paraId="45ECC039" w14:textId="77777777" w:rsidTr="0064389D">
        <w:tc>
          <w:tcPr>
            <w:tcW w:w="8500" w:type="dxa"/>
          </w:tcPr>
          <w:p w14:paraId="7DC9E896" w14:textId="77777777" w:rsidR="0064389D" w:rsidRPr="003017CF" w:rsidRDefault="0064389D" w:rsidP="00063082">
            <w:pPr>
              <w:jc w:val="left"/>
              <w:rPr>
                <w:lang w:val="en-US"/>
              </w:rPr>
            </w:pPr>
            <w:r w:rsidRPr="008649FB">
              <w:rPr>
                <w:highlight w:val="yellow"/>
                <w:lang w:val="en-US"/>
              </w:rPr>
              <w:t xml:space="preserve">Financial </w:t>
            </w:r>
            <w:commentRangeStart w:id="30"/>
            <w:r w:rsidRPr="008649FB">
              <w:rPr>
                <w:highlight w:val="yellow"/>
                <w:lang w:val="en-US"/>
              </w:rPr>
              <w:t>addendum</w:t>
            </w:r>
            <w:commentRangeEnd w:id="30"/>
            <w:r w:rsidRPr="008649FB">
              <w:rPr>
                <w:rStyle w:val="Merknadsreferanse"/>
                <w:rFonts w:eastAsiaTheme="minorHAnsi" w:cstheme="minorBidi"/>
                <w:highlight w:val="yellow"/>
                <w:lang w:eastAsia="en-US"/>
              </w:rPr>
              <w:commentReference w:id="30"/>
            </w:r>
          </w:p>
        </w:tc>
      </w:tr>
    </w:tbl>
    <w:p w14:paraId="61F4DF26" w14:textId="01180AD5" w:rsidR="008649FB" w:rsidRDefault="008649FB" w:rsidP="008649FB">
      <w:r>
        <w:t xml:space="preserve">Gjeldende versjon av ovennevnte dokumenter finnes her: </w:t>
      </w:r>
      <w:ins w:id="31" w:author="Lars Folkvard Giske" w:date="2025-09-16T14:19:00Z" w16du:dateUtc="2025-09-16T12:19:00Z">
        <w:r w:rsidR="000B0B58">
          <w:fldChar w:fldCharType="begin"/>
        </w:r>
        <w:r w:rsidR="000B0B58">
          <w:instrText>HYPERLINK "</w:instrText>
        </w:r>
      </w:ins>
      <w:r w:rsidR="000B0B58" w:rsidRPr="00F701BC">
        <w:instrText>https://www.microsoft.com/licensing/docs/view/Licensing-Use-Rights</w:instrText>
      </w:r>
      <w:ins w:id="32" w:author="Lars Folkvard Giske" w:date="2025-09-16T14:19:00Z" w16du:dateUtc="2025-09-16T12:19:00Z">
        <w:r w:rsidR="000B0B58">
          <w:instrText>"</w:instrText>
        </w:r>
        <w:r w:rsidR="000B0B58">
          <w:fldChar w:fldCharType="separate"/>
        </w:r>
      </w:ins>
      <w:r w:rsidR="000B0B58" w:rsidRPr="00B367AE">
        <w:rPr>
          <w:rStyle w:val="Hyperkobling"/>
        </w:rPr>
        <w:t>https://www.microsoft.com/licensing/docs/view/Licensing-Use-Rights</w:t>
      </w:r>
      <w:ins w:id="33" w:author="Lars Folkvard Giske" w:date="2025-09-16T14:19:00Z" w16du:dateUtc="2025-09-16T12:19:00Z">
        <w:r w:rsidR="000B0B58">
          <w:fldChar w:fldCharType="end"/>
        </w:r>
        <w:r w:rsidR="000B0B58">
          <w:t xml:space="preserve"> </w:t>
        </w:r>
      </w:ins>
    </w:p>
    <w:p w14:paraId="3F82C4E9" w14:textId="79A33A00" w:rsidR="00713419" w:rsidRDefault="00713419" w:rsidP="006E5B3C"/>
    <w:p w14:paraId="3306DFA9" w14:textId="18816C4E" w:rsidR="008649FB" w:rsidRDefault="008649FB" w:rsidP="008649FB">
      <w:r>
        <w:t xml:space="preserve">Merk at Microsofts standardvilkår åpner opp for at Microsoft kan endre disse i avtaleperioden, hovedsakelig ved fornyelse av abonnementsperiode eller ved bestilling av nye tjenester. </w:t>
      </w:r>
      <w:r>
        <w:rPr>
          <w:color w:val="000000"/>
        </w:rPr>
        <w:t xml:space="preserve">Oppdaterte vilkår kan derfor gjelde i avtaleperioden, og Kunden må følge med på overnevnte </w:t>
      </w:r>
      <w:proofErr w:type="spellStart"/>
      <w:r>
        <w:rPr>
          <w:color w:val="000000"/>
        </w:rPr>
        <w:t>URL’er</w:t>
      </w:r>
      <w:proofErr w:type="spellEnd"/>
      <w:r>
        <w:rPr>
          <w:color w:val="000000"/>
        </w:rPr>
        <w:t xml:space="preserve">, eller etterfølgende sider, om nye versjon av avtalevilkårene er kommet. Vår erfaring er at Microsoft </w:t>
      </w:r>
      <w:proofErr w:type="spellStart"/>
      <w:r>
        <w:rPr>
          <w:color w:val="000000"/>
        </w:rPr>
        <w:t>Customer</w:t>
      </w:r>
      <w:proofErr w:type="spellEnd"/>
      <w:r>
        <w:rPr>
          <w:color w:val="000000"/>
        </w:rPr>
        <w:t xml:space="preserve"> Agreement ikke oppdateres så ofte (sjeldnere enn en gang i året), mens </w:t>
      </w:r>
      <w:r w:rsidR="00FD3554">
        <w:rPr>
          <w:color w:val="000000"/>
        </w:rPr>
        <w:t xml:space="preserve">at </w:t>
      </w:r>
      <w:r>
        <w:rPr>
          <w:color w:val="000000"/>
        </w:rPr>
        <w:t xml:space="preserve">OST, SLA, DPA og Product Terms </w:t>
      </w:r>
      <w:r w:rsidR="00FD3554">
        <w:rPr>
          <w:color w:val="000000"/>
        </w:rPr>
        <w:t>ofte endrer</w:t>
      </w:r>
      <w:r>
        <w:rPr>
          <w:color w:val="000000"/>
        </w:rPr>
        <w:t xml:space="preserve"> seg månedlig. </w:t>
      </w:r>
    </w:p>
    <w:p w14:paraId="05F50611" w14:textId="23F67B97" w:rsidR="008649FB" w:rsidRDefault="008649FB" w:rsidP="006E5B3C"/>
    <w:p w14:paraId="37856A7E" w14:textId="298B1CCA" w:rsidR="008649FB" w:rsidRDefault="008649FB" w:rsidP="008649FB">
      <w:r>
        <w:t xml:space="preserve">Dersom Microsoft ved signering av denne Avtalen, eller ved etterfølgende endring av standardvilkårene i avtaleperioden, krever dokumentasjon </w:t>
      </w:r>
      <w:r>
        <w:rPr>
          <w:color w:val="000000"/>
        </w:rPr>
        <w:t xml:space="preserve">eller aktiv bekreftelse </w:t>
      </w:r>
      <w:r>
        <w:t xml:space="preserve">på at Kunden har akseptert Microsofts standardvilkår eller senere oppdateringer, plikter Kunden å bistå </w:t>
      </w:r>
      <w:r w:rsidR="00626E09">
        <w:t>Forhandleren</w:t>
      </w:r>
      <w:r>
        <w:t xml:space="preserve"> med å oversende nødvendig dokumentasjon</w:t>
      </w:r>
      <w:r>
        <w:rPr>
          <w:color w:val="000000"/>
        </w:rPr>
        <w:t xml:space="preserve"> eller gi nødvendige bekreftelser</w:t>
      </w:r>
      <w:r>
        <w:t xml:space="preserve"> til Microsoft. </w:t>
      </w:r>
    </w:p>
    <w:bookmarkEnd w:id="29"/>
    <w:p w14:paraId="4B1E8616" w14:textId="77777777" w:rsidR="006E5B3C" w:rsidRDefault="006E5B3C" w:rsidP="006E5B3C">
      <w:pPr>
        <w:rPr>
          <w:u w:val="single"/>
        </w:rPr>
        <w:sectPr w:rsidR="006E5B3C" w:rsidSect="005F70AB">
          <w:pgSz w:w="11906" w:h="16838"/>
          <w:pgMar w:top="1418" w:right="1559" w:bottom="284" w:left="1559" w:header="851" w:footer="284" w:gutter="0"/>
          <w:cols w:space="708"/>
          <w:docGrid w:linePitch="360"/>
        </w:sectPr>
      </w:pPr>
    </w:p>
    <w:p w14:paraId="174C9C6A" w14:textId="4C47E01C" w:rsidR="006E5B3C" w:rsidRPr="00FD3554" w:rsidRDefault="002E1347" w:rsidP="006E5B3C">
      <w:pPr>
        <w:rPr>
          <w:b/>
          <w:bCs/>
        </w:rPr>
      </w:pPr>
      <w:r w:rsidRPr="00FD3554">
        <w:rPr>
          <w:b/>
          <w:bCs/>
        </w:rPr>
        <w:lastRenderedPageBreak/>
        <w:t>Bilag</w:t>
      </w:r>
      <w:r w:rsidR="006E5B3C" w:rsidRPr="00FD3554">
        <w:rPr>
          <w:b/>
          <w:bCs/>
        </w:rPr>
        <w:t xml:space="preserve"> 3 – Support </w:t>
      </w:r>
    </w:p>
    <w:p w14:paraId="71195490" w14:textId="08840887" w:rsidR="006E5B3C" w:rsidRPr="006E5B3C" w:rsidRDefault="006E5B3C" w:rsidP="006E5B3C"/>
    <w:p w14:paraId="576D54BD" w14:textId="35CA71AA" w:rsidR="00FB11E9" w:rsidRDefault="002E1347" w:rsidP="00FB11E9">
      <w:r w:rsidRPr="001B1882">
        <w:t xml:space="preserve">Dette </w:t>
      </w:r>
      <w:r w:rsidR="00DB23C7" w:rsidRPr="001B1882">
        <w:t xml:space="preserve">bilag </w:t>
      </w:r>
      <w:r w:rsidRPr="001B1882">
        <w:t xml:space="preserve">3 beskriver </w:t>
      </w:r>
      <w:r w:rsidR="00626E09">
        <w:t>Forhandleren</w:t>
      </w:r>
      <w:r w:rsidRPr="001B1882">
        <w:t xml:space="preserve"> sine forpliktelser i henhold til Avtalens punkt 4 om support. </w:t>
      </w:r>
    </w:p>
    <w:p w14:paraId="7AEBBA1B" w14:textId="60F82BAB" w:rsidR="001B1882" w:rsidRPr="007F7701" w:rsidRDefault="001B1882" w:rsidP="000D31B9">
      <w:pPr>
        <w:pStyle w:val="Overskrift1"/>
        <w:numPr>
          <w:ilvl w:val="0"/>
          <w:numId w:val="4"/>
        </w:numPr>
        <w:rPr>
          <w:lang w:val="en-GB"/>
        </w:rPr>
      </w:pPr>
      <w:r>
        <w:rPr>
          <w:lang w:val="en-GB"/>
        </w:rPr>
        <w:lastRenderedPageBreak/>
        <w:t>etablering av skytjenesten</w:t>
      </w:r>
    </w:p>
    <w:p w14:paraId="404F9AB7" w14:textId="6978F5C3" w:rsidR="001B1882" w:rsidRDefault="00626E09" w:rsidP="001B1882">
      <w:pPr>
        <w:pStyle w:val="Overskrift2"/>
        <w:rPr>
          <w:b w:val="0"/>
          <w:szCs w:val="32"/>
        </w:rPr>
      </w:pPr>
      <w:r>
        <w:rPr>
          <w:b w:val="0"/>
          <w:szCs w:val="32"/>
        </w:rPr>
        <w:t>Forhandleren</w:t>
      </w:r>
      <w:r w:rsidR="001B1882" w:rsidRPr="008566B7">
        <w:rPr>
          <w:b w:val="0"/>
          <w:szCs w:val="32"/>
        </w:rPr>
        <w:t xml:space="preserve"> skal yte nødvendig bistand med å etablere Kundens konto (</w:t>
      </w:r>
      <w:proofErr w:type="spellStart"/>
      <w:r w:rsidR="001B1882" w:rsidRPr="008566B7">
        <w:rPr>
          <w:b w:val="0"/>
          <w:szCs w:val="32"/>
        </w:rPr>
        <w:t>tennant</w:t>
      </w:r>
      <w:proofErr w:type="spellEnd"/>
      <w:r w:rsidR="001B1882" w:rsidRPr="008566B7">
        <w:rPr>
          <w:b w:val="0"/>
          <w:szCs w:val="32"/>
        </w:rPr>
        <w:t xml:space="preserve">), etablere nødvendige tilgangsrettigheter, </w:t>
      </w:r>
      <w:commentRangeStart w:id="34"/>
      <w:r w:rsidR="001B1882" w:rsidRPr="008566B7">
        <w:rPr>
          <w:b w:val="0"/>
          <w:szCs w:val="32"/>
        </w:rPr>
        <w:t xml:space="preserve">og etablere tilgang til </w:t>
      </w:r>
      <w:r w:rsidR="0045302D">
        <w:rPr>
          <w:b w:val="0"/>
          <w:szCs w:val="32"/>
        </w:rPr>
        <w:t>Microsofts Partner Portal</w:t>
      </w:r>
      <w:r w:rsidR="001B1882" w:rsidRPr="008566B7">
        <w:rPr>
          <w:b w:val="0"/>
          <w:szCs w:val="32"/>
        </w:rPr>
        <w:t xml:space="preserve"> slik Kunden kan foreta ytterligere bestillinger eller justering av volum/tjenester</w:t>
      </w:r>
      <w:r w:rsidR="0045302D">
        <w:rPr>
          <w:b w:val="0"/>
          <w:szCs w:val="32"/>
        </w:rPr>
        <w:t xml:space="preserve"> selv</w:t>
      </w:r>
      <w:r w:rsidR="001B1882" w:rsidRPr="008566B7">
        <w:rPr>
          <w:b w:val="0"/>
          <w:szCs w:val="32"/>
        </w:rPr>
        <w:t>.</w:t>
      </w:r>
      <w:commentRangeEnd w:id="34"/>
      <w:r w:rsidR="0045302D">
        <w:rPr>
          <w:rStyle w:val="Merknadsreferanse"/>
          <w:rFonts w:eastAsiaTheme="minorHAnsi" w:cstheme="minorBidi"/>
          <w:b w:val="0"/>
          <w:color w:val="auto"/>
        </w:rPr>
        <w:commentReference w:id="34"/>
      </w:r>
    </w:p>
    <w:p w14:paraId="6079298E" w14:textId="1980D8E4" w:rsidR="008C5A47" w:rsidRPr="00E91AEA" w:rsidRDefault="008C5A47" w:rsidP="008C5A47">
      <w:pPr>
        <w:pStyle w:val="Overskrift2"/>
        <w:rPr>
          <w:b w:val="0"/>
          <w:szCs w:val="32"/>
        </w:rPr>
      </w:pPr>
      <w:r w:rsidRPr="00E91AEA">
        <w:rPr>
          <w:b w:val="0"/>
          <w:szCs w:val="32"/>
        </w:rPr>
        <w:t xml:space="preserve">Dersom Kunden allerede har et eksisterende abonnement/konto hos Microsoft som skal inkluderes i denne Avtalen, så skal Kunden gi Forhandleren nødvendige rettigheter til å linke abonnementet til Forhandlerens konto. Kunden må akseptere dette ved å gå inn på sin eksisterende konto og legge inn at Forhandler skal håndterer kontoen. Kunden aksepterer med dette at Forhandleren har tilgang til Kundens konto med formål å yte support. </w:t>
      </w:r>
    </w:p>
    <w:p w14:paraId="48EF3087" w14:textId="77777777" w:rsidR="001B1882" w:rsidRDefault="001B1882" w:rsidP="001B1882">
      <w:pPr>
        <w:pStyle w:val="Overskrift1"/>
        <w:rPr>
          <w:lang w:val="en-GB"/>
        </w:rPr>
      </w:pPr>
      <w:r>
        <w:rPr>
          <w:lang w:val="en-GB"/>
        </w:rPr>
        <w:t xml:space="preserve">Etterfølgende </w:t>
      </w:r>
      <w:r w:rsidRPr="006E5B3C">
        <w:rPr>
          <w:lang w:val="en-GB"/>
        </w:rPr>
        <w:t xml:space="preserve">support </w:t>
      </w:r>
    </w:p>
    <w:p w14:paraId="1B2580EA" w14:textId="29D36C91" w:rsidR="001B1882" w:rsidRPr="00172A90" w:rsidRDefault="00626E09" w:rsidP="001B1882">
      <w:pPr>
        <w:pStyle w:val="Overskrift2"/>
        <w:rPr>
          <w:rFonts w:eastAsiaTheme="minorHAnsi"/>
          <w:b w:val="0"/>
        </w:rPr>
      </w:pPr>
      <w:r>
        <w:rPr>
          <w:b w:val="0"/>
          <w:bCs/>
          <w:szCs w:val="32"/>
        </w:rPr>
        <w:t>Forhandleren</w:t>
      </w:r>
      <w:r w:rsidR="001B1882" w:rsidRPr="00172A90">
        <w:rPr>
          <w:rFonts w:eastAsiaTheme="minorHAnsi"/>
        </w:rPr>
        <w:t xml:space="preserve"> </w:t>
      </w:r>
      <w:r w:rsidR="001B1882" w:rsidRPr="00172A90">
        <w:rPr>
          <w:rFonts w:eastAsiaTheme="minorHAnsi"/>
          <w:b w:val="0"/>
        </w:rPr>
        <w:t>er kontaktpunkt for Kunde</w:t>
      </w:r>
      <w:r w:rsidR="001B1882">
        <w:rPr>
          <w:rFonts w:eastAsiaTheme="minorHAnsi"/>
          <w:b w:val="0"/>
        </w:rPr>
        <w:t>n</w:t>
      </w:r>
      <w:r w:rsidR="001B1882" w:rsidRPr="00172A90">
        <w:rPr>
          <w:rFonts w:eastAsiaTheme="minorHAnsi"/>
          <w:b w:val="0"/>
        </w:rPr>
        <w:t xml:space="preserve">s forhold til </w:t>
      </w:r>
      <w:r w:rsidR="001B1882">
        <w:rPr>
          <w:rFonts w:eastAsiaTheme="minorHAnsi"/>
          <w:b w:val="0"/>
        </w:rPr>
        <w:t>Microsoft</w:t>
      </w:r>
      <w:r w:rsidR="001B1882" w:rsidRPr="00172A90">
        <w:rPr>
          <w:rFonts w:eastAsiaTheme="minorHAnsi"/>
          <w:b w:val="0"/>
        </w:rPr>
        <w:t xml:space="preserve">, og </w:t>
      </w:r>
      <w:r w:rsidR="001B1882">
        <w:rPr>
          <w:rFonts w:eastAsiaTheme="minorHAnsi"/>
          <w:b w:val="0"/>
        </w:rPr>
        <w:t>skal</w:t>
      </w:r>
      <w:r w:rsidR="001B1882" w:rsidRPr="00172A90">
        <w:rPr>
          <w:rFonts w:eastAsiaTheme="minorHAnsi"/>
          <w:b w:val="0"/>
        </w:rPr>
        <w:t xml:space="preserve"> formidle </w:t>
      </w:r>
      <w:r w:rsidR="001B1882">
        <w:rPr>
          <w:rFonts w:eastAsiaTheme="minorHAnsi"/>
          <w:b w:val="0"/>
        </w:rPr>
        <w:t xml:space="preserve">relevant </w:t>
      </w:r>
      <w:r w:rsidR="001B1882" w:rsidRPr="00172A90">
        <w:rPr>
          <w:rFonts w:eastAsiaTheme="minorHAnsi"/>
          <w:b w:val="0"/>
        </w:rPr>
        <w:t xml:space="preserve">informasjon </w:t>
      </w:r>
      <w:r w:rsidR="001B1882">
        <w:rPr>
          <w:rFonts w:eastAsiaTheme="minorHAnsi"/>
          <w:b w:val="0"/>
        </w:rPr>
        <w:t xml:space="preserve">knyttet til abonnementet for </w:t>
      </w:r>
      <w:r w:rsidR="001B1882" w:rsidRPr="00172A90">
        <w:rPr>
          <w:rFonts w:eastAsiaTheme="minorHAnsi"/>
          <w:b w:val="0"/>
        </w:rPr>
        <w:t>Skytjenestene, herunder</w:t>
      </w:r>
      <w:r w:rsidR="001B1882">
        <w:rPr>
          <w:rFonts w:eastAsiaTheme="minorHAnsi"/>
          <w:b w:val="0"/>
        </w:rPr>
        <w:t xml:space="preserve"> både</w:t>
      </w:r>
      <w:r w:rsidR="001B1882" w:rsidRPr="00172A90">
        <w:rPr>
          <w:rFonts w:eastAsiaTheme="minorHAnsi"/>
          <w:b w:val="0"/>
        </w:rPr>
        <w:t xml:space="preserve"> operative og tekniske henvendelser mellom Kunde</w:t>
      </w:r>
      <w:r w:rsidR="001B1882">
        <w:rPr>
          <w:rFonts w:eastAsiaTheme="minorHAnsi"/>
          <w:b w:val="0"/>
        </w:rPr>
        <w:t>n</w:t>
      </w:r>
      <w:r w:rsidR="001B1882" w:rsidRPr="00172A90">
        <w:rPr>
          <w:rFonts w:eastAsiaTheme="minorHAnsi"/>
          <w:b w:val="0"/>
        </w:rPr>
        <w:t xml:space="preserve"> og </w:t>
      </w:r>
      <w:r w:rsidR="001B1882">
        <w:rPr>
          <w:rFonts w:eastAsiaTheme="minorHAnsi"/>
          <w:b w:val="0"/>
        </w:rPr>
        <w:t>Microsoft</w:t>
      </w:r>
      <w:r w:rsidR="001B1882" w:rsidRPr="00172A90">
        <w:rPr>
          <w:rFonts w:eastAsiaTheme="minorHAnsi"/>
          <w:b w:val="0"/>
        </w:rPr>
        <w:t>.</w:t>
      </w:r>
      <w:r w:rsidR="001B1882">
        <w:rPr>
          <w:rFonts w:eastAsiaTheme="minorHAnsi"/>
          <w:b w:val="0"/>
        </w:rPr>
        <w:t xml:space="preserve"> Kunden skal ikke kontakte Microsoft direkte for support.</w:t>
      </w:r>
    </w:p>
    <w:p w14:paraId="08CF4AA2" w14:textId="195E9565" w:rsidR="001B1882" w:rsidRPr="00286E2D" w:rsidRDefault="00626E09" w:rsidP="001B1882">
      <w:pPr>
        <w:pStyle w:val="Overskrift2"/>
        <w:rPr>
          <w:b w:val="0"/>
          <w:bCs/>
          <w:szCs w:val="32"/>
        </w:rPr>
      </w:pPr>
      <w:bookmarkStart w:id="35" w:name="_Hlk71047164"/>
      <w:r>
        <w:rPr>
          <w:b w:val="0"/>
          <w:bCs/>
          <w:szCs w:val="32"/>
        </w:rPr>
        <w:t>Forhandleren</w:t>
      </w:r>
      <w:r w:rsidR="001B1882" w:rsidRPr="00286E2D">
        <w:rPr>
          <w:b w:val="0"/>
          <w:bCs/>
          <w:szCs w:val="32"/>
        </w:rPr>
        <w:t xml:space="preserve"> skal yte løpende support til Kunde under hele Avtalens varighet. Dette inkluderer blant annet</w:t>
      </w:r>
      <w:r w:rsidR="001B1882">
        <w:rPr>
          <w:b w:val="0"/>
          <w:bCs/>
          <w:szCs w:val="32"/>
        </w:rPr>
        <w:t xml:space="preserve"> på forespørsel gi høynivå beskrivelse av kapabiliteter i ulike Skytjenester fra Microsoft, svar på spørsmål knyttet til prising og bruk generelt, svare på spørsmål knyttet til forbruksmålinger </w:t>
      </w:r>
      <w:proofErr w:type="spellStart"/>
      <w:r w:rsidR="001B1882">
        <w:rPr>
          <w:b w:val="0"/>
          <w:bCs/>
          <w:szCs w:val="32"/>
        </w:rPr>
        <w:t>o.l</w:t>
      </w:r>
      <w:proofErr w:type="spellEnd"/>
      <w:r w:rsidR="001B1882">
        <w:rPr>
          <w:b w:val="0"/>
          <w:bCs/>
          <w:szCs w:val="32"/>
        </w:rPr>
        <w:t xml:space="preserve"> fra Microsoft, og slik øvrig bistand som er nødvendig for at Kunden skal kunne benytte abonnementet på Skytjenestene</w:t>
      </w:r>
      <w:r w:rsidR="001B1882" w:rsidRPr="00286E2D">
        <w:rPr>
          <w:b w:val="0"/>
          <w:bCs/>
          <w:szCs w:val="32"/>
        </w:rPr>
        <w:t xml:space="preserve">. </w:t>
      </w:r>
    </w:p>
    <w:p w14:paraId="136ED01E" w14:textId="5A412611" w:rsidR="001B1882" w:rsidRDefault="001B1882" w:rsidP="001B1882">
      <w:pPr>
        <w:pStyle w:val="Overskrift2"/>
        <w:rPr>
          <w:b w:val="0"/>
          <w:bCs/>
          <w:szCs w:val="32"/>
        </w:rPr>
      </w:pPr>
      <w:commentRangeStart w:id="36"/>
      <w:r w:rsidRPr="001F14A2">
        <w:rPr>
          <w:b w:val="0"/>
          <w:bCs/>
          <w:szCs w:val="32"/>
        </w:rPr>
        <w:t xml:space="preserve">Som en del av </w:t>
      </w:r>
      <w:r w:rsidR="00626E09">
        <w:rPr>
          <w:b w:val="0"/>
          <w:bCs/>
          <w:szCs w:val="32"/>
        </w:rPr>
        <w:t>Forhandleren</w:t>
      </w:r>
      <w:r>
        <w:rPr>
          <w:b w:val="0"/>
          <w:bCs/>
          <w:szCs w:val="32"/>
        </w:rPr>
        <w:t>s</w:t>
      </w:r>
      <w:r w:rsidRPr="001F14A2">
        <w:rPr>
          <w:b w:val="0"/>
          <w:bCs/>
          <w:szCs w:val="32"/>
        </w:rPr>
        <w:t xml:space="preserve"> ansvar med å følge opp avtalen med Microsoft, </w:t>
      </w:r>
      <w:r w:rsidRPr="00F8476B">
        <w:rPr>
          <w:b w:val="0"/>
          <w:bCs/>
          <w:szCs w:val="32"/>
        </w:rPr>
        <w:t xml:space="preserve">så vil Kunden kunne fremme supporthenvendelser (melde feilsituasjoner) knyttet til </w:t>
      </w:r>
      <w:r w:rsidRPr="0045302D">
        <w:rPr>
          <w:b w:val="0"/>
          <w:bCs/>
          <w:szCs w:val="32"/>
        </w:rPr>
        <w:t xml:space="preserve">Microsofts Skytjenester, og </w:t>
      </w:r>
      <w:r w:rsidR="00626E09">
        <w:rPr>
          <w:b w:val="0"/>
          <w:bCs/>
          <w:szCs w:val="32"/>
        </w:rPr>
        <w:t>Forhandleren</w:t>
      </w:r>
      <w:r w:rsidRPr="0045302D">
        <w:rPr>
          <w:b w:val="0"/>
          <w:bCs/>
          <w:szCs w:val="32"/>
        </w:rPr>
        <w:t xml:space="preserve"> vil videreformidle slike til Microsoft.</w:t>
      </w:r>
      <w:r w:rsidRPr="00F8476B">
        <w:rPr>
          <w:b w:val="0"/>
          <w:bCs/>
          <w:szCs w:val="32"/>
        </w:rPr>
        <w:t xml:space="preserve"> Samme gjelder for eventuelle</w:t>
      </w:r>
      <w:r w:rsidRPr="001F14A2">
        <w:rPr>
          <w:b w:val="0"/>
          <w:bCs/>
          <w:szCs w:val="32"/>
        </w:rPr>
        <w:t xml:space="preserve"> krav fra Kunden om SLA refusjon i henhold til Microsofts SLA bestemmelser, som </w:t>
      </w:r>
      <w:r w:rsidR="00626E09">
        <w:rPr>
          <w:b w:val="0"/>
          <w:bCs/>
          <w:szCs w:val="32"/>
        </w:rPr>
        <w:t>Forhandleren</w:t>
      </w:r>
      <w:r w:rsidRPr="001F14A2">
        <w:rPr>
          <w:b w:val="0"/>
          <w:bCs/>
          <w:szCs w:val="32"/>
        </w:rPr>
        <w:t xml:space="preserve"> vil følge opp mot Microsoft. Dersom Microsoft gir kunden medhold i kravet, vil </w:t>
      </w:r>
      <w:r w:rsidR="00626E09">
        <w:rPr>
          <w:b w:val="0"/>
          <w:bCs/>
          <w:szCs w:val="32"/>
        </w:rPr>
        <w:t>Forhandleren</w:t>
      </w:r>
      <w:r w:rsidRPr="001F14A2">
        <w:rPr>
          <w:b w:val="0"/>
          <w:bCs/>
          <w:szCs w:val="32"/>
        </w:rPr>
        <w:t xml:space="preserve"> etter å ha mottatt oppgjør fra Microsoft sørge for at dette kommer i fradrag på Kundens fremtidige fakturaer. </w:t>
      </w:r>
      <w:r>
        <w:rPr>
          <w:b w:val="0"/>
          <w:bCs/>
          <w:szCs w:val="32"/>
        </w:rPr>
        <w:t xml:space="preserve">Merk at Microsoft normalt har en frist på å fremme krav om SLA refusjon, innen 30 dager. </w:t>
      </w:r>
    </w:p>
    <w:p w14:paraId="1D32C945" w14:textId="77777777" w:rsidR="001B1882" w:rsidRDefault="001B1882" w:rsidP="001B1882">
      <w:pPr>
        <w:pStyle w:val="Overskrift2"/>
        <w:rPr>
          <w:b w:val="0"/>
          <w:bCs/>
          <w:szCs w:val="32"/>
        </w:rPr>
      </w:pPr>
      <w:r>
        <w:rPr>
          <w:b w:val="0"/>
          <w:bCs/>
          <w:szCs w:val="32"/>
        </w:rPr>
        <w:t xml:space="preserve">Support ytes innenfor tidsrommet 08-16 hverdager, med mindre annet tidsrom er skriftlig avtalt mellom partene. </w:t>
      </w:r>
    </w:p>
    <w:p w14:paraId="406022A6" w14:textId="4B7ED63A" w:rsidR="001B1882" w:rsidRPr="00D94187" w:rsidRDefault="001B1882" w:rsidP="001B1882">
      <w:pPr>
        <w:pStyle w:val="Overskrift2"/>
        <w:rPr>
          <w:b w:val="0"/>
          <w:bCs/>
          <w:szCs w:val="32"/>
        </w:rPr>
      </w:pPr>
      <w:r w:rsidRPr="00D94187">
        <w:rPr>
          <w:b w:val="0"/>
          <w:bCs/>
          <w:szCs w:val="32"/>
        </w:rPr>
        <w:t xml:space="preserve">Supporten omfatter ikke bistand knyttet til </w:t>
      </w:r>
      <w:r>
        <w:rPr>
          <w:b w:val="0"/>
          <w:bCs/>
          <w:szCs w:val="32"/>
        </w:rPr>
        <w:t>oppsett og etablering av Skytjenestene (for eksempel implementering av D365, Office 365, flytting av applikasjoner til Azure)</w:t>
      </w:r>
      <w:r w:rsidR="00654D62">
        <w:rPr>
          <w:b w:val="0"/>
          <w:bCs/>
          <w:szCs w:val="32"/>
        </w:rPr>
        <w:t>,</w:t>
      </w:r>
      <w:r>
        <w:rPr>
          <w:b w:val="0"/>
          <w:bCs/>
          <w:szCs w:val="32"/>
        </w:rPr>
        <w:t xml:space="preserve"> konsekvenser av løpende endringer </w:t>
      </w:r>
      <w:r w:rsidRPr="002A1741">
        <w:rPr>
          <w:b w:val="0"/>
          <w:bCs/>
          <w:szCs w:val="32"/>
        </w:rPr>
        <w:t>som Microsoft gjør i sine skytjenester</w:t>
      </w:r>
      <w:r w:rsidR="002835BD">
        <w:rPr>
          <w:b w:val="0"/>
          <w:bCs/>
          <w:szCs w:val="32"/>
        </w:rPr>
        <w:t xml:space="preserve">, inkludert i for bindelse med </w:t>
      </w:r>
      <w:proofErr w:type="gramStart"/>
      <w:r w:rsidR="002835BD">
        <w:rPr>
          <w:b w:val="0"/>
          <w:bCs/>
          <w:szCs w:val="32"/>
        </w:rPr>
        <w:t>hardware</w:t>
      </w:r>
      <w:proofErr w:type="gramEnd"/>
      <w:r w:rsidR="002835BD">
        <w:rPr>
          <w:b w:val="0"/>
          <w:bCs/>
          <w:szCs w:val="32"/>
        </w:rPr>
        <w:t xml:space="preserve"> vedlikehold, service oppdateringer, tjenesteendringer,</w:t>
      </w:r>
      <w:r w:rsidR="00CB0193">
        <w:rPr>
          <w:b w:val="0"/>
          <w:bCs/>
          <w:szCs w:val="32"/>
        </w:rPr>
        <w:t xml:space="preserve"> eller</w:t>
      </w:r>
      <w:r w:rsidRPr="002A1741">
        <w:rPr>
          <w:b w:val="0"/>
          <w:bCs/>
          <w:szCs w:val="32"/>
        </w:rPr>
        <w:t xml:space="preserve"> løpende vurdering av konsekvenser for Kunden og Kundens løsninger.  </w:t>
      </w:r>
      <w:r w:rsidR="00F550A3">
        <w:rPr>
          <w:b w:val="0"/>
          <w:bCs/>
          <w:szCs w:val="32"/>
        </w:rPr>
        <w:t>B</w:t>
      </w:r>
      <w:r w:rsidRPr="002A1741">
        <w:rPr>
          <w:b w:val="0"/>
          <w:bCs/>
          <w:szCs w:val="32"/>
        </w:rPr>
        <w:t xml:space="preserve">istand </w:t>
      </w:r>
      <w:r w:rsidR="00F550A3">
        <w:rPr>
          <w:b w:val="0"/>
          <w:bCs/>
          <w:szCs w:val="32"/>
        </w:rPr>
        <w:t>knyttet til</w:t>
      </w:r>
      <w:r w:rsidR="00754F6D">
        <w:rPr>
          <w:b w:val="0"/>
          <w:bCs/>
          <w:szCs w:val="32"/>
        </w:rPr>
        <w:t xml:space="preserve"> </w:t>
      </w:r>
      <w:r w:rsidRPr="002A1741">
        <w:rPr>
          <w:b w:val="0"/>
          <w:bCs/>
          <w:szCs w:val="32"/>
        </w:rPr>
        <w:t xml:space="preserve">hendelser utenfor </w:t>
      </w:r>
      <w:r w:rsidR="00626E09">
        <w:rPr>
          <w:b w:val="0"/>
          <w:bCs/>
          <w:szCs w:val="32"/>
        </w:rPr>
        <w:t>Forhandleren</w:t>
      </w:r>
      <w:r w:rsidR="00746C05">
        <w:rPr>
          <w:b w:val="0"/>
          <w:bCs/>
          <w:szCs w:val="32"/>
        </w:rPr>
        <w:t>s</w:t>
      </w:r>
      <w:r w:rsidRPr="002A1741">
        <w:rPr>
          <w:b w:val="0"/>
          <w:bCs/>
          <w:szCs w:val="32"/>
        </w:rPr>
        <w:t xml:space="preserve"> supportansvar kan bestilles som en betalbar tjeneste, i henhold til egne vilkår.</w:t>
      </w:r>
      <w:r w:rsidRPr="00D94187">
        <w:rPr>
          <w:b w:val="0"/>
          <w:bCs/>
          <w:szCs w:val="32"/>
        </w:rPr>
        <w:t xml:space="preserve"> </w:t>
      </w:r>
      <w:commentRangeEnd w:id="36"/>
      <w:r w:rsidR="006749DD">
        <w:rPr>
          <w:rStyle w:val="Merknadsreferanse"/>
          <w:rFonts w:eastAsiaTheme="minorHAnsi" w:cstheme="minorBidi"/>
          <w:b w:val="0"/>
          <w:color w:val="auto"/>
        </w:rPr>
        <w:commentReference w:id="36"/>
      </w:r>
    </w:p>
    <w:p w14:paraId="431E1831" w14:textId="77777777" w:rsidR="001B1882" w:rsidRPr="002A1741" w:rsidRDefault="001B1882" w:rsidP="001B1882">
      <w:pPr>
        <w:pStyle w:val="Overskrift1"/>
      </w:pPr>
      <w:r w:rsidRPr="002A1741">
        <w:t>Bistand ved avvikling av Skytjenestene</w:t>
      </w:r>
    </w:p>
    <w:p w14:paraId="7492DA20" w14:textId="327657B1" w:rsidR="001B1882" w:rsidRDefault="001B1882" w:rsidP="001B1882">
      <w:pPr>
        <w:pStyle w:val="Overskrift2"/>
        <w:rPr>
          <w:b w:val="0"/>
          <w:bCs/>
          <w:szCs w:val="32"/>
        </w:rPr>
      </w:pPr>
      <w:r w:rsidRPr="00286E2D">
        <w:rPr>
          <w:b w:val="0"/>
          <w:bCs/>
          <w:szCs w:val="32"/>
        </w:rPr>
        <w:lastRenderedPageBreak/>
        <w:t xml:space="preserve">Ved opphør av Avtalen i henhold til punkt 2 skal </w:t>
      </w:r>
      <w:r w:rsidR="00626E09">
        <w:rPr>
          <w:b w:val="0"/>
          <w:bCs/>
          <w:szCs w:val="32"/>
        </w:rPr>
        <w:t>Forhandleren</w:t>
      </w:r>
      <w:r w:rsidRPr="00286E2D">
        <w:rPr>
          <w:b w:val="0"/>
          <w:bCs/>
          <w:szCs w:val="32"/>
        </w:rPr>
        <w:t xml:space="preserve"> bistå Kunde</w:t>
      </w:r>
      <w:r>
        <w:rPr>
          <w:b w:val="0"/>
          <w:bCs/>
          <w:szCs w:val="32"/>
        </w:rPr>
        <w:t>n</w:t>
      </w:r>
      <w:r w:rsidRPr="00286E2D">
        <w:rPr>
          <w:b w:val="0"/>
          <w:bCs/>
          <w:szCs w:val="32"/>
        </w:rPr>
        <w:t xml:space="preserve"> med å avslutte </w:t>
      </w:r>
      <w:r>
        <w:rPr>
          <w:b w:val="0"/>
          <w:bCs/>
          <w:szCs w:val="32"/>
        </w:rPr>
        <w:t>abonnementet</w:t>
      </w:r>
      <w:r w:rsidRPr="00286E2D">
        <w:rPr>
          <w:b w:val="0"/>
          <w:bCs/>
          <w:szCs w:val="32"/>
        </w:rPr>
        <w:t xml:space="preserve"> med </w:t>
      </w:r>
      <w:r>
        <w:rPr>
          <w:b w:val="0"/>
          <w:bCs/>
          <w:szCs w:val="32"/>
        </w:rPr>
        <w:t>Microsoft</w:t>
      </w:r>
      <w:r w:rsidRPr="00286E2D">
        <w:rPr>
          <w:b w:val="0"/>
          <w:bCs/>
          <w:szCs w:val="32"/>
        </w:rPr>
        <w:t xml:space="preserve">. Dette inkluderer blant annet formidling av oppsigelse til </w:t>
      </w:r>
      <w:r>
        <w:rPr>
          <w:b w:val="0"/>
          <w:bCs/>
          <w:szCs w:val="32"/>
        </w:rPr>
        <w:t>Microsoft</w:t>
      </w:r>
      <w:r w:rsidRPr="00286E2D">
        <w:rPr>
          <w:b w:val="0"/>
          <w:bCs/>
          <w:szCs w:val="32"/>
        </w:rPr>
        <w:t>,</w:t>
      </w:r>
      <w:r>
        <w:rPr>
          <w:b w:val="0"/>
          <w:bCs/>
          <w:szCs w:val="32"/>
        </w:rPr>
        <w:t xml:space="preserve"> eller bistand med overføring av abonnementet til annen forhandler</w:t>
      </w:r>
      <w:r w:rsidR="002835BD">
        <w:rPr>
          <w:b w:val="0"/>
          <w:bCs/>
          <w:szCs w:val="32"/>
        </w:rPr>
        <w:t xml:space="preserve"> inkludert å fjerne evt. Forhandlerspesifikk informasjon fra kundens konto</w:t>
      </w:r>
      <w:r>
        <w:rPr>
          <w:b w:val="0"/>
          <w:bCs/>
          <w:szCs w:val="32"/>
        </w:rPr>
        <w:t xml:space="preserve">. </w:t>
      </w:r>
    </w:p>
    <w:p w14:paraId="3E2F0460" w14:textId="6D9C946B" w:rsidR="00172A90" w:rsidRDefault="001B1882" w:rsidP="00626E09">
      <w:pPr>
        <w:pStyle w:val="Overskrift2"/>
        <w:rPr>
          <w:ins w:id="37" w:author="Lars Folkvard Giske" w:date="2025-09-16T15:02:00Z" w16du:dateUtc="2025-09-16T13:02:00Z"/>
          <w:b w:val="0"/>
          <w:bCs/>
          <w:szCs w:val="32"/>
        </w:rPr>
      </w:pPr>
      <w:r w:rsidRPr="00FB11E9">
        <w:rPr>
          <w:b w:val="0"/>
          <w:bCs/>
          <w:szCs w:val="32"/>
        </w:rPr>
        <w:t xml:space="preserve">Annen bistand, som assistanse ved overføring av Kundes data, fjerning av kundens applikasjoner fra Microsofts Skytjenester kan bestilles som en betalbar tjeneste, i henhold til egne vilkår. </w:t>
      </w:r>
      <w:bookmarkEnd w:id="35"/>
    </w:p>
    <w:p w14:paraId="51227037" w14:textId="77777777" w:rsidR="00CC3600" w:rsidRPr="00247A1D" w:rsidRDefault="00CC3600" w:rsidP="00CC3600">
      <w:pPr>
        <w:pStyle w:val="Overskrift1"/>
        <w:rPr>
          <w:ins w:id="38" w:author="Lars Folkvard Giske" w:date="2025-09-16T15:05:00Z" w16du:dateUtc="2025-09-16T13:05:00Z"/>
        </w:rPr>
      </w:pPr>
      <w:ins w:id="39" w:author="Lars Folkvard Giske" w:date="2025-09-16T15:05:00Z" w16du:dateUtc="2025-09-16T13:05:00Z">
        <w:r>
          <w:t>Bistand til lisensrevisjon</w:t>
        </w:r>
      </w:ins>
    </w:p>
    <w:p w14:paraId="450AA8AD" w14:textId="77777777" w:rsidR="00CC3600" w:rsidRDefault="00CC3600" w:rsidP="00CC3600">
      <w:pPr>
        <w:pStyle w:val="Overskrift2"/>
        <w:rPr>
          <w:ins w:id="40" w:author="Lars Folkvard Giske" w:date="2025-09-16T15:05:00Z" w16du:dateUtc="2025-09-16T13:05:00Z"/>
          <w:b w:val="0"/>
          <w:bCs/>
          <w:szCs w:val="32"/>
        </w:rPr>
      </w:pPr>
      <w:ins w:id="41" w:author="Lars Folkvard Giske" w:date="2025-09-16T15:05:00Z" w16du:dateUtc="2025-09-16T13:05:00Z">
        <w:r w:rsidRPr="00954A31">
          <w:rPr>
            <w:b w:val="0"/>
            <w:bCs/>
            <w:szCs w:val="32"/>
          </w:rPr>
          <w:t xml:space="preserve">Microsoft krever av </w:t>
        </w:r>
        <w:r>
          <w:rPr>
            <w:b w:val="0"/>
            <w:bCs/>
            <w:szCs w:val="32"/>
          </w:rPr>
          <w:t>F</w:t>
        </w:r>
        <w:r w:rsidRPr="00954A31">
          <w:rPr>
            <w:b w:val="0"/>
            <w:bCs/>
            <w:szCs w:val="32"/>
          </w:rPr>
          <w:t xml:space="preserve">orhandler at </w:t>
        </w:r>
        <w:r>
          <w:rPr>
            <w:b w:val="0"/>
            <w:bCs/>
            <w:szCs w:val="32"/>
          </w:rPr>
          <w:t>Forhandleren</w:t>
        </w:r>
        <w:r w:rsidRPr="00954A31">
          <w:rPr>
            <w:b w:val="0"/>
            <w:bCs/>
            <w:szCs w:val="32"/>
          </w:rPr>
          <w:t xml:space="preserve"> 1) skal verifisere </w:t>
        </w:r>
        <w:r>
          <w:rPr>
            <w:b w:val="0"/>
            <w:bCs/>
            <w:szCs w:val="32"/>
          </w:rPr>
          <w:t>Kunder</w:t>
        </w:r>
        <w:r w:rsidRPr="00954A31">
          <w:rPr>
            <w:b w:val="0"/>
            <w:bCs/>
            <w:szCs w:val="32"/>
          </w:rPr>
          <w:t xml:space="preserve"> kun bruker original programvare når Microsoft programvare er installert hos </w:t>
        </w:r>
        <w:r>
          <w:rPr>
            <w:b w:val="0"/>
            <w:bCs/>
            <w:szCs w:val="32"/>
          </w:rPr>
          <w:t>Kunden</w:t>
        </w:r>
        <w:r w:rsidRPr="00954A31">
          <w:rPr>
            <w:b w:val="0"/>
            <w:bCs/>
            <w:szCs w:val="32"/>
          </w:rPr>
          <w:t xml:space="preserve"> og 2) bistår med å sikre at </w:t>
        </w:r>
        <w:r>
          <w:rPr>
            <w:b w:val="0"/>
            <w:bCs/>
            <w:szCs w:val="32"/>
          </w:rPr>
          <w:t>K</w:t>
        </w:r>
        <w:r w:rsidRPr="00954A31">
          <w:rPr>
            <w:b w:val="0"/>
            <w:bCs/>
            <w:szCs w:val="32"/>
          </w:rPr>
          <w:t xml:space="preserve">under </w:t>
        </w:r>
        <w:r>
          <w:rPr>
            <w:b w:val="0"/>
            <w:bCs/>
            <w:szCs w:val="32"/>
          </w:rPr>
          <w:t>som forhandleren h</w:t>
        </w:r>
        <w:r w:rsidRPr="00954A31">
          <w:rPr>
            <w:b w:val="0"/>
            <w:bCs/>
            <w:szCs w:val="32"/>
          </w:rPr>
          <w:t xml:space="preserve">ar videresolgt til er riktig lisensiert, for eksempel </w:t>
        </w:r>
        <w:proofErr w:type="spellStart"/>
        <w:r w:rsidRPr="00954A31">
          <w:rPr>
            <w:b w:val="0"/>
            <w:bCs/>
            <w:szCs w:val="32"/>
          </w:rPr>
          <w:t>mht</w:t>
        </w:r>
        <w:proofErr w:type="spellEnd"/>
        <w:r w:rsidRPr="00954A31">
          <w:rPr>
            <w:b w:val="0"/>
            <w:bCs/>
            <w:szCs w:val="32"/>
          </w:rPr>
          <w:t xml:space="preserve"> antall brukere og enheter. </w:t>
        </w:r>
      </w:ins>
    </w:p>
    <w:p w14:paraId="44F5C65F" w14:textId="77777777" w:rsidR="00CC3600" w:rsidRDefault="00CC3600" w:rsidP="00CC3600">
      <w:pPr>
        <w:pStyle w:val="Overskrift2"/>
        <w:rPr>
          <w:ins w:id="42" w:author="Lars Folkvard Giske" w:date="2025-09-16T15:05:00Z" w16du:dateUtc="2025-09-16T13:05:00Z"/>
          <w:b w:val="0"/>
          <w:bCs/>
          <w:szCs w:val="32"/>
        </w:rPr>
      </w:pPr>
      <w:ins w:id="43" w:author="Lars Folkvard Giske" w:date="2025-09-16T15:05:00Z" w16du:dateUtc="2025-09-16T13:05:00Z">
        <w:r w:rsidRPr="00954A31">
          <w:rPr>
            <w:b w:val="0"/>
            <w:bCs/>
            <w:szCs w:val="32"/>
          </w:rPr>
          <w:t xml:space="preserve">Kunden er derfor innforstått med at Leverandøren har rett til å utføre lisensrevisjon av Kunden, ved jevnlige mellomrom, for å verifisere at Kunden er riktig lisensiert for produkter </w:t>
        </w:r>
        <w:r>
          <w:rPr>
            <w:b w:val="0"/>
            <w:bCs/>
            <w:szCs w:val="32"/>
          </w:rPr>
          <w:t xml:space="preserve">som Kunden </w:t>
        </w:r>
        <w:r w:rsidRPr="00954A31">
          <w:rPr>
            <w:b w:val="0"/>
            <w:bCs/>
            <w:szCs w:val="32"/>
          </w:rPr>
          <w:t xml:space="preserve">abonnerer på/har kjøpt gjennom Leverandøren som forhandler. </w:t>
        </w:r>
      </w:ins>
    </w:p>
    <w:p w14:paraId="23C7F5F7" w14:textId="77777777" w:rsidR="00CC3600" w:rsidRPr="00954A31" w:rsidRDefault="00CC3600" w:rsidP="00CC3600">
      <w:pPr>
        <w:pStyle w:val="Overskrift2"/>
        <w:rPr>
          <w:ins w:id="44" w:author="Lars Folkvard Giske" w:date="2025-09-16T15:05:00Z" w16du:dateUtc="2025-09-16T13:05:00Z"/>
          <w:b w:val="0"/>
          <w:bCs/>
          <w:szCs w:val="32"/>
        </w:rPr>
      </w:pPr>
      <w:ins w:id="45" w:author="Lars Folkvard Giske" w:date="2025-09-16T15:05:00Z" w16du:dateUtc="2025-09-16T13:05:00Z">
        <w:r w:rsidRPr="00954A31">
          <w:rPr>
            <w:b w:val="0"/>
            <w:bCs/>
            <w:szCs w:val="32"/>
          </w:rPr>
          <w:t xml:space="preserve">Kunden plikter å bistå vederlagsfritt i nødvendig omfang med informasjonsinnhenting som er nødvendig for å utføre slik revisjon, herunder gi nødvendig tilgang til relevant informasjon og dokumentasjon. </w:t>
        </w:r>
      </w:ins>
    </w:p>
    <w:p w14:paraId="0C9428CC" w14:textId="56566F8D" w:rsidR="0043738B" w:rsidRDefault="0043738B">
      <w:pPr>
        <w:spacing w:after="160"/>
      </w:pPr>
      <w:r>
        <w:br w:type="page"/>
      </w:r>
    </w:p>
    <w:p w14:paraId="0A66D0BF" w14:textId="77777777" w:rsidR="0043738B" w:rsidRDefault="0043738B" w:rsidP="0043738B"/>
    <w:p w14:paraId="6A4001C4" w14:textId="77777777" w:rsidR="0043738B" w:rsidRDefault="0043738B" w:rsidP="0043738B">
      <w:r>
        <w:rPr>
          <w:b/>
        </w:rPr>
        <w:t>Bilag 4 – Databehandleravtale mellom Kunde (behandlingsansvarlig) og Selskap (databehandler)</w:t>
      </w:r>
    </w:p>
    <w:p w14:paraId="1AF2BCD7" w14:textId="379911E6" w:rsidR="000471FD" w:rsidRDefault="000471FD" w:rsidP="0045302D">
      <w:pPr>
        <w:pStyle w:val="Brdtekst"/>
        <w:ind w:left="0"/>
      </w:pPr>
    </w:p>
    <w:p w14:paraId="065084B1" w14:textId="244928A7" w:rsidR="0045302D" w:rsidRPr="002A1741" w:rsidRDefault="0045302D" w:rsidP="0045302D">
      <w:pPr>
        <w:pStyle w:val="Brdtekst"/>
        <w:ind w:left="0"/>
      </w:pPr>
      <w:r>
        <w:t>[Sett inn mal for databehandleravtale]</w:t>
      </w:r>
      <w:bookmarkEnd w:id="0"/>
    </w:p>
    <w:sectPr w:rsidR="0045302D" w:rsidRPr="002A1741" w:rsidSect="0045302D">
      <w:pgSz w:w="11910" w:h="16840"/>
      <w:pgMar w:top="1701" w:right="992" w:bottom="1276" w:left="1418" w:header="737" w:footer="1106"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Lars Folkvard Giske" w:date="2021-10-04T16:48:00Z" w:initials="LFG">
    <w:p w14:paraId="357E2989" w14:textId="77777777" w:rsidR="00BD5607" w:rsidRDefault="000717EF" w:rsidP="00BD5607">
      <w:pPr>
        <w:pStyle w:val="Merknadstekst"/>
      </w:pPr>
      <w:r>
        <w:rPr>
          <w:rStyle w:val="Merknadsreferanse"/>
        </w:rPr>
        <w:annotationRef/>
      </w:r>
      <w:r w:rsidR="00BD5607">
        <w:t>Fjernes dersom en er en «direct bill» CSP og ikke «indirect reseller» som må inngå avtale med en distributør ala Arrow, Crayon, Atos e.l.</w:t>
      </w:r>
    </w:p>
  </w:comment>
  <w:comment w:id="16" w:author="Lars Folkvard Giske" w:date="2021-07-01T17:34:00Z" w:initials="LFG">
    <w:p w14:paraId="41C1D794" w14:textId="63329572" w:rsidR="0044173F" w:rsidRDefault="0044173F">
      <w:pPr>
        <w:pStyle w:val="Merknadstekst"/>
      </w:pPr>
      <w:r>
        <w:rPr>
          <w:rStyle w:val="Merknadsreferanse"/>
        </w:rPr>
        <w:annotationRef/>
      </w:r>
      <w:r w:rsidR="007F3CB6">
        <w:t xml:space="preserve">Det er opp til forhandler </w:t>
      </w:r>
      <w:r>
        <w:t xml:space="preserve">om det skal være så «kundevennlig» som det står nå. Er ikke nødvendig å gi slik info, om </w:t>
      </w:r>
      <w:r w:rsidR="007F3CB6">
        <w:t>en</w:t>
      </w:r>
      <w:r>
        <w:t xml:space="preserve"> ikke vil.</w:t>
      </w:r>
    </w:p>
  </w:comment>
  <w:comment w:id="17" w:author="Lars Folkvard Giske" w:date="2021-10-04T16:47:00Z" w:initials="LFG">
    <w:p w14:paraId="772547D4" w14:textId="277AC65F" w:rsidR="000717EF" w:rsidRDefault="000717EF">
      <w:pPr>
        <w:pStyle w:val="Merknadstekst"/>
      </w:pPr>
      <w:r>
        <w:rPr>
          <w:rStyle w:val="Merknadsreferanse"/>
        </w:rPr>
        <w:annotationRef/>
      </w:r>
      <w:r>
        <w:t>Fjernes dersom en er en «direct bill» CSP og ikke «indirect reseller» som må inngå avtale med en distributør.</w:t>
      </w:r>
    </w:p>
  </w:comment>
  <w:comment w:id="18" w:author="Lars Folkvard Giske" w:date="2021-10-04T16:50:00Z" w:initials="LFG">
    <w:p w14:paraId="75EB0CF4" w14:textId="3CFA566D" w:rsidR="000717EF" w:rsidRDefault="000717EF">
      <w:pPr>
        <w:pStyle w:val="Merknadstekst"/>
      </w:pPr>
      <w:r>
        <w:rPr>
          <w:rStyle w:val="Merknadsreferanse"/>
        </w:rPr>
        <w:annotationRef/>
      </w:r>
      <w:r>
        <w:t>Fjernes dersom en er en «direct bill» CSP og ikke «indirect reseller» som må inngå avtale med en distributør.</w:t>
      </w:r>
    </w:p>
  </w:comment>
  <w:comment w:id="19" w:author="Lars Folkvard Giske" w:date="2021-10-04T16:51:00Z" w:initials="LFG">
    <w:p w14:paraId="0543FA5E" w14:textId="12E66896" w:rsidR="000717EF" w:rsidRDefault="000717EF">
      <w:pPr>
        <w:pStyle w:val="Merknadstekst"/>
      </w:pPr>
      <w:r>
        <w:rPr>
          <w:rStyle w:val="Merknadsreferanse"/>
        </w:rPr>
        <w:annotationRef/>
      </w:r>
      <w:r>
        <w:t>Fjernes dersom en er en «direct bill» CSP og ikke «indirect reseller» som må inngå avtale med en distributør.</w:t>
      </w:r>
    </w:p>
  </w:comment>
  <w:comment w:id="20" w:author="Lars Folkvard Giske" w:date="2021-10-04T16:52:00Z" w:initials="LFG">
    <w:p w14:paraId="78FED855" w14:textId="7A6F1A9D" w:rsidR="000717EF" w:rsidRDefault="000717EF">
      <w:pPr>
        <w:pStyle w:val="Merknadstekst"/>
      </w:pPr>
      <w:r>
        <w:rPr>
          <w:rStyle w:val="Merknadsreferanse"/>
        </w:rPr>
        <w:annotationRef/>
      </w:r>
      <w:r>
        <w:t>Hvor en er en «indirect reseller» endres teksten til:</w:t>
      </w:r>
    </w:p>
    <w:p w14:paraId="13D34F46" w14:textId="77777777" w:rsidR="000717EF" w:rsidRDefault="000717EF">
      <w:pPr>
        <w:pStyle w:val="Merknadstekst"/>
      </w:pPr>
    </w:p>
    <w:p w14:paraId="74A6093B" w14:textId="58C67F3A" w:rsidR="000717EF" w:rsidRDefault="000717EF">
      <w:pPr>
        <w:pStyle w:val="Merknadstekst"/>
      </w:pPr>
      <w:r w:rsidRPr="000717EF">
        <w:rPr>
          <w:bCs/>
        </w:rPr>
        <w:t>Mellom Forhandleren og Kunden avtales det en tilsvarende frist på</w:t>
      </w:r>
      <w:r w:rsidR="00502D6C">
        <w:rPr>
          <w:bCs/>
        </w:rPr>
        <w:t xml:space="preserve"> 15</w:t>
      </w:r>
      <w:r w:rsidRPr="000717EF">
        <w:rPr>
          <w:bCs/>
        </w:rPr>
        <w:t xml:space="preserve"> dager fra mottak av faktura, slik Forhandleren rekker å behandle dette selv, og videresende det</w:t>
      </w:r>
      <w:r>
        <w:rPr>
          <w:bCs/>
        </w:rPr>
        <w:t xml:space="preserve"> til </w:t>
      </w:r>
      <w:r w:rsidR="00502D6C">
        <w:rPr>
          <w:bCs/>
        </w:rPr>
        <w:t>Microsofts D</w:t>
      </w:r>
      <w:r>
        <w:rPr>
          <w:bCs/>
        </w:rPr>
        <w:t xml:space="preserve">istributør innen </w:t>
      </w:r>
      <w:r w:rsidR="00502D6C">
        <w:rPr>
          <w:bCs/>
        </w:rPr>
        <w:t>20</w:t>
      </w:r>
      <w:r>
        <w:rPr>
          <w:bCs/>
        </w:rPr>
        <w:t xml:space="preserve"> dager, som igjen </w:t>
      </w:r>
      <w:r w:rsidR="00502D6C">
        <w:rPr>
          <w:bCs/>
        </w:rPr>
        <w:t>vil</w:t>
      </w:r>
      <w:r>
        <w:rPr>
          <w:bCs/>
        </w:rPr>
        <w:t xml:space="preserve"> videresende til Microsoft innen 25 dagers fristen</w:t>
      </w:r>
      <w:r w:rsidR="00502D6C">
        <w:rPr>
          <w:bCs/>
        </w:rPr>
        <w:t>.</w:t>
      </w:r>
    </w:p>
  </w:comment>
  <w:comment w:id="21" w:author="Lars Folkvard Giske" w:date="2021-10-04T16:57:00Z" w:initials="LFG">
    <w:p w14:paraId="0C4172AB" w14:textId="77777777" w:rsidR="00502D6C" w:rsidRDefault="00502D6C">
      <w:pPr>
        <w:pStyle w:val="Merknadstekst"/>
      </w:pPr>
      <w:r>
        <w:rPr>
          <w:rStyle w:val="Merknadsreferanse"/>
        </w:rPr>
        <w:annotationRef/>
      </w:r>
      <w:r>
        <w:t>Fjernes dersom en er en «direct bill» CSP og ikke «indirect reseller» som må inngå avtale med en distributør.</w:t>
      </w:r>
    </w:p>
    <w:p w14:paraId="26E008E7" w14:textId="77777777" w:rsidR="00502D6C" w:rsidRDefault="00502D6C">
      <w:pPr>
        <w:pStyle w:val="Merknadstekst"/>
      </w:pPr>
    </w:p>
    <w:p w14:paraId="5E0533D2" w14:textId="20F94668" w:rsidR="00502D6C" w:rsidRDefault="00502D6C">
      <w:pPr>
        <w:pStyle w:val="Merknadstekst"/>
      </w:pPr>
      <w:r>
        <w:t xml:space="preserve">Merk også at avsnittet forutsetter at distributøren har behandlingsgrunnlag for personopplysninger i rollen som behandlingsansvarlig, dvs opplysningene er nødvendig for å kunne levere tjenesten. Dersom dette ikke stemmer, må dette skrives om, og nødvendig databehandleravtale inngås. </w:t>
      </w:r>
    </w:p>
  </w:comment>
  <w:comment w:id="22" w:author="Lars Folkvard Giske" w:date="2021-10-04T16:59:00Z" w:initials="LFG">
    <w:p w14:paraId="46D2850E" w14:textId="68B55BE6" w:rsidR="00502D6C" w:rsidRDefault="00502D6C">
      <w:pPr>
        <w:pStyle w:val="Merknadstekst"/>
      </w:pPr>
      <w:r>
        <w:rPr>
          <w:rStyle w:val="Merknadsreferanse"/>
        </w:rPr>
        <w:annotationRef/>
      </w:r>
      <w:r>
        <w:t>Fjernes dersom en er en «direct bill» CSP og ikke «indirect reseller» som må inngå avtale med en distributør.</w:t>
      </w:r>
    </w:p>
  </w:comment>
  <w:comment w:id="23" w:author="Lars Folkvard Giske" w:date="2021-10-04T17:02:00Z" w:initials="LFG">
    <w:p w14:paraId="399A4D3D" w14:textId="367F3DF8" w:rsidR="00502D6C" w:rsidRDefault="00502D6C">
      <w:pPr>
        <w:pStyle w:val="Merknadstekst"/>
      </w:pPr>
      <w:r>
        <w:rPr>
          <w:rStyle w:val="Merknadsreferanse"/>
        </w:rPr>
        <w:annotationRef/>
      </w:r>
      <w:r>
        <w:t xml:space="preserve">Spesifikasjonen under er et forslag som må gjennomgås og tilpasses av forhandler selv. </w:t>
      </w:r>
    </w:p>
  </w:comment>
  <w:comment w:id="25" w:author="Lars Folkvard Giske" w:date="2025-09-16T16:25:00Z" w:initials="LG">
    <w:p w14:paraId="2278F677" w14:textId="77777777" w:rsidR="009A241F" w:rsidRDefault="009A241F" w:rsidP="009A241F">
      <w:pPr>
        <w:pStyle w:val="Merknadstekst"/>
      </w:pPr>
      <w:r>
        <w:rPr>
          <w:rStyle w:val="Merknadsreferanse"/>
        </w:rPr>
        <w:annotationRef/>
      </w:r>
      <w:r>
        <w:t xml:space="preserve">Husk å dobbeltsjekk at denne lenken alltid viser til riktige listepriser fra MS. </w:t>
      </w:r>
    </w:p>
  </w:comment>
  <w:comment w:id="30" w:author="Lars Folkvard Giske" w:date="2021-05-04T19:14:00Z" w:initials="LFG">
    <w:p w14:paraId="26971CC1" w14:textId="48562E2D" w:rsidR="0064389D" w:rsidRDefault="0064389D" w:rsidP="0064389D">
      <w:pPr>
        <w:pStyle w:val="Merknadstekst"/>
      </w:pPr>
      <w:r>
        <w:rPr>
          <w:rStyle w:val="Merknadsreferanse"/>
        </w:rPr>
        <w:annotationRef/>
      </w:r>
      <w:r>
        <w:t xml:space="preserve">Fjern om Kunden ikke er i Bank/Finans bransjen. Brukes dokumentet så husk å huk av i partner portalen til Microsoft at dokumentet inngår i vilkårene som gjelder for Kunden. </w:t>
      </w:r>
    </w:p>
  </w:comment>
  <w:comment w:id="34" w:author="Lars Folkvard Giske" w:date="2021-07-01T17:50:00Z" w:initials="LFG">
    <w:p w14:paraId="212B8C03" w14:textId="4ECADCD3" w:rsidR="0045302D" w:rsidRDefault="0045302D">
      <w:pPr>
        <w:pStyle w:val="Merknadstekst"/>
      </w:pPr>
      <w:r>
        <w:rPr>
          <w:rStyle w:val="Merknadsreferanse"/>
        </w:rPr>
        <w:annotationRef/>
      </w:r>
      <w:r>
        <w:t>Sjekk at dette passer dere</w:t>
      </w:r>
    </w:p>
  </w:comment>
  <w:comment w:id="36" w:author="Lars Folkvard Giske" w:date="2025-09-16T16:27:00Z" w:initials="LG">
    <w:p w14:paraId="22E3556A" w14:textId="77777777" w:rsidR="006749DD" w:rsidRDefault="006749DD" w:rsidP="006749DD">
      <w:pPr>
        <w:pStyle w:val="Merknadstekst"/>
      </w:pPr>
      <w:r>
        <w:rPr>
          <w:rStyle w:val="Merknadsreferanse"/>
        </w:rPr>
        <w:annotationRef/>
      </w:r>
      <w:r>
        <w:t>Gjennomgå nøye, og vær tydelig på hva som er inkludert og når kunden må betale ekstra for support.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7E2989" w15:done="0"/>
  <w15:commentEx w15:paraId="41C1D794" w15:done="0"/>
  <w15:commentEx w15:paraId="772547D4" w15:done="0"/>
  <w15:commentEx w15:paraId="75EB0CF4" w15:done="0"/>
  <w15:commentEx w15:paraId="0543FA5E" w15:done="0"/>
  <w15:commentEx w15:paraId="74A6093B" w15:done="0"/>
  <w15:commentEx w15:paraId="5E0533D2" w15:done="0"/>
  <w15:commentEx w15:paraId="46D2850E" w15:done="0"/>
  <w15:commentEx w15:paraId="399A4D3D" w15:done="0"/>
  <w15:commentEx w15:paraId="2278F677" w15:done="0"/>
  <w15:commentEx w15:paraId="26971CC1" w15:done="0"/>
  <w15:commentEx w15:paraId="212B8C03" w15:done="0"/>
  <w15:commentEx w15:paraId="22E355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5AED5" w16cex:dateUtc="2021-10-04T14:48:00Z"/>
  <w16cex:commentExtensible w16cex:durableId="24887B09" w16cex:dateUtc="2021-07-01T15:34:00Z"/>
  <w16cex:commentExtensible w16cex:durableId="2505AE8B" w16cex:dateUtc="2021-10-04T14:47:00Z"/>
  <w16cex:commentExtensible w16cex:durableId="2505AF42" w16cex:dateUtc="2021-10-04T14:50:00Z"/>
  <w16cex:commentExtensible w16cex:durableId="2505AF8E" w16cex:dateUtc="2021-10-04T14:51:00Z"/>
  <w16cex:commentExtensible w16cex:durableId="2505AFCB" w16cex:dateUtc="2021-10-04T14:52:00Z"/>
  <w16cex:commentExtensible w16cex:durableId="2505B100" w16cex:dateUtc="2021-10-04T14:57:00Z"/>
  <w16cex:commentExtensible w16cex:durableId="2505B186" w16cex:dateUtc="2021-10-04T14:59:00Z"/>
  <w16cex:commentExtensible w16cex:durableId="2505B235" w16cex:dateUtc="2021-10-04T15:02:00Z"/>
  <w16cex:commentExtensible w16cex:durableId="6948B161" w16cex:dateUtc="2025-09-16T14:25:00Z"/>
  <w16cex:commentExtensible w16cex:durableId="24887EE7" w16cex:dateUtc="2021-07-01T15:50:00Z"/>
  <w16cex:commentExtensible w16cex:durableId="694843FB" w16cex:dateUtc="2025-09-16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7E2989" w16cid:durableId="2505AED5"/>
  <w16cid:commentId w16cid:paraId="41C1D794" w16cid:durableId="24887B09"/>
  <w16cid:commentId w16cid:paraId="772547D4" w16cid:durableId="2505AE8B"/>
  <w16cid:commentId w16cid:paraId="75EB0CF4" w16cid:durableId="2505AF42"/>
  <w16cid:commentId w16cid:paraId="0543FA5E" w16cid:durableId="2505AF8E"/>
  <w16cid:commentId w16cid:paraId="74A6093B" w16cid:durableId="2505AFCB"/>
  <w16cid:commentId w16cid:paraId="5E0533D2" w16cid:durableId="2505B100"/>
  <w16cid:commentId w16cid:paraId="46D2850E" w16cid:durableId="2505B186"/>
  <w16cid:commentId w16cid:paraId="399A4D3D" w16cid:durableId="2505B235"/>
  <w16cid:commentId w16cid:paraId="2278F677" w16cid:durableId="6948B161"/>
  <w16cid:commentId w16cid:paraId="26971CC1" w16cid:durableId="2505AB38"/>
  <w16cid:commentId w16cid:paraId="212B8C03" w16cid:durableId="24887EE7"/>
  <w16cid:commentId w16cid:paraId="22E3556A" w16cid:durableId="694843FB"/>
</w16cid:commentsIds>
</file>

<file path=word/customizations.xml><?xml version="1.0" encoding="utf-8"?>
<wne:tcg xmlns:r="http://schemas.openxmlformats.org/officeDocument/2006/relationships" xmlns:wne="http://schemas.microsoft.com/office/word/2006/wordml">
  <wne:keymaps>
    <wne:keymap wne:kcmPrimary="0434">
      <wne:acd wne:acdName="acd0"/>
    </wne:keymap>
  </wne:keymaps>
  <wne:toolbars>
    <wne:acdManifest>
      <wne:acdEntry wne:acdName="acd0"/>
    </wne:acdManifest>
  </wne:toolbars>
  <wne:acds>
    <wne:acd wne:argValue="AQAAAA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ECBF8" w14:textId="77777777" w:rsidR="00037A62" w:rsidRDefault="00037A62" w:rsidP="003918BB">
      <w:r>
        <w:separator/>
      </w:r>
    </w:p>
  </w:endnote>
  <w:endnote w:type="continuationSeparator" w:id="0">
    <w:p w14:paraId="56001C8D" w14:textId="77777777" w:rsidR="00037A62" w:rsidRDefault="00037A62" w:rsidP="0039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80F92" w14:textId="77777777" w:rsidR="00626E09" w:rsidRDefault="00626E0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743613"/>
      <w:docPartObj>
        <w:docPartGallery w:val="Page Numbers (Bottom of Page)"/>
        <w:docPartUnique/>
      </w:docPartObj>
    </w:sdtPr>
    <w:sdtContent>
      <w:sdt>
        <w:sdtPr>
          <w:id w:val="-888423836"/>
          <w:docPartObj>
            <w:docPartGallery w:val="Page Numbers (Top of Page)"/>
            <w:docPartUnique/>
          </w:docPartObj>
        </w:sdtPr>
        <w:sdtContent>
          <w:p w14:paraId="2769AF9C" w14:textId="77777777" w:rsidR="00626E09" w:rsidRDefault="00626E09">
            <w:pPr>
              <w:pStyle w:val="Bunntekst"/>
              <w:jc w:val="right"/>
            </w:pPr>
          </w:p>
          <w:p w14:paraId="4DA15AB2" w14:textId="77777777" w:rsidR="00626E09" w:rsidRDefault="00626E09">
            <w:pPr>
              <w:pStyle w:val="Bunntekst"/>
              <w:jc w:val="right"/>
              <w:rPr>
                <w:b/>
                <w:bCs/>
                <w:sz w:val="24"/>
                <w:szCs w:val="24"/>
              </w:rP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015CBCC2" w14:textId="0F47B96E" w:rsidR="00626E09" w:rsidRDefault="00000000">
            <w:pPr>
              <w:pStyle w:val="Bunntekst"/>
              <w:jc w:val="right"/>
            </w:pPr>
          </w:p>
        </w:sdtContent>
      </w:sdt>
    </w:sdtContent>
  </w:sdt>
  <w:p w14:paraId="5E4C99F2" w14:textId="0DFC1F33" w:rsidR="00626E09" w:rsidRDefault="00626E09"/>
  <w:p w14:paraId="1C4599CF" w14:textId="77777777" w:rsidR="00626E09" w:rsidRDefault="00626E0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345167"/>
      <w:docPartObj>
        <w:docPartGallery w:val="Page Numbers (Bottom of Page)"/>
        <w:docPartUnique/>
      </w:docPartObj>
    </w:sdtPr>
    <w:sdtContent>
      <w:sdt>
        <w:sdtPr>
          <w:id w:val="-1769616900"/>
          <w:docPartObj>
            <w:docPartGallery w:val="Page Numbers (Top of Page)"/>
            <w:docPartUnique/>
          </w:docPartObj>
        </w:sdtPr>
        <w:sdtContent>
          <w:p w14:paraId="22CF9094" w14:textId="2AA8B892" w:rsidR="00626E09" w:rsidRDefault="00626E09">
            <w:pPr>
              <w:pStyle w:val="Bunntekst"/>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8A0932B" w14:textId="77777777" w:rsidR="00626E09" w:rsidRDefault="00626E0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95FE7" w14:textId="77777777" w:rsidR="00037A62" w:rsidRDefault="00037A62" w:rsidP="003918BB">
      <w:r>
        <w:separator/>
      </w:r>
    </w:p>
  </w:footnote>
  <w:footnote w:type="continuationSeparator" w:id="0">
    <w:p w14:paraId="6C3C2513" w14:textId="77777777" w:rsidR="00037A62" w:rsidRDefault="00037A62" w:rsidP="0039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FF1D0" w14:textId="77777777" w:rsidR="00626E09" w:rsidRDefault="00626E0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1F87" w14:textId="77777777" w:rsidR="00626E09" w:rsidRDefault="00626E09">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7D738" w14:textId="77777777" w:rsidR="00626E09" w:rsidRDefault="00626E09">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61C0"/>
    <w:multiLevelType w:val="hybridMultilevel"/>
    <w:tmpl w:val="7AEE9784"/>
    <w:lvl w:ilvl="0" w:tplc="3B4896B8">
      <w:start w:val="1"/>
      <w:numFmt w:val="lowerRoman"/>
      <w:lvlText w:val="(%1)"/>
      <w:lvlJc w:val="left"/>
      <w:pPr>
        <w:ind w:left="1258" w:hanging="720"/>
      </w:pPr>
    </w:lvl>
    <w:lvl w:ilvl="1" w:tplc="04140019">
      <w:start w:val="1"/>
      <w:numFmt w:val="lowerLetter"/>
      <w:lvlText w:val="%2."/>
      <w:lvlJc w:val="left"/>
      <w:pPr>
        <w:ind w:left="1618" w:hanging="360"/>
      </w:pPr>
    </w:lvl>
    <w:lvl w:ilvl="2" w:tplc="0414001B">
      <w:start w:val="1"/>
      <w:numFmt w:val="lowerRoman"/>
      <w:lvlText w:val="%3."/>
      <w:lvlJc w:val="right"/>
      <w:pPr>
        <w:ind w:left="2338" w:hanging="180"/>
      </w:pPr>
    </w:lvl>
    <w:lvl w:ilvl="3" w:tplc="0414000F">
      <w:start w:val="1"/>
      <w:numFmt w:val="decimal"/>
      <w:lvlText w:val="%4."/>
      <w:lvlJc w:val="left"/>
      <w:pPr>
        <w:ind w:left="3058" w:hanging="360"/>
      </w:pPr>
    </w:lvl>
    <w:lvl w:ilvl="4" w:tplc="04140019">
      <w:start w:val="1"/>
      <w:numFmt w:val="lowerLetter"/>
      <w:lvlText w:val="%5."/>
      <w:lvlJc w:val="left"/>
      <w:pPr>
        <w:ind w:left="3778" w:hanging="360"/>
      </w:pPr>
    </w:lvl>
    <w:lvl w:ilvl="5" w:tplc="0414001B">
      <w:start w:val="1"/>
      <w:numFmt w:val="lowerRoman"/>
      <w:lvlText w:val="%6."/>
      <w:lvlJc w:val="right"/>
      <w:pPr>
        <w:ind w:left="4498" w:hanging="180"/>
      </w:pPr>
    </w:lvl>
    <w:lvl w:ilvl="6" w:tplc="0414000F">
      <w:start w:val="1"/>
      <w:numFmt w:val="decimal"/>
      <w:lvlText w:val="%7."/>
      <w:lvlJc w:val="left"/>
      <w:pPr>
        <w:ind w:left="5218" w:hanging="360"/>
      </w:pPr>
    </w:lvl>
    <w:lvl w:ilvl="7" w:tplc="04140019">
      <w:start w:val="1"/>
      <w:numFmt w:val="lowerLetter"/>
      <w:lvlText w:val="%8."/>
      <w:lvlJc w:val="left"/>
      <w:pPr>
        <w:ind w:left="5938" w:hanging="360"/>
      </w:pPr>
    </w:lvl>
    <w:lvl w:ilvl="8" w:tplc="0414001B">
      <w:start w:val="1"/>
      <w:numFmt w:val="lowerRoman"/>
      <w:lvlText w:val="%9."/>
      <w:lvlJc w:val="right"/>
      <w:pPr>
        <w:ind w:left="6658" w:hanging="180"/>
      </w:pPr>
    </w:lvl>
  </w:abstractNum>
  <w:abstractNum w:abstractNumId="1" w15:restartNumberingAfterBreak="0">
    <w:nsid w:val="036F5704"/>
    <w:multiLevelType w:val="hybridMultilevel"/>
    <w:tmpl w:val="61EAA618"/>
    <w:lvl w:ilvl="0" w:tplc="7C065392">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E296883"/>
    <w:multiLevelType w:val="hybridMultilevel"/>
    <w:tmpl w:val="B75A9B50"/>
    <w:lvl w:ilvl="0" w:tplc="49408780">
      <w:start w:val="8"/>
      <w:numFmt w:val="bullet"/>
      <w:lvlText w:val="-"/>
      <w:lvlJc w:val="left"/>
      <w:pPr>
        <w:ind w:left="720" w:hanging="360"/>
      </w:pPr>
      <w:rPr>
        <w:rFonts w:ascii="Arial" w:eastAsia="Arial"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 w15:restartNumberingAfterBreak="0">
    <w:nsid w:val="1FBC373B"/>
    <w:multiLevelType w:val="hybridMultilevel"/>
    <w:tmpl w:val="DDB27728"/>
    <w:lvl w:ilvl="0" w:tplc="25DA9294">
      <w:start w:val="8"/>
      <w:numFmt w:val="bullet"/>
      <w:lvlText w:val="-"/>
      <w:lvlJc w:val="left"/>
      <w:pPr>
        <w:ind w:left="720" w:hanging="360"/>
      </w:pPr>
      <w:rPr>
        <w:rFonts w:ascii="Arial" w:eastAsia="Arial"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15:restartNumberingAfterBreak="0">
    <w:nsid w:val="23C45FE9"/>
    <w:multiLevelType w:val="multilevel"/>
    <w:tmpl w:val="8B5818B6"/>
    <w:lvl w:ilvl="0">
      <w:start w:val="1"/>
      <w:numFmt w:val="decimal"/>
      <w:pStyle w:val="Overskrift1"/>
      <w:lvlText w:val="%1."/>
      <w:lvlJc w:val="left"/>
      <w:pPr>
        <w:ind w:left="862" w:hanging="862"/>
      </w:pPr>
      <w:rPr>
        <w:rFonts w:hint="default"/>
      </w:rPr>
    </w:lvl>
    <w:lvl w:ilvl="1">
      <w:start w:val="1"/>
      <w:numFmt w:val="decimal"/>
      <w:pStyle w:val="Overskrift2"/>
      <w:lvlText w:val="%1.%2."/>
      <w:lvlJc w:val="left"/>
      <w:pPr>
        <w:ind w:left="862" w:hanging="862"/>
      </w:pPr>
      <w:rPr>
        <w:rFonts w:hint="default"/>
        <w:b w:val="0"/>
      </w:rPr>
    </w:lvl>
    <w:lvl w:ilvl="2">
      <w:start w:val="1"/>
      <w:numFmt w:val="decimal"/>
      <w:pStyle w:val="Overskrift3"/>
      <w:lvlText w:val="%1.%2.%3."/>
      <w:lvlJc w:val="left"/>
      <w:pPr>
        <w:ind w:left="862" w:hanging="862"/>
      </w:pPr>
      <w:rPr>
        <w:rFonts w:hint="default"/>
      </w:rPr>
    </w:lvl>
    <w:lvl w:ilvl="3">
      <w:start w:val="1"/>
      <w:numFmt w:val="decimal"/>
      <w:pStyle w:val="Overskrift4"/>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5" w15:restartNumberingAfterBreak="0">
    <w:nsid w:val="28340826"/>
    <w:multiLevelType w:val="multilevel"/>
    <w:tmpl w:val="AB487736"/>
    <w:lvl w:ilvl="0">
      <w:start w:val="1"/>
      <w:numFmt w:val="decimal"/>
      <w:pStyle w:val="BilagHeading1"/>
      <w:lvlText w:val="%1"/>
      <w:lvlJc w:val="left"/>
      <w:pPr>
        <w:ind w:left="538" w:hanging="428"/>
      </w:pPr>
    </w:lvl>
    <w:lvl w:ilvl="1">
      <w:start w:val="1"/>
      <w:numFmt w:val="decimal"/>
      <w:pStyle w:val="Bilagavsnitt"/>
      <w:lvlText w:val="%1.%2"/>
      <w:lvlJc w:val="left"/>
      <w:pPr>
        <w:ind w:left="538" w:hanging="428"/>
      </w:pPr>
      <w:rPr>
        <w:rFonts w:ascii="Arial" w:eastAsia="Arial" w:hAnsi="Arial" w:cs="Arial" w:hint="default"/>
        <w:spacing w:val="-24"/>
        <w:w w:val="99"/>
        <w:sz w:val="18"/>
        <w:szCs w:val="18"/>
      </w:rPr>
    </w:lvl>
    <w:lvl w:ilvl="2">
      <w:numFmt w:val="bullet"/>
      <w:lvlText w:val="•"/>
      <w:lvlJc w:val="left"/>
      <w:pPr>
        <w:ind w:left="1390" w:hanging="428"/>
      </w:pPr>
    </w:lvl>
    <w:lvl w:ilvl="3">
      <w:numFmt w:val="bullet"/>
      <w:lvlText w:val="•"/>
      <w:lvlJc w:val="left"/>
      <w:pPr>
        <w:ind w:left="1815" w:hanging="428"/>
      </w:pPr>
    </w:lvl>
    <w:lvl w:ilvl="4">
      <w:numFmt w:val="bullet"/>
      <w:lvlText w:val="•"/>
      <w:lvlJc w:val="left"/>
      <w:pPr>
        <w:ind w:left="2240" w:hanging="428"/>
      </w:pPr>
    </w:lvl>
    <w:lvl w:ilvl="5">
      <w:numFmt w:val="bullet"/>
      <w:lvlText w:val="•"/>
      <w:lvlJc w:val="left"/>
      <w:pPr>
        <w:ind w:left="2665" w:hanging="428"/>
      </w:pPr>
    </w:lvl>
    <w:lvl w:ilvl="6">
      <w:numFmt w:val="bullet"/>
      <w:lvlText w:val="•"/>
      <w:lvlJc w:val="left"/>
      <w:pPr>
        <w:ind w:left="3090" w:hanging="428"/>
      </w:pPr>
    </w:lvl>
    <w:lvl w:ilvl="7">
      <w:numFmt w:val="bullet"/>
      <w:lvlText w:val="•"/>
      <w:lvlJc w:val="left"/>
      <w:pPr>
        <w:ind w:left="3516" w:hanging="428"/>
      </w:pPr>
    </w:lvl>
    <w:lvl w:ilvl="8">
      <w:numFmt w:val="bullet"/>
      <w:lvlText w:val="•"/>
      <w:lvlJc w:val="left"/>
      <w:pPr>
        <w:ind w:left="3941" w:hanging="428"/>
      </w:pPr>
    </w:lvl>
  </w:abstractNum>
  <w:abstractNum w:abstractNumId="6" w15:restartNumberingAfterBreak="0">
    <w:nsid w:val="306C4DCE"/>
    <w:multiLevelType w:val="hybridMultilevel"/>
    <w:tmpl w:val="7C565A30"/>
    <w:lvl w:ilvl="0" w:tplc="04140001">
      <w:start w:val="1"/>
      <w:numFmt w:val="bullet"/>
      <w:lvlText w:val=""/>
      <w:lvlJc w:val="left"/>
      <w:pPr>
        <w:ind w:left="1222" w:hanging="360"/>
      </w:pPr>
      <w:rPr>
        <w:rFonts w:ascii="Symbol" w:hAnsi="Symbol" w:hint="default"/>
      </w:rPr>
    </w:lvl>
    <w:lvl w:ilvl="1" w:tplc="04140003" w:tentative="1">
      <w:start w:val="1"/>
      <w:numFmt w:val="bullet"/>
      <w:lvlText w:val="o"/>
      <w:lvlJc w:val="left"/>
      <w:pPr>
        <w:ind w:left="1942" w:hanging="360"/>
      </w:pPr>
      <w:rPr>
        <w:rFonts w:ascii="Courier New" w:hAnsi="Courier New" w:cs="Courier New" w:hint="default"/>
      </w:rPr>
    </w:lvl>
    <w:lvl w:ilvl="2" w:tplc="04140005" w:tentative="1">
      <w:start w:val="1"/>
      <w:numFmt w:val="bullet"/>
      <w:lvlText w:val=""/>
      <w:lvlJc w:val="left"/>
      <w:pPr>
        <w:ind w:left="2662" w:hanging="360"/>
      </w:pPr>
      <w:rPr>
        <w:rFonts w:ascii="Wingdings" w:hAnsi="Wingdings" w:hint="default"/>
      </w:rPr>
    </w:lvl>
    <w:lvl w:ilvl="3" w:tplc="04140001" w:tentative="1">
      <w:start w:val="1"/>
      <w:numFmt w:val="bullet"/>
      <w:lvlText w:val=""/>
      <w:lvlJc w:val="left"/>
      <w:pPr>
        <w:ind w:left="3382" w:hanging="360"/>
      </w:pPr>
      <w:rPr>
        <w:rFonts w:ascii="Symbol" w:hAnsi="Symbol" w:hint="default"/>
      </w:rPr>
    </w:lvl>
    <w:lvl w:ilvl="4" w:tplc="04140003" w:tentative="1">
      <w:start w:val="1"/>
      <w:numFmt w:val="bullet"/>
      <w:lvlText w:val="o"/>
      <w:lvlJc w:val="left"/>
      <w:pPr>
        <w:ind w:left="4102" w:hanging="360"/>
      </w:pPr>
      <w:rPr>
        <w:rFonts w:ascii="Courier New" w:hAnsi="Courier New" w:cs="Courier New" w:hint="default"/>
      </w:rPr>
    </w:lvl>
    <w:lvl w:ilvl="5" w:tplc="04140005" w:tentative="1">
      <w:start w:val="1"/>
      <w:numFmt w:val="bullet"/>
      <w:lvlText w:val=""/>
      <w:lvlJc w:val="left"/>
      <w:pPr>
        <w:ind w:left="4822" w:hanging="360"/>
      </w:pPr>
      <w:rPr>
        <w:rFonts w:ascii="Wingdings" w:hAnsi="Wingdings" w:hint="default"/>
      </w:rPr>
    </w:lvl>
    <w:lvl w:ilvl="6" w:tplc="04140001" w:tentative="1">
      <w:start w:val="1"/>
      <w:numFmt w:val="bullet"/>
      <w:lvlText w:val=""/>
      <w:lvlJc w:val="left"/>
      <w:pPr>
        <w:ind w:left="5542" w:hanging="360"/>
      </w:pPr>
      <w:rPr>
        <w:rFonts w:ascii="Symbol" w:hAnsi="Symbol" w:hint="default"/>
      </w:rPr>
    </w:lvl>
    <w:lvl w:ilvl="7" w:tplc="04140003" w:tentative="1">
      <w:start w:val="1"/>
      <w:numFmt w:val="bullet"/>
      <w:lvlText w:val="o"/>
      <w:lvlJc w:val="left"/>
      <w:pPr>
        <w:ind w:left="6262" w:hanging="360"/>
      </w:pPr>
      <w:rPr>
        <w:rFonts w:ascii="Courier New" w:hAnsi="Courier New" w:cs="Courier New" w:hint="default"/>
      </w:rPr>
    </w:lvl>
    <w:lvl w:ilvl="8" w:tplc="04140005" w:tentative="1">
      <w:start w:val="1"/>
      <w:numFmt w:val="bullet"/>
      <w:lvlText w:val=""/>
      <w:lvlJc w:val="left"/>
      <w:pPr>
        <w:ind w:left="6982" w:hanging="360"/>
      </w:pPr>
      <w:rPr>
        <w:rFonts w:ascii="Wingdings" w:hAnsi="Wingdings" w:hint="default"/>
      </w:rPr>
    </w:lvl>
  </w:abstractNum>
  <w:abstractNum w:abstractNumId="7" w15:restartNumberingAfterBreak="0">
    <w:nsid w:val="3F723A57"/>
    <w:multiLevelType w:val="hybridMultilevel"/>
    <w:tmpl w:val="A3069096"/>
    <w:lvl w:ilvl="0" w:tplc="581EFA60">
      <w:start w:val="1"/>
      <w:numFmt w:val="decimal"/>
      <w:lvlText w:val="%1"/>
      <w:lvlJc w:val="left"/>
      <w:pPr>
        <w:ind w:left="960" w:hanging="850"/>
      </w:pPr>
      <w:rPr>
        <w:rFonts w:ascii="Arial" w:eastAsia="Arial" w:hAnsi="Arial" w:cs="Arial" w:hint="default"/>
        <w:b/>
        <w:bCs/>
        <w:color w:val="00338D"/>
        <w:w w:val="99"/>
        <w:sz w:val="32"/>
        <w:szCs w:val="32"/>
      </w:rPr>
    </w:lvl>
    <w:lvl w:ilvl="1" w:tplc="D80A72EA">
      <w:numFmt w:val="bullet"/>
      <w:lvlText w:val="-"/>
      <w:lvlJc w:val="left"/>
      <w:pPr>
        <w:ind w:left="962" w:hanging="425"/>
      </w:pPr>
      <w:rPr>
        <w:rFonts w:ascii="Times New Roman" w:eastAsia="Times New Roman" w:hAnsi="Times New Roman" w:cs="Times New Roman" w:hint="default"/>
        <w:w w:val="100"/>
        <w:sz w:val="22"/>
        <w:szCs w:val="22"/>
      </w:rPr>
    </w:lvl>
    <w:lvl w:ilvl="2" w:tplc="ED86B584">
      <w:numFmt w:val="bullet"/>
      <w:lvlText w:val="•"/>
      <w:lvlJc w:val="left"/>
      <w:pPr>
        <w:ind w:left="2717" w:hanging="425"/>
      </w:pPr>
    </w:lvl>
    <w:lvl w:ilvl="3" w:tplc="3DD0D936">
      <w:numFmt w:val="bullet"/>
      <w:lvlText w:val="•"/>
      <w:lvlJc w:val="left"/>
      <w:pPr>
        <w:ind w:left="3595" w:hanging="425"/>
      </w:pPr>
    </w:lvl>
    <w:lvl w:ilvl="4" w:tplc="74F2D61A">
      <w:numFmt w:val="bullet"/>
      <w:lvlText w:val="•"/>
      <w:lvlJc w:val="left"/>
      <w:pPr>
        <w:ind w:left="4474" w:hanging="425"/>
      </w:pPr>
    </w:lvl>
    <w:lvl w:ilvl="5" w:tplc="4CACD9FE">
      <w:numFmt w:val="bullet"/>
      <w:lvlText w:val="•"/>
      <w:lvlJc w:val="left"/>
      <w:pPr>
        <w:ind w:left="5353" w:hanging="425"/>
      </w:pPr>
    </w:lvl>
    <w:lvl w:ilvl="6" w:tplc="7B3ADD0A">
      <w:numFmt w:val="bullet"/>
      <w:lvlText w:val="•"/>
      <w:lvlJc w:val="left"/>
      <w:pPr>
        <w:ind w:left="6231" w:hanging="425"/>
      </w:pPr>
    </w:lvl>
    <w:lvl w:ilvl="7" w:tplc="445E29E6">
      <w:numFmt w:val="bullet"/>
      <w:lvlText w:val="•"/>
      <w:lvlJc w:val="left"/>
      <w:pPr>
        <w:ind w:left="7110" w:hanging="425"/>
      </w:pPr>
    </w:lvl>
    <w:lvl w:ilvl="8" w:tplc="B96A973E">
      <w:numFmt w:val="bullet"/>
      <w:lvlText w:val="•"/>
      <w:lvlJc w:val="left"/>
      <w:pPr>
        <w:ind w:left="7989" w:hanging="425"/>
      </w:pPr>
    </w:lvl>
  </w:abstractNum>
  <w:abstractNum w:abstractNumId="8"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9" w15:restartNumberingAfterBreak="0">
    <w:nsid w:val="7BF24804"/>
    <w:multiLevelType w:val="hybridMultilevel"/>
    <w:tmpl w:val="1E1A370A"/>
    <w:lvl w:ilvl="0" w:tplc="04140017">
      <w:start w:val="1"/>
      <w:numFmt w:val="lowerLetter"/>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num w:numId="1" w16cid:durableId="761536447">
    <w:abstractNumId w:val="8"/>
  </w:num>
  <w:num w:numId="2" w16cid:durableId="1476799119">
    <w:abstractNumId w:val="4"/>
  </w:num>
  <w:num w:numId="3" w16cid:durableId="2039355292">
    <w:abstractNumId w:val="6"/>
  </w:num>
  <w:num w:numId="4" w16cid:durableId="20522247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9464271">
    <w:abstractNumId w:val="4"/>
  </w:num>
  <w:num w:numId="6" w16cid:durableId="1046493815">
    <w:abstractNumId w:val="4"/>
  </w:num>
  <w:num w:numId="7" w16cid:durableId="411514538">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1072234538">
    <w:abstractNumId w:val="2"/>
  </w:num>
  <w:num w:numId="9" w16cid:durableId="309287129">
    <w:abstractNumId w:val="7"/>
    <w:lvlOverride w:ilvl="0">
      <w:startOverride w:val="1"/>
    </w:lvlOverride>
    <w:lvlOverride w:ilvl="1"/>
    <w:lvlOverride w:ilvl="2"/>
    <w:lvlOverride w:ilvl="3"/>
    <w:lvlOverride w:ilvl="4"/>
    <w:lvlOverride w:ilvl="5"/>
    <w:lvlOverride w:ilvl="6"/>
    <w:lvlOverride w:ilvl="7"/>
    <w:lvlOverride w:ilvl="8"/>
  </w:num>
  <w:num w:numId="10" w16cid:durableId="1844006076">
    <w:abstractNumId w:val="3"/>
  </w:num>
  <w:num w:numId="11" w16cid:durableId="7482323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88245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9188840">
    <w:abstractNumId w:val="4"/>
  </w:num>
  <w:num w:numId="14" w16cid:durableId="724989851">
    <w:abstractNumId w:val="4"/>
  </w:num>
  <w:num w:numId="15" w16cid:durableId="654190254">
    <w:abstractNumId w:val="1"/>
  </w:num>
  <w:num w:numId="16" w16cid:durableId="175077526">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rs Folkvard Giske">
    <w15:presenceInfo w15:providerId="AD" w15:userId="S::Lars.Giske@foyen.no::b5f2f251-f739-495f-829c-fa79dc79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SortMethod w:val="0000"/>
  <w:trackRevisions/>
  <w:styleLockTheme/>
  <w:styleLockQFSet/>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C96"/>
    <w:rsid w:val="00037A62"/>
    <w:rsid w:val="0004038C"/>
    <w:rsid w:val="0004643A"/>
    <w:rsid w:val="000471FD"/>
    <w:rsid w:val="00054A41"/>
    <w:rsid w:val="00066779"/>
    <w:rsid w:val="000717EF"/>
    <w:rsid w:val="000719C1"/>
    <w:rsid w:val="00072516"/>
    <w:rsid w:val="000748C3"/>
    <w:rsid w:val="000B0B58"/>
    <w:rsid w:val="000B2C43"/>
    <w:rsid w:val="000B69DD"/>
    <w:rsid w:val="000D31B9"/>
    <w:rsid w:val="000D4148"/>
    <w:rsid w:val="000E355F"/>
    <w:rsid w:val="000F377A"/>
    <w:rsid w:val="00105609"/>
    <w:rsid w:val="00136975"/>
    <w:rsid w:val="001722A6"/>
    <w:rsid w:val="00172A90"/>
    <w:rsid w:val="00174901"/>
    <w:rsid w:val="00182223"/>
    <w:rsid w:val="00191464"/>
    <w:rsid w:val="001A42CF"/>
    <w:rsid w:val="001A7E98"/>
    <w:rsid w:val="001B1120"/>
    <w:rsid w:val="001B1882"/>
    <w:rsid w:val="001C4D5A"/>
    <w:rsid w:val="001D1648"/>
    <w:rsid w:val="001D1C25"/>
    <w:rsid w:val="001D2928"/>
    <w:rsid w:val="001E446D"/>
    <w:rsid w:val="001F14A2"/>
    <w:rsid w:val="001F189C"/>
    <w:rsid w:val="00206AD3"/>
    <w:rsid w:val="00214B05"/>
    <w:rsid w:val="00216D1A"/>
    <w:rsid w:val="00221468"/>
    <w:rsid w:val="00221B3B"/>
    <w:rsid w:val="0023606F"/>
    <w:rsid w:val="00236BD2"/>
    <w:rsid w:val="00247A1D"/>
    <w:rsid w:val="00260D03"/>
    <w:rsid w:val="00267098"/>
    <w:rsid w:val="00267837"/>
    <w:rsid w:val="002774CF"/>
    <w:rsid w:val="00277DE5"/>
    <w:rsid w:val="002835BD"/>
    <w:rsid w:val="00286E2D"/>
    <w:rsid w:val="002A1741"/>
    <w:rsid w:val="002A6EFE"/>
    <w:rsid w:val="002A777F"/>
    <w:rsid w:val="002B27DB"/>
    <w:rsid w:val="002B4AD5"/>
    <w:rsid w:val="002C03E3"/>
    <w:rsid w:val="002C50D7"/>
    <w:rsid w:val="002D1234"/>
    <w:rsid w:val="002D2963"/>
    <w:rsid w:val="002D7D59"/>
    <w:rsid w:val="002E1347"/>
    <w:rsid w:val="003017CF"/>
    <w:rsid w:val="003250C5"/>
    <w:rsid w:val="00327ED2"/>
    <w:rsid w:val="0033590D"/>
    <w:rsid w:val="00337F8B"/>
    <w:rsid w:val="00351128"/>
    <w:rsid w:val="00356A0E"/>
    <w:rsid w:val="0036360D"/>
    <w:rsid w:val="00364E10"/>
    <w:rsid w:val="00374B34"/>
    <w:rsid w:val="003918BB"/>
    <w:rsid w:val="003A06BC"/>
    <w:rsid w:val="003A1B3C"/>
    <w:rsid w:val="003B46EB"/>
    <w:rsid w:val="003C5D48"/>
    <w:rsid w:val="003C6663"/>
    <w:rsid w:val="003F2AE4"/>
    <w:rsid w:val="00403E4D"/>
    <w:rsid w:val="00423656"/>
    <w:rsid w:val="00431DC6"/>
    <w:rsid w:val="0043532C"/>
    <w:rsid w:val="0043738B"/>
    <w:rsid w:val="0044173F"/>
    <w:rsid w:val="0044754F"/>
    <w:rsid w:val="004522F5"/>
    <w:rsid w:val="0045302D"/>
    <w:rsid w:val="0045571B"/>
    <w:rsid w:val="0046145F"/>
    <w:rsid w:val="004724D0"/>
    <w:rsid w:val="004744AB"/>
    <w:rsid w:val="00474CF3"/>
    <w:rsid w:val="0048234B"/>
    <w:rsid w:val="0048256E"/>
    <w:rsid w:val="004831B4"/>
    <w:rsid w:val="00483C4C"/>
    <w:rsid w:val="004969EA"/>
    <w:rsid w:val="004A5567"/>
    <w:rsid w:val="004B1B3E"/>
    <w:rsid w:val="004D5E00"/>
    <w:rsid w:val="00502D6C"/>
    <w:rsid w:val="00507938"/>
    <w:rsid w:val="00515C10"/>
    <w:rsid w:val="00516BE5"/>
    <w:rsid w:val="005171ED"/>
    <w:rsid w:val="005644A6"/>
    <w:rsid w:val="0057005F"/>
    <w:rsid w:val="00576711"/>
    <w:rsid w:val="00581B2C"/>
    <w:rsid w:val="0058233E"/>
    <w:rsid w:val="00586915"/>
    <w:rsid w:val="005A2090"/>
    <w:rsid w:val="005B5120"/>
    <w:rsid w:val="005D39FD"/>
    <w:rsid w:val="005E6796"/>
    <w:rsid w:val="005F3D44"/>
    <w:rsid w:val="005F43C1"/>
    <w:rsid w:val="005F70AB"/>
    <w:rsid w:val="00613C79"/>
    <w:rsid w:val="00614591"/>
    <w:rsid w:val="0061795F"/>
    <w:rsid w:val="00624C99"/>
    <w:rsid w:val="006262AC"/>
    <w:rsid w:val="00626805"/>
    <w:rsid w:val="00626E09"/>
    <w:rsid w:val="0064389D"/>
    <w:rsid w:val="006549BE"/>
    <w:rsid w:val="00654D62"/>
    <w:rsid w:val="00662B97"/>
    <w:rsid w:val="00667C96"/>
    <w:rsid w:val="006749DD"/>
    <w:rsid w:val="00695D0E"/>
    <w:rsid w:val="006967AD"/>
    <w:rsid w:val="006A54A2"/>
    <w:rsid w:val="006B0254"/>
    <w:rsid w:val="006B6D21"/>
    <w:rsid w:val="006D221D"/>
    <w:rsid w:val="006D41EA"/>
    <w:rsid w:val="006E5B3C"/>
    <w:rsid w:val="007129A9"/>
    <w:rsid w:val="00713419"/>
    <w:rsid w:val="00736B39"/>
    <w:rsid w:val="00746C05"/>
    <w:rsid w:val="0075150B"/>
    <w:rsid w:val="007517F7"/>
    <w:rsid w:val="00754F6D"/>
    <w:rsid w:val="007610F8"/>
    <w:rsid w:val="007618EF"/>
    <w:rsid w:val="00765A0B"/>
    <w:rsid w:val="00772BBD"/>
    <w:rsid w:val="0079066D"/>
    <w:rsid w:val="00792548"/>
    <w:rsid w:val="007A399F"/>
    <w:rsid w:val="007A5BAD"/>
    <w:rsid w:val="007A5C9A"/>
    <w:rsid w:val="007A649C"/>
    <w:rsid w:val="007A6613"/>
    <w:rsid w:val="007C40B4"/>
    <w:rsid w:val="007D2672"/>
    <w:rsid w:val="007D4D62"/>
    <w:rsid w:val="007D5FC5"/>
    <w:rsid w:val="007D7F33"/>
    <w:rsid w:val="007E21A6"/>
    <w:rsid w:val="007E41C6"/>
    <w:rsid w:val="007F077B"/>
    <w:rsid w:val="007F1604"/>
    <w:rsid w:val="007F3CB6"/>
    <w:rsid w:val="007F7701"/>
    <w:rsid w:val="00855804"/>
    <w:rsid w:val="008566B7"/>
    <w:rsid w:val="008649FB"/>
    <w:rsid w:val="0087050A"/>
    <w:rsid w:val="00871265"/>
    <w:rsid w:val="00877B9E"/>
    <w:rsid w:val="00893C88"/>
    <w:rsid w:val="008A20A3"/>
    <w:rsid w:val="008A2BCC"/>
    <w:rsid w:val="008B02A0"/>
    <w:rsid w:val="008B69ED"/>
    <w:rsid w:val="008C5A47"/>
    <w:rsid w:val="008C798C"/>
    <w:rsid w:val="008D1677"/>
    <w:rsid w:val="008E3E28"/>
    <w:rsid w:val="009010AA"/>
    <w:rsid w:val="009129FB"/>
    <w:rsid w:val="00916545"/>
    <w:rsid w:val="00925E30"/>
    <w:rsid w:val="00926E05"/>
    <w:rsid w:val="00945278"/>
    <w:rsid w:val="00952086"/>
    <w:rsid w:val="00970B22"/>
    <w:rsid w:val="00972939"/>
    <w:rsid w:val="00974237"/>
    <w:rsid w:val="00974467"/>
    <w:rsid w:val="009A241F"/>
    <w:rsid w:val="009A3526"/>
    <w:rsid w:val="009A5B8E"/>
    <w:rsid w:val="009B27AB"/>
    <w:rsid w:val="009B75B8"/>
    <w:rsid w:val="009E78FC"/>
    <w:rsid w:val="009F3162"/>
    <w:rsid w:val="009F46C5"/>
    <w:rsid w:val="00A230EE"/>
    <w:rsid w:val="00A37A62"/>
    <w:rsid w:val="00A90CA0"/>
    <w:rsid w:val="00A932A5"/>
    <w:rsid w:val="00A944BD"/>
    <w:rsid w:val="00AA24F4"/>
    <w:rsid w:val="00B04F8E"/>
    <w:rsid w:val="00B076DA"/>
    <w:rsid w:val="00B10580"/>
    <w:rsid w:val="00B22114"/>
    <w:rsid w:val="00B352EA"/>
    <w:rsid w:val="00B4403B"/>
    <w:rsid w:val="00B50E21"/>
    <w:rsid w:val="00B81736"/>
    <w:rsid w:val="00B81B6C"/>
    <w:rsid w:val="00B835DD"/>
    <w:rsid w:val="00B92E7F"/>
    <w:rsid w:val="00BA31CA"/>
    <w:rsid w:val="00BA56E0"/>
    <w:rsid w:val="00BC1D49"/>
    <w:rsid w:val="00BC700E"/>
    <w:rsid w:val="00BD5607"/>
    <w:rsid w:val="00BD6288"/>
    <w:rsid w:val="00BD68CA"/>
    <w:rsid w:val="00BF03EF"/>
    <w:rsid w:val="00C04C28"/>
    <w:rsid w:val="00C25FED"/>
    <w:rsid w:val="00C31FAF"/>
    <w:rsid w:val="00C356DF"/>
    <w:rsid w:val="00C411AB"/>
    <w:rsid w:val="00C42B22"/>
    <w:rsid w:val="00C81957"/>
    <w:rsid w:val="00C969DD"/>
    <w:rsid w:val="00CA406F"/>
    <w:rsid w:val="00CB0193"/>
    <w:rsid w:val="00CB121D"/>
    <w:rsid w:val="00CC32F4"/>
    <w:rsid w:val="00CC3600"/>
    <w:rsid w:val="00CC60DF"/>
    <w:rsid w:val="00CE271C"/>
    <w:rsid w:val="00CE68A5"/>
    <w:rsid w:val="00CE6D21"/>
    <w:rsid w:val="00CF10A4"/>
    <w:rsid w:val="00CF2E12"/>
    <w:rsid w:val="00CF7494"/>
    <w:rsid w:val="00D12895"/>
    <w:rsid w:val="00D16C74"/>
    <w:rsid w:val="00D47980"/>
    <w:rsid w:val="00D5477D"/>
    <w:rsid w:val="00D6260D"/>
    <w:rsid w:val="00D62A63"/>
    <w:rsid w:val="00D66727"/>
    <w:rsid w:val="00D70214"/>
    <w:rsid w:val="00D803D6"/>
    <w:rsid w:val="00D80678"/>
    <w:rsid w:val="00D86581"/>
    <w:rsid w:val="00D9067D"/>
    <w:rsid w:val="00D94187"/>
    <w:rsid w:val="00DB13F1"/>
    <w:rsid w:val="00DB23C7"/>
    <w:rsid w:val="00DD0DC1"/>
    <w:rsid w:val="00DF2B9C"/>
    <w:rsid w:val="00E20515"/>
    <w:rsid w:val="00E41EE9"/>
    <w:rsid w:val="00E5259A"/>
    <w:rsid w:val="00E578D2"/>
    <w:rsid w:val="00E60C2D"/>
    <w:rsid w:val="00E636C9"/>
    <w:rsid w:val="00E8444F"/>
    <w:rsid w:val="00E91AEA"/>
    <w:rsid w:val="00E95981"/>
    <w:rsid w:val="00EB6A11"/>
    <w:rsid w:val="00EB712E"/>
    <w:rsid w:val="00ED1247"/>
    <w:rsid w:val="00ED3625"/>
    <w:rsid w:val="00EF1772"/>
    <w:rsid w:val="00EF2016"/>
    <w:rsid w:val="00EF47F4"/>
    <w:rsid w:val="00F20CF2"/>
    <w:rsid w:val="00F361DB"/>
    <w:rsid w:val="00F37768"/>
    <w:rsid w:val="00F52B8D"/>
    <w:rsid w:val="00F550A3"/>
    <w:rsid w:val="00F57892"/>
    <w:rsid w:val="00F61F09"/>
    <w:rsid w:val="00F65E6D"/>
    <w:rsid w:val="00F6682F"/>
    <w:rsid w:val="00F701BC"/>
    <w:rsid w:val="00F838D2"/>
    <w:rsid w:val="00F8476B"/>
    <w:rsid w:val="00F93BDD"/>
    <w:rsid w:val="00FB073D"/>
    <w:rsid w:val="00FB11E9"/>
    <w:rsid w:val="00FC1741"/>
    <w:rsid w:val="00FC3E05"/>
    <w:rsid w:val="00FC4747"/>
    <w:rsid w:val="00FD3554"/>
    <w:rsid w:val="00FD6C3E"/>
    <w:rsid w:val="00FE004D"/>
    <w:rsid w:val="00FE71B8"/>
    <w:rsid w:val="00FF69CA"/>
    <w:rsid w:val="1C767C79"/>
    <w:rsid w:val="2723A833"/>
    <w:rsid w:val="3ACA8E34"/>
    <w:rsid w:val="437725F1"/>
    <w:rsid w:val="47FB37E6"/>
    <w:rsid w:val="74658A0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092F9"/>
  <w15:chartTrackingRefBased/>
  <w15:docId w15:val="{CE178712-CE96-41A7-A83C-CE949D56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D21"/>
    <w:pPr>
      <w:spacing w:after="0"/>
    </w:pPr>
  </w:style>
  <w:style w:type="paragraph" w:styleId="Overskrift1">
    <w:name w:val="heading 1"/>
    <w:basedOn w:val="Normal"/>
    <w:next w:val="Normal"/>
    <w:link w:val="Overskrift1Tegn"/>
    <w:uiPriority w:val="9"/>
    <w:qFormat/>
    <w:rsid w:val="00CE6D21"/>
    <w:pPr>
      <w:keepNext/>
      <w:keepLines/>
      <w:numPr>
        <w:numId w:val="2"/>
      </w:numPr>
      <w:spacing w:before="360" w:after="120"/>
      <w:contextualSpacing/>
      <w:outlineLvl w:val="0"/>
    </w:pPr>
    <w:rPr>
      <w:rFonts w:eastAsiaTheme="majorEastAsia" w:cstheme="majorBidi"/>
      <w:b/>
      <w:caps/>
      <w:color w:val="000000" w:themeColor="text1"/>
      <w:szCs w:val="32"/>
    </w:rPr>
  </w:style>
  <w:style w:type="paragraph" w:styleId="Overskrift2">
    <w:name w:val="heading 2"/>
    <w:basedOn w:val="Overskrift1"/>
    <w:next w:val="Normal"/>
    <w:link w:val="Overskrift2Tegn"/>
    <w:uiPriority w:val="9"/>
    <w:qFormat/>
    <w:rsid w:val="00CE6D21"/>
    <w:pPr>
      <w:numPr>
        <w:ilvl w:val="1"/>
      </w:numPr>
      <w:spacing w:before="240"/>
      <w:contextualSpacing w:val="0"/>
      <w:mirrorIndents/>
      <w:outlineLvl w:val="1"/>
    </w:pPr>
    <w:rPr>
      <w:caps w:val="0"/>
      <w:szCs w:val="26"/>
    </w:rPr>
  </w:style>
  <w:style w:type="paragraph" w:styleId="Overskrift3">
    <w:name w:val="heading 3"/>
    <w:basedOn w:val="Overskrift2"/>
    <w:next w:val="Normal"/>
    <w:link w:val="Overskrift3Tegn"/>
    <w:uiPriority w:val="9"/>
    <w:qFormat/>
    <w:rsid w:val="00CE6D21"/>
    <w:pPr>
      <w:numPr>
        <w:ilvl w:val="2"/>
      </w:numPr>
      <w:spacing w:before="120" w:after="60"/>
      <w:outlineLvl w:val="2"/>
    </w:pPr>
    <w:rPr>
      <w:b w:val="0"/>
      <w:i/>
      <w:szCs w:val="24"/>
    </w:rPr>
  </w:style>
  <w:style w:type="paragraph" w:styleId="Overskrift4">
    <w:name w:val="heading 4"/>
    <w:basedOn w:val="Normal"/>
    <w:next w:val="Normal"/>
    <w:link w:val="Overskrift4Tegn"/>
    <w:uiPriority w:val="9"/>
    <w:qFormat/>
    <w:rsid w:val="00CE6D21"/>
    <w:pPr>
      <w:keepNext/>
      <w:keepLines/>
      <w:numPr>
        <w:ilvl w:val="3"/>
        <w:numId w:val="2"/>
      </w:numPr>
      <w:outlineLvl w:val="3"/>
    </w:pPr>
    <w:rPr>
      <w:rFonts w:eastAsiaTheme="majorEastAsia" w:cstheme="majorBidi"/>
      <w:i/>
      <w:iCs/>
    </w:rPr>
  </w:style>
  <w:style w:type="paragraph" w:styleId="Overskrift5">
    <w:name w:val="heading 5"/>
    <w:basedOn w:val="Normal"/>
    <w:next w:val="Normal"/>
    <w:link w:val="Overskrift5Tegn"/>
    <w:uiPriority w:val="9"/>
    <w:semiHidden/>
    <w:rsid w:val="00CE6D21"/>
    <w:pPr>
      <w:keepNext/>
      <w:keepLines/>
      <w:numPr>
        <w:ilvl w:val="4"/>
        <w:numId w:val="1"/>
      </w:numPr>
      <w:outlineLvl w:val="4"/>
    </w:pPr>
    <w:rPr>
      <w:rFonts w:eastAsiaTheme="majorEastAsia" w:cstheme="majorBidi"/>
    </w:rPr>
  </w:style>
  <w:style w:type="paragraph" w:styleId="Overskrift6">
    <w:name w:val="heading 6"/>
    <w:basedOn w:val="Normal"/>
    <w:next w:val="Normal"/>
    <w:link w:val="Overskrift6Tegn"/>
    <w:uiPriority w:val="9"/>
    <w:semiHidden/>
    <w:locked/>
    <w:rsid w:val="00CE6D21"/>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Overskrift7">
    <w:name w:val="heading 7"/>
    <w:basedOn w:val="Normal"/>
    <w:next w:val="Normal"/>
    <w:link w:val="Overskrift7Tegn"/>
    <w:uiPriority w:val="9"/>
    <w:semiHidden/>
    <w:unhideWhenUsed/>
    <w:qFormat/>
    <w:locked/>
    <w:rsid w:val="00CE6D2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E6D2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E6D2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akingWavestable1">
    <w:name w:val="Making Waves table 1"/>
    <w:basedOn w:val="Vanligtabell"/>
    <w:uiPriority w:val="99"/>
    <w:locked/>
    <w:rsid w:val="00CE6D21"/>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Overskrift4Tegn">
    <w:name w:val="Overskrift 4 Tegn"/>
    <w:basedOn w:val="Standardskriftforavsnitt"/>
    <w:link w:val="Overskrift4"/>
    <w:uiPriority w:val="9"/>
    <w:rsid w:val="00CE6D21"/>
    <w:rPr>
      <w:rFonts w:eastAsiaTheme="majorEastAsia" w:cstheme="majorBidi"/>
      <w:i/>
      <w:iCs/>
    </w:rPr>
  </w:style>
  <w:style w:type="character" w:customStyle="1" w:styleId="Overskrift3Tegn">
    <w:name w:val="Overskrift 3 Tegn"/>
    <w:basedOn w:val="Standardskriftforavsnitt"/>
    <w:link w:val="Overskrift3"/>
    <w:uiPriority w:val="9"/>
    <w:rsid w:val="00CE6D21"/>
    <w:rPr>
      <w:rFonts w:eastAsiaTheme="majorEastAsia" w:cstheme="majorBidi"/>
      <w:i/>
      <w:color w:val="000000" w:themeColor="text1"/>
      <w:szCs w:val="24"/>
    </w:rPr>
  </w:style>
  <w:style w:type="character" w:customStyle="1" w:styleId="Overskrift2Tegn">
    <w:name w:val="Overskrift 2 Tegn"/>
    <w:basedOn w:val="Standardskriftforavsnitt"/>
    <w:link w:val="Overskrift2"/>
    <w:uiPriority w:val="9"/>
    <w:rsid w:val="00CE6D21"/>
    <w:rPr>
      <w:rFonts w:eastAsiaTheme="majorEastAsia" w:cstheme="majorBidi"/>
      <w:b/>
      <w:color w:val="000000" w:themeColor="text1"/>
      <w:szCs w:val="26"/>
    </w:rPr>
  </w:style>
  <w:style w:type="character" w:customStyle="1" w:styleId="Overskrift1Tegn">
    <w:name w:val="Overskrift 1 Tegn"/>
    <w:basedOn w:val="Standardskriftforavsnitt"/>
    <w:link w:val="Overskrift1"/>
    <w:uiPriority w:val="9"/>
    <w:rsid w:val="00CE6D21"/>
    <w:rPr>
      <w:rFonts w:eastAsiaTheme="majorEastAsia" w:cstheme="majorBidi"/>
      <w:b/>
      <w:caps/>
      <w:color w:val="000000" w:themeColor="text1"/>
      <w:szCs w:val="32"/>
    </w:rPr>
  </w:style>
  <w:style w:type="character" w:customStyle="1" w:styleId="Overskrift5Tegn">
    <w:name w:val="Overskrift 5 Tegn"/>
    <w:basedOn w:val="Standardskriftforavsnitt"/>
    <w:link w:val="Overskrift5"/>
    <w:uiPriority w:val="9"/>
    <w:semiHidden/>
    <w:rsid w:val="00CE6D21"/>
    <w:rPr>
      <w:rFonts w:eastAsiaTheme="majorEastAsia" w:cstheme="majorBidi"/>
    </w:rPr>
  </w:style>
  <w:style w:type="paragraph" w:customStyle="1" w:styleId="Tabletext">
    <w:name w:val="Table text"/>
    <w:basedOn w:val="Normal"/>
    <w:autoRedefine/>
    <w:uiPriority w:val="8"/>
    <w:semiHidden/>
    <w:qFormat/>
    <w:rsid w:val="00CE6D21"/>
    <w:pPr>
      <w:spacing w:after="80"/>
    </w:pPr>
    <w:rPr>
      <w:rFonts w:ascii="Arial" w:hAnsi="Arial"/>
      <w:sz w:val="18"/>
    </w:rPr>
  </w:style>
  <w:style w:type="paragraph" w:styleId="Topptekst">
    <w:name w:val="header"/>
    <w:basedOn w:val="Normal"/>
    <w:link w:val="TopptekstTegn"/>
    <w:uiPriority w:val="2"/>
    <w:unhideWhenUsed/>
    <w:rsid w:val="00CE6D21"/>
    <w:pPr>
      <w:tabs>
        <w:tab w:val="center" w:pos="4536"/>
        <w:tab w:val="right" w:pos="9072"/>
      </w:tabs>
    </w:pPr>
    <w:rPr>
      <w:sz w:val="16"/>
    </w:rPr>
  </w:style>
  <w:style w:type="character" w:customStyle="1" w:styleId="TopptekstTegn">
    <w:name w:val="Topptekst Tegn"/>
    <w:basedOn w:val="Standardskriftforavsnitt"/>
    <w:link w:val="Topptekst"/>
    <w:uiPriority w:val="2"/>
    <w:rsid w:val="00CE6D21"/>
    <w:rPr>
      <w:sz w:val="16"/>
    </w:rPr>
  </w:style>
  <w:style w:type="paragraph" w:styleId="Bunntekst">
    <w:name w:val="footer"/>
    <w:basedOn w:val="Normal"/>
    <w:link w:val="BunntekstTegn"/>
    <w:uiPriority w:val="99"/>
    <w:unhideWhenUsed/>
    <w:qFormat/>
    <w:rsid w:val="00CE6D21"/>
    <w:pPr>
      <w:tabs>
        <w:tab w:val="center" w:pos="4536"/>
        <w:tab w:val="right" w:pos="9072"/>
      </w:tabs>
    </w:pPr>
    <w:rPr>
      <w:sz w:val="16"/>
    </w:rPr>
  </w:style>
  <w:style w:type="character" w:customStyle="1" w:styleId="BunntekstTegn">
    <w:name w:val="Bunntekst Tegn"/>
    <w:basedOn w:val="Standardskriftforavsnitt"/>
    <w:link w:val="Bunntekst"/>
    <w:uiPriority w:val="99"/>
    <w:rsid w:val="00CE6D21"/>
    <w:rPr>
      <w:sz w:val="16"/>
    </w:rPr>
  </w:style>
  <w:style w:type="paragraph" w:customStyle="1" w:styleId="Sidenr">
    <w:name w:val="Sidenr"/>
    <w:basedOn w:val="Bunntekst"/>
    <w:uiPriority w:val="3"/>
    <w:qFormat/>
    <w:rsid w:val="00CE6D21"/>
    <w:rPr>
      <w:sz w:val="18"/>
    </w:rPr>
  </w:style>
  <w:style w:type="character" w:customStyle="1" w:styleId="Overskrift6Tegn">
    <w:name w:val="Overskrift 6 Tegn"/>
    <w:basedOn w:val="Standardskriftforavsnitt"/>
    <w:link w:val="Overskrift6"/>
    <w:uiPriority w:val="9"/>
    <w:semiHidden/>
    <w:rsid w:val="00CE6D21"/>
    <w:rPr>
      <w:rFonts w:asciiTheme="majorHAnsi" w:eastAsiaTheme="majorEastAsia" w:hAnsiTheme="majorHAnsi" w:cstheme="majorBidi"/>
      <w:color w:val="7F7F7F" w:themeColor="text1" w:themeTint="80"/>
    </w:rPr>
  </w:style>
  <w:style w:type="paragraph" w:styleId="Bobletekst">
    <w:name w:val="Balloon Text"/>
    <w:basedOn w:val="Normal"/>
    <w:link w:val="BobletekstTegn"/>
    <w:uiPriority w:val="99"/>
    <w:semiHidden/>
    <w:unhideWhenUsed/>
    <w:rsid w:val="00CE6D2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E6D21"/>
    <w:rPr>
      <w:rFonts w:ascii="Segoe UI" w:hAnsi="Segoe UI" w:cs="Segoe UI"/>
      <w:sz w:val="18"/>
      <w:szCs w:val="18"/>
    </w:rPr>
  </w:style>
  <w:style w:type="paragraph" w:customStyle="1" w:styleId="Overskriftstorebokstaver">
    <w:name w:val="Overskrift (store bokstaver)"/>
    <w:basedOn w:val="Normal"/>
    <w:next w:val="Normal"/>
    <w:qFormat/>
    <w:locked/>
    <w:rsid w:val="00CE6D21"/>
    <w:rPr>
      <w:b/>
      <w:caps/>
    </w:rPr>
  </w:style>
  <w:style w:type="paragraph" w:customStyle="1" w:styleId="Overskrift11">
    <w:name w:val="Overskrift 11"/>
    <w:basedOn w:val="Normal"/>
    <w:uiPriority w:val="1"/>
    <w:semiHidden/>
    <w:qFormat/>
    <w:locked/>
    <w:rsid w:val="00CE6D21"/>
    <w:pPr>
      <w:spacing w:before="360" w:after="120"/>
    </w:pPr>
    <w:rPr>
      <w:b/>
      <w:caps/>
      <w:sz w:val="24"/>
    </w:rPr>
  </w:style>
  <w:style w:type="paragraph" w:customStyle="1" w:styleId="Overskrift21">
    <w:name w:val="Overskrift 21"/>
    <w:basedOn w:val="Overskrift11"/>
    <w:next w:val="Normal"/>
    <w:uiPriority w:val="1"/>
    <w:semiHidden/>
    <w:qFormat/>
    <w:locked/>
    <w:rsid w:val="00CE6D21"/>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CE6D21"/>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CE6D21"/>
    <w:pPr>
      <w:numPr>
        <w:ilvl w:val="3"/>
      </w:numPr>
      <w:spacing w:before="60"/>
      <w:ind w:left="862" w:hanging="862"/>
    </w:pPr>
  </w:style>
  <w:style w:type="table" w:styleId="Tabellrutenett">
    <w:name w:val="Table Grid"/>
    <w:basedOn w:val="Vanligtabell"/>
    <w:uiPriority w:val="59"/>
    <w:rsid w:val="00CE6D21"/>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ssholdertekst">
    <w:name w:val="Placeholder Text"/>
    <w:basedOn w:val="Standardskriftforavsnitt"/>
    <w:uiPriority w:val="99"/>
    <w:semiHidden/>
    <w:rsid w:val="00CE6D21"/>
    <w:rPr>
      <w:color w:val="808080"/>
    </w:rPr>
  </w:style>
  <w:style w:type="paragraph" w:styleId="NormalWeb">
    <w:name w:val="Normal (Web)"/>
    <w:basedOn w:val="Normal"/>
    <w:uiPriority w:val="99"/>
    <w:semiHidden/>
    <w:unhideWhenUsed/>
    <w:rsid w:val="00CE6D21"/>
    <w:pPr>
      <w:spacing w:before="100" w:beforeAutospacing="1" w:after="100" w:afterAutospacing="1"/>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unhideWhenUsed/>
    <w:rsid w:val="00CE6D21"/>
    <w:rPr>
      <w:color w:val="0563C1" w:themeColor="hyperlink"/>
      <w:u w:val="single"/>
    </w:rPr>
  </w:style>
  <w:style w:type="paragraph" w:styleId="INNH1">
    <w:name w:val="toc 1"/>
    <w:basedOn w:val="Normal"/>
    <w:next w:val="Normal"/>
    <w:autoRedefine/>
    <w:uiPriority w:val="39"/>
    <w:unhideWhenUsed/>
    <w:rsid w:val="00A90CA0"/>
    <w:pPr>
      <w:tabs>
        <w:tab w:val="left" w:pos="879"/>
        <w:tab w:val="right" w:pos="9060"/>
      </w:tabs>
      <w:spacing w:after="100"/>
      <w:ind w:left="879" w:hanging="879"/>
    </w:pPr>
    <w:rPr>
      <w:rFonts w:asciiTheme="minorHAnsi" w:eastAsiaTheme="minorEastAsia" w:hAnsiTheme="minorHAnsi"/>
      <w:caps/>
      <w:noProof/>
      <w:lang w:eastAsia="nb-NO"/>
    </w:rPr>
  </w:style>
  <w:style w:type="paragraph" w:styleId="Overskriftforinnholdsfortegnelse">
    <w:name w:val="TOC Heading"/>
    <w:basedOn w:val="Overskriftstorebokstaver"/>
    <w:next w:val="Normal"/>
    <w:uiPriority w:val="39"/>
    <w:unhideWhenUsed/>
    <w:qFormat/>
    <w:rsid w:val="00CE6D21"/>
    <w:pPr>
      <w:spacing w:before="240" w:after="480" w:line="259" w:lineRule="auto"/>
    </w:pPr>
    <w:rPr>
      <w:rFonts w:asciiTheme="majorHAnsi" w:hAnsiTheme="majorHAnsi"/>
      <w:lang w:eastAsia="en-GB"/>
    </w:rPr>
  </w:style>
  <w:style w:type="character" w:customStyle="1" w:styleId="Overskrift7Tegn">
    <w:name w:val="Overskrift 7 Tegn"/>
    <w:basedOn w:val="Standardskriftforavsnitt"/>
    <w:link w:val="Overskrift7"/>
    <w:uiPriority w:val="9"/>
    <w:semiHidden/>
    <w:rsid w:val="00CE6D2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CE6D2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CE6D21"/>
    <w:rPr>
      <w:rFonts w:asciiTheme="majorHAnsi" w:eastAsiaTheme="majorEastAsia" w:hAnsiTheme="majorHAnsi" w:cstheme="majorBidi"/>
      <w:i/>
      <w:iCs/>
      <w:color w:val="272727" w:themeColor="text1" w:themeTint="D8"/>
      <w:sz w:val="21"/>
      <w:szCs w:val="21"/>
    </w:rPr>
  </w:style>
  <w:style w:type="paragraph" w:styleId="INNH2">
    <w:name w:val="toc 2"/>
    <w:basedOn w:val="Normal"/>
    <w:next w:val="Normal"/>
    <w:autoRedefine/>
    <w:uiPriority w:val="39"/>
    <w:unhideWhenUsed/>
    <w:rsid w:val="00FE71B8"/>
    <w:pPr>
      <w:tabs>
        <w:tab w:val="left" w:pos="880"/>
        <w:tab w:val="right" w:pos="9060"/>
      </w:tabs>
      <w:spacing w:after="100"/>
      <w:ind w:left="879" w:hanging="879"/>
    </w:pPr>
  </w:style>
  <w:style w:type="paragraph" w:styleId="INNH3">
    <w:name w:val="toc 3"/>
    <w:basedOn w:val="Normal"/>
    <w:next w:val="Normal"/>
    <w:autoRedefine/>
    <w:uiPriority w:val="39"/>
    <w:unhideWhenUsed/>
    <w:rsid w:val="0033590D"/>
    <w:pPr>
      <w:tabs>
        <w:tab w:val="left" w:pos="879"/>
        <w:tab w:val="right" w:pos="9060"/>
      </w:tabs>
      <w:spacing w:after="100"/>
      <w:ind w:left="879" w:hanging="879"/>
    </w:pPr>
  </w:style>
  <w:style w:type="paragraph" w:customStyle="1" w:styleId="E-post">
    <w:name w:val="E-post"/>
    <w:basedOn w:val="Normal"/>
    <w:next w:val="Normal"/>
    <w:qFormat/>
    <w:rsid w:val="00CE6D21"/>
    <w:rPr>
      <w:sz w:val="18"/>
    </w:rPr>
  </w:style>
  <w:style w:type="paragraph" w:customStyle="1" w:styleId="Overskriftsmbokstaver">
    <w:name w:val="Overskrift (små bokstaver)"/>
    <w:basedOn w:val="Overskriftstorebokstaver"/>
    <w:next w:val="Normal"/>
    <w:qFormat/>
    <w:rsid w:val="00CE6D21"/>
    <w:rPr>
      <w:caps w:val="0"/>
    </w:rPr>
  </w:style>
  <w:style w:type="paragraph" w:styleId="Listeavsnitt">
    <w:name w:val="List Paragraph"/>
    <w:basedOn w:val="Normal"/>
    <w:link w:val="ListeavsnittTegn"/>
    <w:uiPriority w:val="34"/>
    <w:qFormat/>
    <w:rsid w:val="00BF03EF"/>
    <w:pPr>
      <w:ind w:left="720"/>
      <w:contextualSpacing/>
    </w:pPr>
  </w:style>
  <w:style w:type="character" w:styleId="Merknadsreferanse">
    <w:name w:val="annotation reference"/>
    <w:basedOn w:val="Standardskriftforavsnitt"/>
    <w:uiPriority w:val="99"/>
    <w:semiHidden/>
    <w:unhideWhenUsed/>
    <w:rsid w:val="007D4D62"/>
    <w:rPr>
      <w:sz w:val="16"/>
      <w:szCs w:val="16"/>
    </w:rPr>
  </w:style>
  <w:style w:type="paragraph" w:styleId="Merknadstekst">
    <w:name w:val="annotation text"/>
    <w:basedOn w:val="Normal"/>
    <w:link w:val="MerknadstekstTegn"/>
    <w:uiPriority w:val="99"/>
    <w:unhideWhenUsed/>
    <w:rsid w:val="007D4D62"/>
    <w:rPr>
      <w:sz w:val="20"/>
      <w:szCs w:val="20"/>
    </w:rPr>
  </w:style>
  <w:style w:type="character" w:customStyle="1" w:styleId="MerknadstekstTegn">
    <w:name w:val="Merknadstekst Tegn"/>
    <w:basedOn w:val="Standardskriftforavsnitt"/>
    <w:link w:val="Merknadstekst"/>
    <w:uiPriority w:val="99"/>
    <w:rsid w:val="007D4D62"/>
    <w:rPr>
      <w:sz w:val="20"/>
      <w:szCs w:val="20"/>
    </w:rPr>
  </w:style>
  <w:style w:type="paragraph" w:styleId="Kommentaremne">
    <w:name w:val="annotation subject"/>
    <w:basedOn w:val="Merknadstekst"/>
    <w:next w:val="Merknadstekst"/>
    <w:link w:val="KommentaremneTegn"/>
    <w:uiPriority w:val="99"/>
    <w:semiHidden/>
    <w:unhideWhenUsed/>
    <w:rsid w:val="007D4D62"/>
    <w:rPr>
      <w:b/>
      <w:bCs/>
    </w:rPr>
  </w:style>
  <w:style w:type="character" w:customStyle="1" w:styleId="KommentaremneTegn">
    <w:name w:val="Kommentaremne Tegn"/>
    <w:basedOn w:val="MerknadstekstTegn"/>
    <w:link w:val="Kommentaremne"/>
    <w:uiPriority w:val="99"/>
    <w:semiHidden/>
    <w:rsid w:val="007D4D62"/>
    <w:rPr>
      <w:b/>
      <w:bCs/>
      <w:sz w:val="20"/>
      <w:szCs w:val="20"/>
    </w:rPr>
  </w:style>
  <w:style w:type="character" w:styleId="Ulstomtale">
    <w:name w:val="Unresolved Mention"/>
    <w:basedOn w:val="Standardskriftforavsnitt"/>
    <w:uiPriority w:val="99"/>
    <w:semiHidden/>
    <w:unhideWhenUsed/>
    <w:rsid w:val="00216D1A"/>
    <w:rPr>
      <w:color w:val="605E5C"/>
      <w:shd w:val="clear" w:color="auto" w:fill="E1DFDD"/>
    </w:rPr>
  </w:style>
  <w:style w:type="character" w:styleId="Fulgthyperkobling">
    <w:name w:val="FollowedHyperlink"/>
    <w:basedOn w:val="Standardskriftforavsnitt"/>
    <w:uiPriority w:val="99"/>
    <w:semiHidden/>
    <w:unhideWhenUsed/>
    <w:rsid w:val="00855804"/>
    <w:rPr>
      <w:color w:val="954F72" w:themeColor="followedHyperlink"/>
      <w:u w:val="single"/>
    </w:rPr>
  </w:style>
  <w:style w:type="character" w:customStyle="1" w:styleId="ListeavsnittTegn">
    <w:name w:val="Listeavsnitt Tegn"/>
    <w:basedOn w:val="Standardskriftforavsnitt"/>
    <w:link w:val="Listeavsnitt"/>
    <w:uiPriority w:val="1"/>
    <w:locked/>
    <w:rsid w:val="00E5259A"/>
  </w:style>
  <w:style w:type="paragraph" w:styleId="Brdtekst">
    <w:name w:val="Body Text"/>
    <w:basedOn w:val="Normal"/>
    <w:link w:val="BrdtekstTegn"/>
    <w:unhideWhenUsed/>
    <w:qFormat/>
    <w:rsid w:val="0043738B"/>
    <w:pPr>
      <w:tabs>
        <w:tab w:val="left" w:pos="284"/>
      </w:tabs>
      <w:spacing w:after="120" w:line="264" w:lineRule="auto"/>
      <w:ind w:left="425"/>
    </w:pPr>
    <w:rPr>
      <w:rFonts w:ascii="Arial" w:eastAsia="Times New Roman" w:hAnsi="Arial" w:cs="Times New Roman"/>
      <w:sz w:val="20"/>
      <w:szCs w:val="20"/>
      <w:lang w:eastAsia="nb-NO"/>
    </w:rPr>
  </w:style>
  <w:style w:type="character" w:customStyle="1" w:styleId="BrdtekstTegn">
    <w:name w:val="Brødtekst Tegn"/>
    <w:basedOn w:val="Standardskriftforavsnitt"/>
    <w:link w:val="Brdtekst"/>
    <w:rsid w:val="0043738B"/>
    <w:rPr>
      <w:rFonts w:ascii="Arial" w:eastAsia="Times New Roman" w:hAnsi="Arial" w:cs="Times New Roman"/>
      <w:sz w:val="20"/>
      <w:szCs w:val="20"/>
      <w:lang w:eastAsia="nb-NO"/>
    </w:rPr>
  </w:style>
  <w:style w:type="character" w:customStyle="1" w:styleId="tittelChar">
    <w:name w:val="tittel Char"/>
    <w:basedOn w:val="BrdtekstTegn"/>
    <w:link w:val="tittel"/>
    <w:locked/>
    <w:rsid w:val="0043738B"/>
    <w:rPr>
      <w:rFonts w:ascii="Arial" w:eastAsia="Times New Roman" w:hAnsi="Arial" w:cs="Arial"/>
      <w:b/>
      <w:sz w:val="24"/>
      <w:szCs w:val="24"/>
      <w:lang w:eastAsia="nb-NO"/>
    </w:rPr>
  </w:style>
  <w:style w:type="paragraph" w:customStyle="1" w:styleId="tittel">
    <w:name w:val="tittel"/>
    <w:basedOn w:val="Brdtekst"/>
    <w:link w:val="tittelChar"/>
    <w:qFormat/>
    <w:rsid w:val="0043738B"/>
    <w:rPr>
      <w:rFonts w:cs="Arial"/>
      <w:b/>
      <w:sz w:val="24"/>
      <w:szCs w:val="24"/>
    </w:rPr>
  </w:style>
  <w:style w:type="character" w:customStyle="1" w:styleId="BilagHeading1Char">
    <w:name w:val="Bilag Heading1 Char"/>
    <w:basedOn w:val="Overskrift1Tegn"/>
    <w:link w:val="BilagHeading1"/>
    <w:locked/>
    <w:rsid w:val="0043738B"/>
    <w:rPr>
      <w:rFonts w:ascii="Arial" w:eastAsia="Times New Roman" w:hAnsi="Arial" w:cs="Arial"/>
      <w:b w:val="0"/>
      <w:caps w:val="0"/>
      <w:color w:val="00338D"/>
      <w:kern w:val="28"/>
      <w:sz w:val="18"/>
      <w:szCs w:val="18"/>
      <w:lang w:val="en-US" w:eastAsia="nb-NO"/>
    </w:rPr>
  </w:style>
  <w:style w:type="paragraph" w:customStyle="1" w:styleId="BilagHeading1">
    <w:name w:val="Bilag Heading1"/>
    <w:basedOn w:val="Overskrift1"/>
    <w:link w:val="BilagHeading1Char"/>
    <w:qFormat/>
    <w:rsid w:val="0043738B"/>
    <w:pPr>
      <w:numPr>
        <w:numId w:val="7"/>
      </w:numPr>
      <w:spacing w:before="1" w:line="264" w:lineRule="auto"/>
      <w:contextualSpacing w:val="0"/>
    </w:pPr>
    <w:rPr>
      <w:rFonts w:ascii="Arial" w:eastAsia="Times New Roman" w:hAnsi="Arial" w:cs="Arial"/>
      <w:b w:val="0"/>
      <w:caps w:val="0"/>
      <w:color w:val="00338D"/>
      <w:kern w:val="28"/>
      <w:sz w:val="18"/>
      <w:szCs w:val="18"/>
      <w:lang w:val="en-US" w:eastAsia="nb-NO"/>
    </w:rPr>
  </w:style>
  <w:style w:type="character" w:customStyle="1" w:styleId="BilagavsnittChar">
    <w:name w:val="Bilag avsnitt Char"/>
    <w:basedOn w:val="ListeavsnittTegn"/>
    <w:link w:val="Bilagavsnitt"/>
    <w:locked/>
    <w:rsid w:val="0043738B"/>
    <w:rPr>
      <w:sz w:val="18"/>
    </w:rPr>
  </w:style>
  <w:style w:type="paragraph" w:customStyle="1" w:styleId="Bilagavsnitt">
    <w:name w:val="Bilag avsnitt"/>
    <w:basedOn w:val="Listeavsnitt"/>
    <w:link w:val="BilagavsnittChar"/>
    <w:qFormat/>
    <w:rsid w:val="0043738B"/>
    <w:pPr>
      <w:widowControl w:val="0"/>
      <w:numPr>
        <w:ilvl w:val="1"/>
        <w:numId w:val="7"/>
      </w:numPr>
      <w:tabs>
        <w:tab w:val="left" w:pos="539"/>
      </w:tabs>
      <w:autoSpaceDE w:val="0"/>
      <w:autoSpaceDN w:val="0"/>
      <w:spacing w:before="119" w:after="120"/>
      <w:ind w:left="533" w:hanging="425"/>
      <w:contextualSpacing w:val="0"/>
    </w:pPr>
    <w:rPr>
      <w:sz w:val="18"/>
    </w:rPr>
  </w:style>
  <w:style w:type="paragraph" w:styleId="Revisjon">
    <w:name w:val="Revision"/>
    <w:hidden/>
    <w:uiPriority w:val="99"/>
    <w:semiHidden/>
    <w:rsid w:val="000D41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339358540">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149589487">
      <w:bodyDiv w:val="1"/>
      <w:marLeft w:val="0"/>
      <w:marRight w:val="0"/>
      <w:marTop w:val="0"/>
      <w:marBottom w:val="0"/>
      <w:divBdr>
        <w:top w:val="none" w:sz="0" w:space="0" w:color="auto"/>
        <w:left w:val="none" w:sz="0" w:space="0" w:color="auto"/>
        <w:bottom w:val="none" w:sz="0" w:space="0" w:color="auto"/>
        <w:right w:val="none" w:sz="0" w:space="0" w:color="auto"/>
      </w:divBdr>
    </w:div>
    <w:div w:id="1427925355">
      <w:bodyDiv w:val="1"/>
      <w:marLeft w:val="0"/>
      <w:marRight w:val="0"/>
      <w:marTop w:val="0"/>
      <w:marBottom w:val="0"/>
      <w:divBdr>
        <w:top w:val="none" w:sz="0" w:space="0" w:color="auto"/>
        <w:left w:val="none" w:sz="0" w:space="0" w:color="auto"/>
        <w:bottom w:val="none" w:sz="0" w:space="0" w:color="auto"/>
        <w:right w:val="none" w:sz="0" w:space="0" w:color="auto"/>
      </w:divBdr>
      <w:divsChild>
        <w:div w:id="366099342">
          <w:marLeft w:val="0"/>
          <w:marRight w:val="0"/>
          <w:marTop w:val="0"/>
          <w:marBottom w:val="0"/>
          <w:divBdr>
            <w:top w:val="none" w:sz="0" w:space="0" w:color="auto"/>
            <w:left w:val="none" w:sz="0" w:space="0" w:color="auto"/>
            <w:bottom w:val="none" w:sz="0" w:space="0" w:color="auto"/>
            <w:right w:val="none" w:sz="0" w:space="0" w:color="auto"/>
          </w:divBdr>
          <w:divsChild>
            <w:div w:id="16758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26" Type="http://schemas.microsoft.com/office/2011/relationships/people" Target="people.xm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customXml" Target="../customXml/item6.xml"/><Relationship Id="rId12" Type="http://schemas.openxmlformats.org/officeDocument/2006/relationships/footnotes" Target="footnotes.xml"/><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1.xml"/><Relationship Id="rId16" Type="http://schemas.microsoft.com/office/2016/09/relationships/commentsIds" Target="commentsIds.xm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yperlink" Target="https://www.microsoft.com/licensing/docs/customeragreement" TargetMode="External"/><Relationship Id="rId5" Type="http://schemas.openxmlformats.org/officeDocument/2006/relationships/customXml" Target="../customXml/item4.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ChristianSkovly\AppData\Local\Microsoft\Windows\INetCache\Content.MSO\4A3F56B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4" ma:contentTypeDescription="Opprett et nytt dokument." ma:contentTypeScope="" ma:versionID="b0d5e5b7362ac3435cb594679a6e834c">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2eb0228fa03a8b3b32368c89dd9e64f3"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p r o p e r t i e s   x m l n s = " h t t p : / / w w w . i m a n a g e . c o m / w o r k / x m l s c h e m a " >  
     < d o c u m e n t i d > L E G A L ! 1 7 7 1 1 9 9 . 1 < / d o c u m e n t i d >  
     < s e n d e r i d > L A R S . G I S K E @ F O Y E N . N O < / s e n d e r i d >  
     < s e n d e r e m a i l > L A R S . G I S K E @ F O Y E N . N O < / s e n d e r e m a i l >  
     < l a s t m o d i f i e d > 2 0 2 1 - 0 7 - 0 1 T 1 7 : 5 3 : 0 0 . 0 0 0 0 0 0 0 + 0 2 : 0 0 < / l a s t m o d i f i e d >  
     < d a t a b a s e > L E G A L < / d a t a b a s e >  
 < / p r o p e r t i e s > 
</file>

<file path=customXml/item6.xml>��< ? x m l   v e r s i o n = " 1 . 0 "   e n c o d i n g = " u t f - 1 6 " ? > < p r o p e r t i e s   x m l n s = " h t t p : / / w w w . i m a n a g e . c o m / w o r k / x m l s c h e m a " >  
     < d o c u m e n t i d > L e g a l ! 1 5 9 0 6 1 4 . 1 < / d o c u m e n t i d >  
     < s e n d e r i d > B E A T R I C E . I G N A C I U S @ F O Y E N . N O < / s e n d e r i d >  
     < s e n d e r e m a i l > B C I @ F O Y E N T O R K I L D S E N . N O < / s e n d e r e m a i l >  
     < l a s t m o d i f i e d > 2 0 2 0 - 1 1 - 0 9 T 1 1 : 1 6 : 0 0 . 0 0 0 0 0 0 0 + 0 1 : 0 0 < / l a s t m o d i f i e d >  
     < d a t a b a s e > L e g a l < / d a t a b a s e >  
 < / p r o p e r t i e s > 
</file>

<file path=customXml/itemProps1.xml><?xml version="1.0" encoding="utf-8"?>
<ds:datastoreItem xmlns:ds="http://schemas.openxmlformats.org/officeDocument/2006/customXml" ds:itemID="{65062417-05F8-4AEF-A3DD-C0807D9D3307}">
  <ds:schemaRefs>
    <ds:schemaRef ds:uri="http://schemas.openxmlformats.org/officeDocument/2006/bibliography"/>
  </ds:schemaRefs>
</ds:datastoreItem>
</file>

<file path=customXml/itemProps2.xml><?xml version="1.0" encoding="utf-8"?>
<ds:datastoreItem xmlns:ds="http://schemas.openxmlformats.org/officeDocument/2006/customXml" ds:itemID="{E9815F1C-0575-435D-8824-B4DAD5754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6D176-E7F2-4E6A-8A79-D4FBB2A92B92}">
  <ds:schemaRefs>
    <ds:schemaRef ds:uri="http://schemas.microsoft.com/office/2006/metadata/properties"/>
    <ds:schemaRef ds:uri="http://schemas.microsoft.com/office/infopath/2007/PartnerControls"/>
    <ds:schemaRef ds:uri="aa42d9fb-40ba-4c8d-90d3-753d84478b8c"/>
    <ds:schemaRef ds:uri="ad2e3672-6839-496a-9007-320bb9a4b49d"/>
  </ds:schemaRefs>
</ds:datastoreItem>
</file>

<file path=customXml/itemProps4.xml><?xml version="1.0" encoding="utf-8"?>
<ds:datastoreItem xmlns:ds="http://schemas.openxmlformats.org/officeDocument/2006/customXml" ds:itemID="{C437ED96-1E10-4F61-B6BB-E5F999ADCBFA}">
  <ds:schemaRefs>
    <ds:schemaRef ds:uri="http://schemas.microsoft.com/sharepoint/v3/contenttype/forms"/>
  </ds:schemaRefs>
</ds:datastoreItem>
</file>

<file path=customXml/itemProps5.xml><?xml version="1.0" encoding="utf-8"?>
<ds:datastoreItem xmlns:ds="http://schemas.openxmlformats.org/officeDocument/2006/customXml" ds:itemID="{25321BAE-A589-47FE-AD3B-93BF96F9F80B}">
  <ds:schemaRefs>
    <ds:schemaRef ds:uri="http://www.imanage.com/work/xmlschema"/>
  </ds:schemaRefs>
</ds:datastoreItem>
</file>

<file path=customXml/itemProps6.xml><?xml version="1.0" encoding="utf-8"?>
<ds:datastoreItem xmlns:ds="http://schemas.openxmlformats.org/officeDocument/2006/customXml" ds:itemID="{125838ED-709F-4F15-B2FD-2D8465C98A6C}">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4A3F56B6</Template>
  <TotalTime>137</TotalTime>
  <Pages>13</Pages>
  <Words>3339</Words>
  <Characters>18337</Characters>
  <Application>Microsoft Office Word</Application>
  <DocSecurity>0</DocSecurity>
  <Lines>321</Lines>
  <Paragraphs>82</Paragraphs>
  <ScaleCrop>false</ScaleCrop>
  <Company>Making Waves</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NorskRapport</dc:title>
  <dc:subject/>
  <dc:creator>Systems Administrator</dc:creator>
  <cp:keywords/>
  <dc:description/>
  <cp:lastModifiedBy>Lars Folkvard Giske</cp:lastModifiedBy>
  <cp:revision>25</cp:revision>
  <cp:lastPrinted>2017-03-27T15:56:00Z</cp:lastPrinted>
  <dcterms:created xsi:type="dcterms:W3CDTF">2023-09-12T13:50:00Z</dcterms:created>
  <dcterms:modified xsi:type="dcterms:W3CDTF">2025-09-16T14:27:00Z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0x0101005E9D2F3FAB87F641AC56BBEF47DF4879</vt:lpwstr>
  </property>
  <property fmtid="{D5CDD505-2E9C-101B-9397-08002B2CF9AE}" pid="3" name="FoyenLanguage">
    <vt:lpwstr/>
  </property>
  <property fmtid="{D5CDD505-2E9C-101B-9397-08002B2CF9AE}" pid="4" name="PSACClient">
    <vt:lpwstr>35146</vt:lpwstr>
  </property>
  <property fmtid="{D5CDD505-2E9C-101B-9397-08002B2CF9AE}" pid="5" name="PSACMatter">
    <vt:lpwstr>513818</vt:lpwstr>
  </property>
  <property fmtid="{D5CDD505-2E9C-101B-9397-08002B2CF9AE}" pid="6" name="MediaServiceImageTags">
    <vt:lpwstr/>
  </property>
</Properties>
</file>