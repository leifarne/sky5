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comments.xml" ContentType="application/vnd.openxmlformats-officedocument.wordprocessingml.comment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sible.xml" ContentType="application/vnd.openxmlformats-officedocument.wordprocessingml.commentsExtensible+xml"/>
  <Override PartName="/customXml/itemProps5.xml" ContentType="application/vnd.openxmlformats-officedocument.customXmlProperties+xml"/>
  <Override PartName="/customXml/itemProps4.xml" ContentType="application/vnd.openxmlformats-officedocument.customXmlProperties+xml"/>
  <Override PartName="/customXml/itemProps6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811E52" w14:textId="77777777" w:rsidR="00142486" w:rsidRPr="00142486" w:rsidRDefault="00142486" w:rsidP="00142486">
      <w:pPr>
        <w:pStyle w:val="Overskrift1"/>
        <w:numPr>
          <w:ilvl w:val="0"/>
          <w:numId w:val="0"/>
        </w:numPr>
        <w:rPr>
          <w:rFonts w:ascii="Arial" w:hAnsi="Arial" w:cs="Arial"/>
          <w:b w:val="0"/>
          <w:bCs/>
          <w:sz w:val="36"/>
          <w:szCs w:val="36"/>
        </w:rPr>
      </w:pPr>
      <w:bookmarkStart w:id="0" w:name="_Toc68639815"/>
      <w:r w:rsidRPr="00142486">
        <w:rPr>
          <w:rStyle w:val="Overskrift1Tegn"/>
          <w:rFonts w:ascii="Arial" w:hAnsi="Arial"/>
          <w:b/>
          <w:bCs/>
          <w:sz w:val="36"/>
          <w:szCs w:val="36"/>
        </w:rPr>
        <w:t xml:space="preserve">Bilag </w:t>
      </w:r>
      <w:commentRangeStart w:id="1"/>
      <w:r w:rsidRPr="00142486">
        <w:rPr>
          <w:rStyle w:val="Overskrift1Tegn"/>
          <w:rFonts w:ascii="Arial" w:hAnsi="Arial"/>
          <w:b/>
          <w:bCs/>
          <w:sz w:val="36"/>
          <w:szCs w:val="36"/>
        </w:rPr>
        <w:t>10</w:t>
      </w:r>
      <w:commentRangeEnd w:id="1"/>
      <w:r w:rsidR="00A370F4">
        <w:rPr>
          <w:rStyle w:val="Merknadsreferanse"/>
          <w:rFonts w:ascii="Calibri" w:eastAsiaTheme="minorHAnsi" w:hAnsi="Calibri" w:cs="Calibri"/>
          <w:b w:val="0"/>
          <w:caps w:val="0"/>
          <w:color w:val="auto"/>
        </w:rPr>
        <w:commentReference w:id="1"/>
      </w:r>
      <w:r w:rsidRPr="00142486">
        <w:rPr>
          <w:rStyle w:val="Overskrift1Tegn"/>
          <w:rFonts w:ascii="Arial" w:hAnsi="Arial"/>
          <w:b/>
          <w:bCs/>
          <w:sz w:val="36"/>
          <w:szCs w:val="36"/>
        </w:rPr>
        <w:t>: Standardvilkår</w:t>
      </w:r>
      <w:r w:rsidRPr="00142486">
        <w:rPr>
          <w:b w:val="0"/>
          <w:bCs/>
          <w:sz w:val="36"/>
          <w:szCs w:val="36"/>
        </w:rPr>
        <w:t xml:space="preserve"> </w:t>
      </w:r>
      <w:r w:rsidRPr="00142486">
        <w:rPr>
          <w:rStyle w:val="Overskrift1Tegn"/>
          <w:rFonts w:ascii="Arial" w:hAnsi="Arial"/>
          <w:b/>
          <w:bCs/>
          <w:sz w:val="36"/>
          <w:szCs w:val="36"/>
        </w:rPr>
        <w:t>for Skytjenester</w:t>
      </w:r>
      <w:bookmarkEnd w:id="0"/>
      <w:r w:rsidRPr="00142486">
        <w:rPr>
          <w:b w:val="0"/>
          <w:bCs/>
          <w:sz w:val="36"/>
          <w:szCs w:val="36"/>
        </w:rPr>
        <w:t xml:space="preserve"> </w:t>
      </w:r>
    </w:p>
    <w:p w14:paraId="63751085" w14:textId="77777777" w:rsidR="00142486" w:rsidRDefault="00142486" w:rsidP="00142486">
      <w:pPr>
        <w:rPr>
          <w:szCs w:val="24"/>
        </w:rPr>
      </w:pPr>
    </w:p>
    <w:p w14:paraId="49737099" w14:textId="57D8478A" w:rsidR="00142486" w:rsidRDefault="00142486" w:rsidP="00142486">
      <w:r>
        <w:t xml:space="preserve">For leveranse av </w:t>
      </w:r>
      <w:r w:rsidR="00A370F4">
        <w:t>Microsoft Online tjenester</w:t>
      </w:r>
      <w:r>
        <w:t xml:space="preserve">, gjelder Microsofts standardvilkår </w:t>
      </w:r>
      <w:r w:rsidR="00637484">
        <w:t>som følger</w:t>
      </w:r>
      <w:r>
        <w:t>:</w:t>
      </w:r>
    </w:p>
    <w:p w14:paraId="340BC8F6" w14:textId="43294A3A" w:rsidR="00142486" w:rsidRDefault="00142486" w:rsidP="00142486"/>
    <w:p w14:paraId="22116A24" w14:textId="768FC5B3" w:rsidR="00142486" w:rsidRDefault="00142486" w:rsidP="00142486">
      <w:r w:rsidRPr="00142486">
        <w:t xml:space="preserve">1) Microsoft </w:t>
      </w:r>
      <w:proofErr w:type="spellStart"/>
      <w:r w:rsidRPr="00142486">
        <w:t>Customer</w:t>
      </w:r>
      <w:proofErr w:type="spellEnd"/>
      <w:r w:rsidRPr="00142486">
        <w:t xml:space="preserve"> Agreement, med underliggende avtalevil</w:t>
      </w:r>
      <w:r>
        <w:t xml:space="preserve">kår: </w:t>
      </w:r>
    </w:p>
    <w:p w14:paraId="04A04EF4" w14:textId="1501A1E9" w:rsidR="00142486" w:rsidRDefault="00142486" w:rsidP="00142486"/>
    <w:p w14:paraId="621B222B" w14:textId="3321A715" w:rsidR="00D20595" w:rsidRDefault="00142486" w:rsidP="00D20595">
      <w:r>
        <w:t>Microsofts</w:t>
      </w:r>
      <w:r w:rsidR="00D20595">
        <w:t xml:space="preserve"> standardvilkår finnes her: </w:t>
      </w:r>
      <w:hyperlink r:id="rId14" w:history="1">
        <w:r w:rsidR="00D20595">
          <w:rPr>
            <w:rStyle w:val="Hyperkobling"/>
          </w:rPr>
          <w:t>https://www.microsoft.com/licensing/docs/customeragreement</w:t>
        </w:r>
      </w:hyperlink>
      <w:r w:rsidR="00D20595">
        <w:rPr>
          <w:color w:val="000000"/>
        </w:rPr>
        <w:t>.</w:t>
      </w:r>
      <w:r w:rsidR="00D20595">
        <w:t xml:space="preserve"> Disse</w:t>
      </w:r>
      <w:r>
        <w:t xml:space="preserve"> vilkår</w:t>
      </w:r>
      <w:r w:rsidR="00D20595">
        <w:t xml:space="preserve"> anses akseptert av Kunden. </w:t>
      </w:r>
    </w:p>
    <w:p w14:paraId="45FAC0BC" w14:textId="77777777" w:rsidR="00D20595" w:rsidRDefault="00D20595" w:rsidP="00D20595"/>
    <w:p w14:paraId="3FC0C277" w14:textId="009F614C" w:rsidR="00D20595" w:rsidRDefault="00D20595" w:rsidP="00D20595">
      <w:r>
        <w:t xml:space="preserve">Vilkårene etablerer en direkte avtale mellom Microsoft og Kunden, og betyr at Kunden får rettigheter og plikter direkte mot Microsoft i henhold til nevnte standardvilkår, og tilsvarende får Microsoft dette mot Kunden. Før direkteavtale etableres </w:t>
      </w:r>
      <w:r w:rsidR="00A370F4">
        <w:t xml:space="preserve">Azure </w:t>
      </w:r>
      <w:r>
        <w:t>tjeneste</w:t>
      </w:r>
      <w:r w:rsidR="00142486">
        <w:t xml:space="preserve">ne </w:t>
      </w:r>
      <w:r>
        <w:t xml:space="preserve">kan leveres må Microsoft bekrefte at Kunden aksepteres som kunde. </w:t>
      </w:r>
      <w:r w:rsidR="00370092">
        <w:t>Varigheten på direkteavtalen mellom Microsoft og Kunden settes i utgangspunktet likt som avtalen</w:t>
      </w:r>
      <w:r w:rsidR="00A370F4">
        <w:t xml:space="preserve"> mellom Kunden og Leverandøren</w:t>
      </w:r>
      <w:r w:rsidR="00370092">
        <w:t xml:space="preserve">, dog slik at </w:t>
      </w:r>
      <w:r w:rsidR="00A370F4">
        <w:t>direkte</w:t>
      </w:r>
      <w:r w:rsidR="00370092">
        <w:t>avtalen</w:t>
      </w:r>
      <w:r w:rsidR="00A370F4">
        <w:t xml:space="preserve"> </w:t>
      </w:r>
      <w:r w:rsidR="00370092">
        <w:t>kan falle vekk dersom Microsoft sier opp tjenestene mot Kunden i henhold til vilkårene i direkteavtalen</w:t>
      </w:r>
      <w:r w:rsidR="00FA07B0">
        <w:t xml:space="preserve"> (Microsoft </w:t>
      </w:r>
      <w:proofErr w:type="spellStart"/>
      <w:r w:rsidR="00FA07B0">
        <w:t>Customer</w:t>
      </w:r>
      <w:proofErr w:type="spellEnd"/>
      <w:r w:rsidR="00FA07B0">
        <w:t xml:space="preserve"> Agreement)</w:t>
      </w:r>
      <w:r w:rsidR="00370092">
        <w:t xml:space="preserve">, eller dersom Microsoft sier opp eller på annen måte bringer Leverandørens forhandlerrett for Microsoft Online tjenester til opphør. </w:t>
      </w:r>
    </w:p>
    <w:p w14:paraId="60F124B9" w14:textId="77777777" w:rsidR="00D20595" w:rsidRDefault="00D20595" w:rsidP="00D20595"/>
    <w:p w14:paraId="1E1AB0B7" w14:textId="734C8D12" w:rsidR="00D20595" w:rsidRDefault="00D20595" w:rsidP="00D20595">
      <w:r>
        <w:t xml:space="preserve">Standardvilkårene består av «Microsoft </w:t>
      </w:r>
      <w:proofErr w:type="spellStart"/>
      <w:r>
        <w:t>Customer</w:t>
      </w:r>
      <w:proofErr w:type="spellEnd"/>
      <w:r>
        <w:t xml:space="preserve"> Agreement», som inneholder generelle vilkår for bruk av Azure tjenestene. Nevnte avtaledokument viser videre til andre dokumenter som inngår i avtaleforholdet</w:t>
      </w:r>
      <w:r w:rsidR="003467AD">
        <w:t xml:space="preserve">: </w:t>
      </w:r>
    </w:p>
    <w:p w14:paraId="5EACB43E" w14:textId="64246BE8" w:rsidR="003467AD" w:rsidRDefault="003467AD" w:rsidP="00D20595">
      <w:pPr>
        <w:rPr>
          <w:lang w:val="en-US"/>
        </w:rPr>
      </w:pPr>
    </w:p>
    <w:tbl>
      <w:tblPr>
        <w:tblStyle w:val="Tabellrutenett"/>
        <w:tblpPr w:leftFromText="141" w:rightFromText="141" w:vertAnchor="text" w:tblpY="-47"/>
        <w:tblW w:w="0" w:type="auto"/>
        <w:shd w:val="clear" w:color="auto" w:fill="00B0F0"/>
        <w:tblLook w:val="04A0" w:firstRow="1" w:lastRow="0" w:firstColumn="1" w:lastColumn="0" w:noHBand="0" w:noVBand="1"/>
      </w:tblPr>
      <w:tblGrid>
        <w:gridCol w:w="8500"/>
      </w:tblGrid>
      <w:tr w:rsidR="009726E5" w14:paraId="5BCD12A6" w14:textId="77777777" w:rsidTr="00063082">
        <w:tc>
          <w:tcPr>
            <w:tcW w:w="8500" w:type="dxa"/>
            <w:tcBorders>
              <w:bottom w:val="single" w:sz="4" w:space="0" w:color="7F7F7F" w:themeColor="text1" w:themeTint="80"/>
            </w:tcBorders>
            <w:shd w:val="clear" w:color="auto" w:fill="00B0F0"/>
          </w:tcPr>
          <w:p w14:paraId="5D5688DB" w14:textId="77777777" w:rsidR="009726E5" w:rsidRDefault="009726E5" w:rsidP="00063082">
            <w:pPr>
              <w:jc w:val="left"/>
              <w:rPr>
                <w:u w:val="single"/>
              </w:rPr>
            </w:pPr>
            <w:r>
              <w:rPr>
                <w:u w:val="single"/>
              </w:rPr>
              <w:t>Navn:</w:t>
            </w:r>
          </w:p>
        </w:tc>
      </w:tr>
      <w:tr w:rsidR="009726E5" w:rsidRPr="002E1347" w14:paraId="7984F30D" w14:textId="77777777" w:rsidTr="00063082">
        <w:tc>
          <w:tcPr>
            <w:tcW w:w="8500" w:type="dxa"/>
          </w:tcPr>
          <w:p w14:paraId="65514305" w14:textId="77777777" w:rsidR="009726E5" w:rsidRPr="00893C88" w:rsidRDefault="009726E5" w:rsidP="00063082">
            <w:pPr>
              <w:jc w:val="left"/>
              <w:rPr>
                <w:u w:val="single"/>
              </w:rPr>
            </w:pPr>
            <w:r w:rsidRPr="00893C88">
              <w:rPr>
                <w:u w:val="single"/>
              </w:rPr>
              <w:t xml:space="preserve">Microsoft </w:t>
            </w:r>
            <w:proofErr w:type="spellStart"/>
            <w:r w:rsidRPr="00893C88">
              <w:rPr>
                <w:u w:val="single"/>
              </w:rPr>
              <w:t>C</w:t>
            </w:r>
            <w:r>
              <w:rPr>
                <w:u w:val="single"/>
              </w:rPr>
              <w:t>ustomer</w:t>
            </w:r>
            <w:proofErr w:type="spellEnd"/>
            <w:r>
              <w:rPr>
                <w:u w:val="single"/>
              </w:rPr>
              <w:t xml:space="preserve"> Agrement </w:t>
            </w:r>
          </w:p>
        </w:tc>
      </w:tr>
      <w:tr w:rsidR="009726E5" w14:paraId="0306C56F" w14:textId="77777777" w:rsidTr="00063082">
        <w:tc>
          <w:tcPr>
            <w:tcW w:w="8500" w:type="dxa"/>
          </w:tcPr>
          <w:p w14:paraId="7C6D2A90" w14:textId="77777777" w:rsidR="009726E5" w:rsidRPr="003017CF" w:rsidRDefault="009726E5" w:rsidP="00063082">
            <w:pPr>
              <w:jc w:val="left"/>
              <w:rPr>
                <w:u w:val="single"/>
              </w:rPr>
            </w:pPr>
            <w:r w:rsidRPr="003017CF">
              <w:rPr>
                <w:lang w:val="en-US"/>
              </w:rPr>
              <w:t>Produ</w:t>
            </w:r>
            <w:r>
              <w:rPr>
                <w:lang w:val="en-US"/>
              </w:rPr>
              <w:t>c</w:t>
            </w:r>
            <w:r w:rsidRPr="003017CF">
              <w:rPr>
                <w:lang w:val="en-US"/>
              </w:rPr>
              <w:t>t</w:t>
            </w:r>
            <w:r>
              <w:rPr>
                <w:lang w:val="en-US"/>
              </w:rPr>
              <w:t xml:space="preserve"> Terms</w:t>
            </w:r>
          </w:p>
        </w:tc>
      </w:tr>
      <w:tr w:rsidR="009726E5" w14:paraId="2C5AFF51" w14:textId="77777777" w:rsidTr="00063082">
        <w:tc>
          <w:tcPr>
            <w:tcW w:w="8500" w:type="dxa"/>
          </w:tcPr>
          <w:p w14:paraId="35D0F530" w14:textId="77777777" w:rsidR="009726E5" w:rsidRPr="003017CF" w:rsidRDefault="009726E5" w:rsidP="00063082">
            <w:pPr>
              <w:jc w:val="left"/>
              <w:rPr>
                <w:u w:val="single"/>
              </w:rPr>
            </w:pPr>
            <w:r>
              <w:rPr>
                <w:lang w:val="en-US"/>
              </w:rPr>
              <w:t>SLA</w:t>
            </w:r>
          </w:p>
        </w:tc>
      </w:tr>
      <w:tr w:rsidR="009726E5" w:rsidRPr="00DD2241" w14:paraId="6B3784D4" w14:textId="77777777" w:rsidTr="00063082">
        <w:tc>
          <w:tcPr>
            <w:tcW w:w="8500" w:type="dxa"/>
          </w:tcPr>
          <w:p w14:paraId="3A019ED8" w14:textId="77777777" w:rsidR="009726E5" w:rsidRPr="008649FB" w:rsidRDefault="009726E5" w:rsidP="00063082">
            <w:pPr>
              <w:jc w:val="left"/>
              <w:rPr>
                <w:u w:val="single"/>
                <w:lang w:val="en-GB"/>
              </w:rPr>
            </w:pPr>
            <w:r>
              <w:rPr>
                <w:lang w:val="en-US"/>
              </w:rPr>
              <w:t xml:space="preserve">Microsoft Online Services Data Protection Addendum </w:t>
            </w:r>
            <w:r w:rsidRPr="008649FB">
              <w:rPr>
                <w:lang w:val="en-GB"/>
              </w:rPr>
              <w:t xml:space="preserve">(DPA) </w:t>
            </w:r>
          </w:p>
        </w:tc>
      </w:tr>
      <w:tr w:rsidR="009726E5" w:rsidRPr="008C798C" w14:paraId="46CC893A" w14:textId="77777777" w:rsidTr="00063082">
        <w:tc>
          <w:tcPr>
            <w:tcW w:w="8500" w:type="dxa"/>
          </w:tcPr>
          <w:p w14:paraId="4BEFBA57" w14:textId="77777777" w:rsidR="009726E5" w:rsidRPr="003017CF" w:rsidRDefault="009726E5" w:rsidP="00063082">
            <w:pPr>
              <w:jc w:val="left"/>
              <w:rPr>
                <w:lang w:val="en-US"/>
              </w:rPr>
            </w:pPr>
            <w:r w:rsidRPr="008649FB">
              <w:rPr>
                <w:highlight w:val="yellow"/>
                <w:lang w:val="en-US"/>
              </w:rPr>
              <w:t xml:space="preserve">Financial </w:t>
            </w:r>
            <w:commentRangeStart w:id="2"/>
            <w:r w:rsidRPr="008649FB">
              <w:rPr>
                <w:highlight w:val="yellow"/>
                <w:lang w:val="en-US"/>
              </w:rPr>
              <w:t>addendum</w:t>
            </w:r>
            <w:commentRangeEnd w:id="2"/>
            <w:r w:rsidRPr="008649FB">
              <w:rPr>
                <w:rStyle w:val="Merknadsreferanse"/>
                <w:rFonts w:eastAsiaTheme="minorHAnsi" w:cstheme="minorBidi"/>
                <w:highlight w:val="yellow"/>
                <w:lang w:eastAsia="en-US"/>
              </w:rPr>
              <w:commentReference w:id="2"/>
            </w:r>
          </w:p>
        </w:tc>
      </w:tr>
    </w:tbl>
    <w:p w14:paraId="6F908055" w14:textId="0E7EB036" w:rsidR="003467AD" w:rsidRDefault="003467AD" w:rsidP="003467AD">
      <w:r>
        <w:t xml:space="preserve">Gjeldende versjon av ovennevnte dokumenter finnes her: </w:t>
      </w:r>
      <w:r w:rsidR="00305955" w:rsidRPr="00E20E1B">
        <w:t>https://www.microsoft.com/licensing/docs/view/Licensing-Use-Rights</w:t>
      </w:r>
    </w:p>
    <w:p w14:paraId="585016FA" w14:textId="3549BCE9" w:rsidR="00D20595" w:rsidRDefault="0071263E" w:rsidP="00D20595">
      <w:r w:rsidRPr="0071263E">
        <w:t xml:space="preserve"> </w:t>
      </w:r>
      <w:r>
        <w:t xml:space="preserve">Det anbefales at du laster ned gjeldende versjoner og tar utskrift for arkivformål. Dette er ikke mulig for Product Terms, men Microsoft har arkiv her for disse dokumentene her: </w:t>
      </w:r>
      <w:hyperlink r:id="rId15" w:history="1">
        <w:r w:rsidRPr="008A299C">
          <w:rPr>
            <w:rStyle w:val="Hyperkobling"/>
          </w:rPr>
          <w:t>https://www.microsoft.com/en-us/licensing/product-licensing/products</w:t>
        </w:r>
      </w:hyperlink>
      <w:r>
        <w:t xml:space="preserve">  </w:t>
      </w:r>
    </w:p>
    <w:p w14:paraId="68E0FAAD" w14:textId="77777777" w:rsidR="00A370F4" w:rsidRDefault="00A370F4" w:rsidP="00D20595"/>
    <w:p w14:paraId="7D937C7E" w14:textId="07C170AA" w:rsidR="00370092" w:rsidRDefault="00D20595" w:rsidP="00D20595">
      <w:r>
        <w:t>Selv om Microsofts standardvilkår innebærer at det etableres et direkte avtaleforhold mellom Kunden og Microsoft, vil ikke Kunden trenge å foreta noen aktiv</w:t>
      </w:r>
      <w:r>
        <w:rPr>
          <w:color w:val="000000"/>
        </w:rPr>
        <w:t xml:space="preserve"> forvaltning av kunderelasjonen </w:t>
      </w:r>
      <w:r>
        <w:t>eller</w:t>
      </w:r>
      <w:r>
        <w:rPr>
          <w:color w:val="000000"/>
        </w:rPr>
        <w:t xml:space="preserve"> </w:t>
      </w:r>
      <w:r w:rsidR="00370092">
        <w:rPr>
          <w:color w:val="000000"/>
        </w:rPr>
        <w:t>sende</w:t>
      </w:r>
      <w:r>
        <w:t xml:space="preserve"> bestillinger</w:t>
      </w:r>
      <w:r w:rsidR="00370092">
        <w:t xml:space="preserve"> eller reduksjon i volum</w:t>
      </w:r>
      <w:r>
        <w:t xml:space="preserve"> </w:t>
      </w:r>
      <w:r w:rsidR="00370092">
        <w:t xml:space="preserve">direkte </w:t>
      </w:r>
      <w:r>
        <w:t>mot Microsoft</w:t>
      </w:r>
      <w:r w:rsidR="001D7A89">
        <w:t>.</w:t>
      </w:r>
      <w:r>
        <w:t xml:space="preserve"> </w:t>
      </w:r>
      <w:commentRangeStart w:id="3"/>
      <w:r w:rsidR="00370092">
        <w:t>Bestillinger fra Kunden skal sendes skriftlig til Leverandøren av autorisert personell listet i bilag 6</w:t>
      </w:r>
      <w:commentRangeEnd w:id="3"/>
      <w:r w:rsidR="00142486">
        <w:rPr>
          <w:rStyle w:val="Merknadsreferanse"/>
        </w:rPr>
        <w:commentReference w:id="3"/>
      </w:r>
      <w:r w:rsidR="00370092">
        <w:t xml:space="preserve">, og Leverandøren vil videreformidle slike bestillinger til Microsoft. Merk at Microsoft forbeholder seg retten til å godta alle bestillinger, og Microsoft garanterer ikke at alle Online-tjenester er tilgjengelig for bestilling eller i ønsket volum.  </w:t>
      </w:r>
    </w:p>
    <w:p w14:paraId="30D46E0D" w14:textId="77777777" w:rsidR="00370092" w:rsidRDefault="00370092" w:rsidP="00D20595"/>
    <w:p w14:paraId="4F6CB309" w14:textId="77777777" w:rsidR="00F71D86" w:rsidRDefault="00D20595" w:rsidP="00D20595">
      <w:r>
        <w:t>Alle priser og betalingsbetingelser følger</w:t>
      </w:r>
      <w:r>
        <w:rPr>
          <w:color w:val="000000"/>
        </w:rPr>
        <w:t xml:space="preserve"> imidlertid</w:t>
      </w:r>
      <w:r>
        <w:t xml:space="preserve"> av </w:t>
      </w:r>
      <w:r>
        <w:rPr>
          <w:color w:val="000000"/>
        </w:rPr>
        <w:t xml:space="preserve">denne </w:t>
      </w:r>
      <w:r>
        <w:t>Avtalens bilag 7 mellom Kunde og Leverandør (</w:t>
      </w:r>
      <w:proofErr w:type="spellStart"/>
      <w:r>
        <w:t>dvs</w:t>
      </w:r>
      <w:proofErr w:type="spellEnd"/>
      <w:r>
        <w:t xml:space="preserve"> ingen direktebetaling</w:t>
      </w:r>
      <w:r w:rsidR="00F71D86">
        <w:t xml:space="preserve"> fra Kunden</w:t>
      </w:r>
      <w:r>
        <w:t xml:space="preserve"> til Microsoft).</w:t>
      </w:r>
    </w:p>
    <w:p w14:paraId="35286BE3" w14:textId="77777777" w:rsidR="00F71D86" w:rsidRDefault="00F71D86" w:rsidP="00D20595"/>
    <w:p w14:paraId="6BD36114" w14:textId="326D9D45" w:rsidR="000350B5" w:rsidRDefault="000350B5" w:rsidP="000350B5">
      <w:r>
        <w:lastRenderedPageBreak/>
        <w:t xml:space="preserve">Merk at standardvilkårene åpner opp for at Microsoft kan endre disse i avtaleperioden, hovedsakelig ved fornyelse av abonnementsperiode eller ved bestilling av nye tjenester. </w:t>
      </w:r>
      <w:r>
        <w:rPr>
          <w:color w:val="000000"/>
        </w:rPr>
        <w:t xml:space="preserve">Oppdaterte vilkår kan derfor gjelde i avtaleperioden, og Kunden må følge med på overnevnte </w:t>
      </w:r>
      <w:proofErr w:type="spellStart"/>
      <w:r>
        <w:rPr>
          <w:color w:val="000000"/>
        </w:rPr>
        <w:t>URL’er</w:t>
      </w:r>
      <w:proofErr w:type="spellEnd"/>
      <w:r>
        <w:rPr>
          <w:color w:val="000000"/>
        </w:rPr>
        <w:t xml:space="preserve"> om nye versjon av avtaledokumentene er kommet. Vår erfaring er at Microsoft </w:t>
      </w:r>
      <w:proofErr w:type="spellStart"/>
      <w:r>
        <w:rPr>
          <w:color w:val="000000"/>
        </w:rPr>
        <w:t>Customer</w:t>
      </w:r>
      <w:proofErr w:type="spellEnd"/>
      <w:r>
        <w:rPr>
          <w:color w:val="000000"/>
        </w:rPr>
        <w:t xml:space="preserve"> Agreement ikke oppdateres så ofte (sjeldnere enn en gang i året), mens OST, SLA, DPA og Product Terms fort kan endre seg månedlig. Vår vurdering er at det viktigste er at </w:t>
      </w:r>
      <w:r>
        <w:t>Kunden overholder Microsofts «</w:t>
      </w:r>
      <w:proofErr w:type="spellStart"/>
      <w:r>
        <w:t>Acceptable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Policy»</w:t>
      </w:r>
      <w:r w:rsidR="00637484">
        <w:t xml:space="preserve"> (</w:t>
      </w:r>
      <w:r>
        <w:t xml:space="preserve">som oppstiller forbud mot å lagre ulovlig informasjon i Azure, </w:t>
      </w:r>
      <w:r w:rsidR="00637484">
        <w:t xml:space="preserve">lagre </w:t>
      </w:r>
      <w:r>
        <w:t xml:space="preserve">innhold som krenker </w:t>
      </w:r>
      <w:proofErr w:type="spellStart"/>
      <w:r>
        <w:t>tredjepartsrettighter</w:t>
      </w:r>
      <w:proofErr w:type="spellEnd"/>
      <w:r>
        <w:t xml:space="preserve"> </w:t>
      </w:r>
      <w:proofErr w:type="spellStart"/>
      <w:r>
        <w:t>o.l</w:t>
      </w:r>
      <w:proofErr w:type="spellEnd"/>
      <w:r w:rsidR="00637484">
        <w:t>)</w:t>
      </w:r>
      <w:r>
        <w:t xml:space="preserve">, </w:t>
      </w:r>
      <w:r w:rsidR="00637484">
        <w:t xml:space="preserve">lisensrestriksjonene (for eksempel forbud mot å </w:t>
      </w:r>
      <w:proofErr w:type="spellStart"/>
      <w:r w:rsidR="00637484">
        <w:t>dekompilere</w:t>
      </w:r>
      <w:proofErr w:type="spellEnd"/>
      <w:r w:rsidR="00637484">
        <w:t xml:space="preserve"> Microsoft kildekode </w:t>
      </w:r>
      <w:proofErr w:type="spellStart"/>
      <w:r w:rsidR="00637484">
        <w:t>o.l</w:t>
      </w:r>
      <w:proofErr w:type="spellEnd"/>
      <w:r w:rsidR="00637484">
        <w:t xml:space="preserve">) </w:t>
      </w:r>
      <w:r>
        <w:t>samt reglene om eksportkontroll (</w:t>
      </w:r>
      <w:proofErr w:type="spellStart"/>
      <w:r>
        <w:t>dvs</w:t>
      </w:r>
      <w:proofErr w:type="spellEnd"/>
      <w:r>
        <w:t xml:space="preserve"> ikke bruke tjenestene i datterselskaper i land som Iran</w:t>
      </w:r>
      <w:r w:rsidR="00637484">
        <w:t>, Nord-Korea</w:t>
      </w:r>
      <w:r>
        <w:t xml:space="preserve"> </w:t>
      </w:r>
      <w:proofErr w:type="spellStart"/>
      <w:r>
        <w:t>o.l</w:t>
      </w:r>
      <w:proofErr w:type="spellEnd"/>
      <w:r>
        <w:t>). Og det er viktig å følge med på DPA for å sikre at databehandleravtalen sikrer compliance med personvernlovgivningen.</w:t>
      </w:r>
    </w:p>
    <w:p w14:paraId="63769EB1" w14:textId="58B2E5FC" w:rsidR="000350B5" w:rsidRDefault="000350B5" w:rsidP="000350B5"/>
    <w:p w14:paraId="2F8619EA" w14:textId="3C759C87" w:rsidR="000350B5" w:rsidRDefault="000350B5" w:rsidP="000350B5">
      <w:r>
        <w:t>2</w:t>
      </w:r>
      <w:r w:rsidRPr="00142486">
        <w:t xml:space="preserve">) Microsoft </w:t>
      </w:r>
      <w:r>
        <w:t xml:space="preserve">Partner </w:t>
      </w:r>
      <w:r w:rsidRPr="00142486">
        <w:t>Agreement, med underliggende avtalevil</w:t>
      </w:r>
      <w:r>
        <w:t xml:space="preserve">kår: </w:t>
      </w:r>
    </w:p>
    <w:p w14:paraId="622DCDC9" w14:textId="0702AB62" w:rsidR="000350B5" w:rsidRDefault="000350B5" w:rsidP="000350B5"/>
    <w:p w14:paraId="0C7574E5" w14:textId="76C5DED7" w:rsidR="000350B5" w:rsidRDefault="000350B5" w:rsidP="000350B5">
      <w:r>
        <w:t xml:space="preserve">Dette er vår </w:t>
      </w:r>
      <w:r w:rsidR="0098692A">
        <w:t xml:space="preserve">avtale </w:t>
      </w:r>
      <w:r>
        <w:t xml:space="preserve">med Microsoft, som gir </w:t>
      </w:r>
      <w:r w:rsidR="00A370F4">
        <w:t>Leverandøren</w:t>
      </w:r>
      <w:r>
        <w:t xml:space="preserve"> rett til å videreselge abonnement til Microsoft online-tjenester5. Denne avtalen pålegger oss å speile Microsoft </w:t>
      </w:r>
      <w:proofErr w:type="spellStart"/>
      <w:r>
        <w:t>Customer</w:t>
      </w:r>
      <w:proofErr w:type="spellEnd"/>
      <w:r>
        <w:t xml:space="preserve"> Agreement med dere og andre kunder vi videreselger til</w:t>
      </w:r>
      <w:r w:rsidR="0098692A">
        <w:t xml:space="preserve"> (ref. punkt 1 ovenfor)</w:t>
      </w:r>
      <w:r>
        <w:t xml:space="preserve">, samt pålegger oss å også speile en del andre betingelser. Som følge av dette gjelder også følgende tilleggsbetingelser for Kunden: </w:t>
      </w:r>
    </w:p>
    <w:p w14:paraId="35D4607B" w14:textId="77777777" w:rsidR="000350B5" w:rsidRDefault="000350B5" w:rsidP="000350B5"/>
    <w:p w14:paraId="7EF09F32" w14:textId="2002E14F" w:rsidR="000350B5" w:rsidRDefault="00D20595" w:rsidP="000350B5">
      <w:pPr>
        <w:pStyle w:val="Listeavsnitt"/>
        <w:numPr>
          <w:ilvl w:val="0"/>
          <w:numId w:val="11"/>
        </w:numPr>
      </w:pPr>
      <w:r>
        <w:t xml:space="preserve">Kunden </w:t>
      </w:r>
      <w:r w:rsidR="000350B5">
        <w:t>vil</w:t>
      </w:r>
      <w:r>
        <w:t xml:space="preserve"> kunne fremme </w:t>
      </w:r>
      <w:r w:rsidR="00F71D86">
        <w:t>supporthenvendelser (melde feilsituasjoner) knyttet til Microsoft Azure tjenestene,</w:t>
      </w:r>
      <w:r w:rsidR="000350B5">
        <w:t xml:space="preserve"> men slike skal kun rettes til oss som Leverandør. Vi vil </w:t>
      </w:r>
      <w:r w:rsidR="00F71D86">
        <w:t>videreformidle slike til Microsoft</w:t>
      </w:r>
      <w:r w:rsidR="0098692A">
        <w:t>, hvor vi ikke kan løse henvendelsen selv</w:t>
      </w:r>
      <w:r w:rsidR="00F71D86">
        <w:t xml:space="preserve">. </w:t>
      </w:r>
    </w:p>
    <w:p w14:paraId="298A4946" w14:textId="77777777" w:rsidR="00A370F4" w:rsidRDefault="00A370F4" w:rsidP="00A370F4">
      <w:pPr>
        <w:pStyle w:val="Listeavsnitt"/>
      </w:pPr>
    </w:p>
    <w:p w14:paraId="5663AFF1" w14:textId="3929D766" w:rsidR="00D20595" w:rsidRDefault="00F71D86" w:rsidP="00763352">
      <w:pPr>
        <w:pStyle w:val="Listeavsnitt"/>
        <w:numPr>
          <w:ilvl w:val="0"/>
          <w:numId w:val="11"/>
        </w:numPr>
      </w:pPr>
      <w:r>
        <w:t xml:space="preserve">Samme gjelder for </w:t>
      </w:r>
      <w:r w:rsidR="00D20595">
        <w:t>eventuelle krav</w:t>
      </w:r>
      <w:r>
        <w:t xml:space="preserve"> fra Kunden</w:t>
      </w:r>
      <w:r w:rsidR="00D20595">
        <w:t xml:space="preserve"> om SLA refusjon i henhold til Microsofts SLA bestemmelser, </w:t>
      </w:r>
      <w:r>
        <w:t>som</w:t>
      </w:r>
      <w:r w:rsidR="00D20595">
        <w:t xml:space="preserve"> Leverandøren vil følge opp e mot Microsoft. Dersom Microsoft gir kunden medhold i kravet, vil Leverandøren etter å ha mottatt oppgjør fra Microsoft sørge for at dette kommer i fradrag på Kundens fremtidige fakturaer. </w:t>
      </w:r>
    </w:p>
    <w:p w14:paraId="4FEB8D28" w14:textId="77777777" w:rsidR="00A370F4" w:rsidRDefault="00A370F4" w:rsidP="00A370F4">
      <w:pPr>
        <w:pStyle w:val="Listeavsnitt"/>
      </w:pPr>
    </w:p>
    <w:p w14:paraId="5F42CF56" w14:textId="77777777" w:rsidR="00A370F4" w:rsidRDefault="00D20595" w:rsidP="00DB4076">
      <w:pPr>
        <w:pStyle w:val="Listeavsnitt"/>
        <w:numPr>
          <w:ilvl w:val="0"/>
          <w:numId w:val="11"/>
        </w:numPr>
      </w:pPr>
      <w:r>
        <w:t xml:space="preserve">Dersom Microsoft ved signering av denne Avtalen, eller ved etterfølgende endring av standardvilkårene i avtaleperioden, krever dokumentasjon </w:t>
      </w:r>
      <w:r w:rsidRPr="000350B5">
        <w:t xml:space="preserve">eller aktiv bekreftelse </w:t>
      </w:r>
      <w:r>
        <w:t xml:space="preserve">fra Leverandøren på at Kunden har akseptert Microsofts standardvilkår eller senere oppdateringer, </w:t>
      </w:r>
      <w:r w:rsidR="0098692A">
        <w:t xml:space="preserve">samt foretatte bestillinger, </w:t>
      </w:r>
      <w:r>
        <w:t>plikter Kunden å bistå Leverandøren med å oversende nødvendig dokumentasjon</w:t>
      </w:r>
      <w:r w:rsidRPr="000350B5">
        <w:t xml:space="preserve"> eller gi nødvendige bekreftelser</w:t>
      </w:r>
      <w:r>
        <w:t xml:space="preserve"> til Microsoft.</w:t>
      </w:r>
    </w:p>
    <w:p w14:paraId="2118F2C8" w14:textId="77777777" w:rsidR="00A370F4" w:rsidRDefault="00A370F4" w:rsidP="00A370F4">
      <w:pPr>
        <w:pStyle w:val="Listeavsnitt"/>
      </w:pPr>
    </w:p>
    <w:p w14:paraId="17679409" w14:textId="38C6AB5C" w:rsidR="00BF54FE" w:rsidRDefault="0098692A" w:rsidP="000350B5">
      <w:pPr>
        <w:pStyle w:val="Listeavsnitt"/>
        <w:numPr>
          <w:ilvl w:val="0"/>
          <w:numId w:val="11"/>
        </w:numPr>
      </w:pPr>
      <w:r>
        <w:t xml:space="preserve">Kunden er </w:t>
      </w:r>
      <w:r w:rsidR="00436410">
        <w:t>innforstått</w:t>
      </w:r>
      <w:r>
        <w:t xml:space="preserve"> </w:t>
      </w:r>
      <w:r w:rsidR="00D20595">
        <w:t>Kunden aksepterer at Leverandøren kan dele informasjon om personer hos Kunden</w:t>
      </w:r>
      <w:r w:rsidR="006142B2">
        <w:t xml:space="preserve"> med Microsoft</w:t>
      </w:r>
      <w:r w:rsidR="00D20595">
        <w:t xml:space="preserve"> i support saker, som telefonnummer, epost og webadresse.</w:t>
      </w:r>
      <w:r w:rsidR="00D20595" w:rsidRPr="000350B5">
        <w:t xml:space="preserve"> </w:t>
      </w:r>
      <w:r w:rsidR="006142B2" w:rsidRPr="000350B5">
        <w:t xml:space="preserve">Kunden aksepterer også ved inngåelse av direkte avtale med Microsoft at Microsoft </w:t>
      </w:r>
      <w:r w:rsidR="003D76BC" w:rsidRPr="000350B5">
        <w:t xml:space="preserve">har rett til å behandle Kundens personopplysninger, herunder samle, bruke, overføre og prosessere slik data. Kunden er ansvarlig for å varsle aktuelle personer/datasubjekter om </w:t>
      </w:r>
      <w:r w:rsidR="002108D8" w:rsidRPr="000350B5">
        <w:t xml:space="preserve">behandlingen slik det kreves etter lov. </w:t>
      </w:r>
    </w:p>
    <w:p w14:paraId="3E67C80B" w14:textId="77777777" w:rsidR="00A370F4" w:rsidRDefault="00A370F4" w:rsidP="00A370F4">
      <w:pPr>
        <w:pStyle w:val="Listeavsnitt"/>
      </w:pPr>
    </w:p>
    <w:p w14:paraId="7AE8ABEF" w14:textId="1D1BD432" w:rsidR="00436410" w:rsidRDefault="00436410" w:rsidP="000350B5">
      <w:pPr>
        <w:pStyle w:val="Listeavsnitt"/>
        <w:numPr>
          <w:ilvl w:val="0"/>
          <w:numId w:val="11"/>
        </w:numPr>
      </w:pPr>
      <w:r>
        <w:t>Kunden er også innforstått at Microsoft må godkjenne deg som Kunde, og at Microsoft også kan kansellere deg som Kunde hvor du som Kunde må oppfylle kvalifikasjonskrav for å få motta tjenester.</w:t>
      </w:r>
    </w:p>
    <w:p w14:paraId="2959121B" w14:textId="77777777" w:rsidR="00A370F4" w:rsidRDefault="00A370F4" w:rsidP="00A370F4">
      <w:pPr>
        <w:pStyle w:val="Listeavsnitt"/>
      </w:pPr>
    </w:p>
    <w:p w14:paraId="3410C3FB" w14:textId="4FA84945" w:rsidR="00527C4F" w:rsidRDefault="000350B5" w:rsidP="000350B5">
      <w:pPr>
        <w:pStyle w:val="Listeavsnitt"/>
        <w:numPr>
          <w:ilvl w:val="0"/>
          <w:numId w:val="11"/>
        </w:numPr>
      </w:pPr>
      <w:r>
        <w:t xml:space="preserve">Det er i utgangspunktet mulig å si opp tjenester med 30 dagers varsel slik det </w:t>
      </w:r>
      <w:proofErr w:type="gramStart"/>
      <w:r>
        <w:t>fremkommer</w:t>
      </w:r>
      <w:proofErr w:type="gramEnd"/>
      <w:r>
        <w:t xml:space="preserve"> i Microsoft </w:t>
      </w:r>
      <w:proofErr w:type="spellStart"/>
      <w:r>
        <w:t>Customer</w:t>
      </w:r>
      <w:proofErr w:type="spellEnd"/>
      <w:r>
        <w:t xml:space="preserve"> Agreement, men </w:t>
      </w:r>
      <w:r w:rsidR="00527C4F">
        <w:t xml:space="preserve">for noen tjenester er det faste abonnements/minimumsperioder, eller det kan være begrensning i mulighet til </w:t>
      </w:r>
      <w:r w:rsidR="00436410">
        <w:t xml:space="preserve">å </w:t>
      </w:r>
      <w:r w:rsidR="00527C4F">
        <w:t xml:space="preserve">forlengelse. Dette </w:t>
      </w:r>
      <w:proofErr w:type="gramStart"/>
      <w:r w:rsidR="00527C4F">
        <w:t>fremkommer</w:t>
      </w:r>
      <w:proofErr w:type="gramEnd"/>
      <w:r w:rsidR="00527C4F">
        <w:t xml:space="preserve"> i ordrebekreftelser fra Microsoft som vi vil dele.</w:t>
      </w:r>
    </w:p>
    <w:p w14:paraId="25ED1DFF" w14:textId="77777777" w:rsidR="00A370F4" w:rsidRDefault="00A370F4" w:rsidP="00A370F4">
      <w:pPr>
        <w:pStyle w:val="Listeavsnitt"/>
      </w:pPr>
    </w:p>
    <w:p w14:paraId="644CAD04" w14:textId="652E0F98" w:rsidR="0098692A" w:rsidRDefault="0098692A" w:rsidP="000350B5">
      <w:pPr>
        <w:pStyle w:val="Listeavsnitt"/>
        <w:numPr>
          <w:ilvl w:val="0"/>
          <w:numId w:val="11"/>
        </w:numPr>
      </w:pPr>
      <w:r>
        <w:lastRenderedPageBreak/>
        <w:t xml:space="preserve">Ved mottak av faktura fra Leverandøren for Microsoft Online tjenester, er Kunden innforstått at Leverandøren må melde fra til Microsoft om eventuelle avvik mellom faktisk forbruk og det forbruk som </w:t>
      </w:r>
      <w:proofErr w:type="gramStart"/>
      <w:r>
        <w:t>fremkommer</w:t>
      </w:r>
      <w:proofErr w:type="gramEnd"/>
      <w:r>
        <w:t xml:space="preserve"> på fakturaen, innen 25 dager fra mottak. Kunden påtar seg derfor å melde det samme til Leverandøren innen 15 dager, slik Leverandøren rekker å videreformidle eventuelle innsigelser innen fristen som gjelder. Frem til Microsoft eventuelt aksepterer å justere fakturagrunnlaget/foreta kreditering, må Kunden betale pålydende beløp i mottatt faktura. </w:t>
      </w:r>
    </w:p>
    <w:p w14:paraId="67790EB6" w14:textId="77777777" w:rsidR="00A370F4" w:rsidRDefault="00A370F4" w:rsidP="00A370F4">
      <w:pPr>
        <w:pStyle w:val="Listeavsnitt"/>
      </w:pPr>
    </w:p>
    <w:p w14:paraId="50C30A54" w14:textId="0ED13468" w:rsidR="00AC4E56" w:rsidRDefault="00527C4F" w:rsidP="00AC4E56">
      <w:pPr>
        <w:pStyle w:val="Listeavsnitt"/>
        <w:numPr>
          <w:ilvl w:val="0"/>
          <w:numId w:val="11"/>
        </w:numPr>
      </w:pPr>
      <w:r>
        <w:t xml:space="preserve">Vilkårene i Microsoft Partner Agreement, og underliggende avtaledokumenter, kan endres med 180 dagers varsel som hovedregel, og med kun 30 dagers varsel i noen tilfeller. Dersom slike endringer påvirker de forpliktelser som vi må speile mot deg som sluttkunde, vil vi kunne gjøre tilsvarende oppdateringer i vilkårene i dette punkt 2.  </w:t>
      </w:r>
    </w:p>
    <w:p w14:paraId="0AD43E58" w14:textId="591636E8" w:rsidR="00AC4E56" w:rsidRDefault="00AC4E56" w:rsidP="00AC4E56"/>
    <w:p w14:paraId="4445444A" w14:textId="6FA12119" w:rsidR="00AC4E56" w:rsidRDefault="00AC4E56" w:rsidP="00AC4E56">
      <w:commentRangeStart w:id="4"/>
      <w:r w:rsidRPr="009726E5">
        <w:rPr>
          <w:highlight w:val="yellow"/>
        </w:rPr>
        <w:t>Huskepunkter til andre bilag</w:t>
      </w:r>
      <w:r w:rsidR="0071263E" w:rsidRPr="009726E5">
        <w:rPr>
          <w:highlight w:val="yellow"/>
        </w:rPr>
        <w:t xml:space="preserve"> (Slettes før bruk mot kunde]</w:t>
      </w:r>
      <w:r w:rsidRPr="009726E5">
        <w:rPr>
          <w:highlight w:val="yellow"/>
        </w:rPr>
        <w:t>:</w:t>
      </w:r>
      <w:commentRangeEnd w:id="4"/>
      <w:r w:rsidR="009726E5">
        <w:rPr>
          <w:rStyle w:val="Merknadsreferanse"/>
        </w:rPr>
        <w:commentReference w:id="4"/>
      </w:r>
      <w:r>
        <w:t xml:space="preserve"> </w:t>
      </w:r>
    </w:p>
    <w:p w14:paraId="431B5D64" w14:textId="0BDAA337" w:rsidR="00AC4E56" w:rsidRDefault="00AC4E56" w:rsidP="00AC4E56"/>
    <w:p w14:paraId="6E688E48" w14:textId="26855627" w:rsidR="0071263E" w:rsidRPr="0071263E" w:rsidRDefault="0071263E" w:rsidP="0071263E">
      <w:pPr>
        <w:pStyle w:val="Listeavsnitt"/>
        <w:numPr>
          <w:ilvl w:val="0"/>
          <w:numId w:val="12"/>
        </w:numPr>
        <w:rPr>
          <w:sz w:val="16"/>
          <w:szCs w:val="16"/>
        </w:rPr>
      </w:pPr>
      <w:r w:rsidRPr="0071263E">
        <w:rPr>
          <w:sz w:val="16"/>
          <w:szCs w:val="16"/>
        </w:rPr>
        <w:t>MPA oppstiller en forpliktelse til å innhente en bindende bestilling fra hver enkelt sluttkunde. Dette sikres ved å inngå en sluttk</w:t>
      </w:r>
      <w:r w:rsidRPr="007C07B4">
        <w:rPr>
          <w:sz w:val="16"/>
          <w:szCs w:val="16"/>
        </w:rPr>
        <w:t xml:space="preserve">undeavtale hvor </w:t>
      </w:r>
      <w:proofErr w:type="spellStart"/>
      <w:r w:rsidRPr="007C07B4">
        <w:rPr>
          <w:sz w:val="16"/>
          <w:szCs w:val="16"/>
        </w:rPr>
        <w:t>initiellt</w:t>
      </w:r>
      <w:proofErr w:type="spellEnd"/>
      <w:r w:rsidRPr="007C07B4">
        <w:rPr>
          <w:sz w:val="16"/>
          <w:szCs w:val="16"/>
        </w:rPr>
        <w:t xml:space="preserve"> volum spesifiseres. Det er imidlertid viktig at senere tilleggsbestillinger også dokumenteres skriftlig mot sluttkunde, slik </w:t>
      </w:r>
      <w:r w:rsidRPr="0071263E">
        <w:rPr>
          <w:sz w:val="16"/>
          <w:szCs w:val="16"/>
        </w:rPr>
        <w:t>at det er sporbarhet på alle tilleggskjøp. I tillegg bør det forhåndsavtales med Kunden hvem som er autoriserte bestillere, slik dette ikke skaper diskusjoner i etterkant.  Merk at varighet også skal spesifiseres i bestillingene/avtalene med sluttkundene. MPA tillater også å gi kundene administrative rettigheter i egen portalløsning som kommuniserer med MS portaler, slik sluttkundene kan bestille eller reduserer uttak direkte mot MS. Alle slike bestillinger mv anses å komme fra deg som forhandler selv, så det bør speiles i sluttkundevilkårene at Kunden bindes av slike bestillinger/endringer.</w:t>
      </w:r>
      <w:r>
        <w:rPr>
          <w:sz w:val="16"/>
          <w:szCs w:val="16"/>
        </w:rPr>
        <w:t xml:space="preserve"> </w:t>
      </w:r>
      <w:r w:rsidRPr="0071263E">
        <w:rPr>
          <w:sz w:val="16"/>
          <w:szCs w:val="16"/>
        </w:rPr>
        <w:t xml:space="preserve">Aksjon: dette må </w:t>
      </w:r>
      <w:r w:rsidRPr="007C07B4">
        <w:rPr>
          <w:sz w:val="16"/>
          <w:szCs w:val="16"/>
        </w:rPr>
        <w:t xml:space="preserve">hensyntas i </w:t>
      </w:r>
      <w:r w:rsidRPr="0071263E">
        <w:rPr>
          <w:sz w:val="16"/>
          <w:szCs w:val="16"/>
        </w:rPr>
        <w:t xml:space="preserve">bilag 6, </w:t>
      </w:r>
      <w:proofErr w:type="spellStart"/>
      <w:r w:rsidRPr="0071263E">
        <w:rPr>
          <w:sz w:val="16"/>
          <w:szCs w:val="16"/>
        </w:rPr>
        <w:t>dvs</w:t>
      </w:r>
      <w:proofErr w:type="spellEnd"/>
      <w:r w:rsidRPr="0071263E">
        <w:rPr>
          <w:sz w:val="16"/>
          <w:szCs w:val="16"/>
        </w:rPr>
        <w:t xml:space="preserve"> beskrives hvordan kunden kan bestille nye tjenester, avslutte eksisterende, eller endring av volum til eksisterende, hvem som kan gjøre dette fra kundens side og hvordan dette dokumenteres. </w:t>
      </w:r>
    </w:p>
    <w:p w14:paraId="3C27605C" w14:textId="77777777" w:rsidR="0071263E" w:rsidRDefault="0071263E" w:rsidP="0071263E">
      <w:pPr>
        <w:rPr>
          <w:sz w:val="16"/>
          <w:szCs w:val="16"/>
        </w:rPr>
      </w:pPr>
    </w:p>
    <w:p w14:paraId="59BC918B" w14:textId="4C1EE51A" w:rsidR="0071263E" w:rsidRPr="0071263E" w:rsidRDefault="0071263E" w:rsidP="0071263E">
      <w:pPr>
        <w:pStyle w:val="Listeavsnitt"/>
        <w:numPr>
          <w:ilvl w:val="0"/>
          <w:numId w:val="12"/>
        </w:numPr>
        <w:rPr>
          <w:sz w:val="16"/>
          <w:szCs w:val="16"/>
        </w:rPr>
      </w:pPr>
      <w:r w:rsidRPr="0071263E">
        <w:rPr>
          <w:sz w:val="16"/>
          <w:szCs w:val="16"/>
        </w:rPr>
        <w:t xml:space="preserve">Microsoft vil i utgangspunktet returnere til deg evt. forhåndsbetalt vederlag for den aktuelle kunde, forutsatt </w:t>
      </w:r>
      <w:r w:rsidRPr="007C07B4">
        <w:rPr>
          <w:sz w:val="16"/>
          <w:szCs w:val="16"/>
        </w:rPr>
        <w:t xml:space="preserve">at </w:t>
      </w:r>
      <w:r w:rsidRPr="0071263E">
        <w:rPr>
          <w:sz w:val="16"/>
          <w:szCs w:val="16"/>
        </w:rPr>
        <w:t xml:space="preserve">kanselleringer ikke skyldes brudd på MPA av deg, eller Kunden av MCA. Tilsvarende bør speiles mot sluttkundene, herunder at sluttkunden ikke får tilbakebetalt forhåndsbetalt vederlag i slike situasjoner/kunden må fortsatt betale for </w:t>
      </w:r>
      <w:proofErr w:type="spellStart"/>
      <w:r w:rsidRPr="0071263E">
        <w:rPr>
          <w:sz w:val="16"/>
          <w:szCs w:val="16"/>
        </w:rPr>
        <w:t>kommitert</w:t>
      </w:r>
      <w:proofErr w:type="spellEnd"/>
      <w:r w:rsidRPr="0071263E">
        <w:rPr>
          <w:sz w:val="16"/>
          <w:szCs w:val="16"/>
        </w:rPr>
        <w:t xml:space="preserve"> forbruk.. Aksjon: Husk å si i prisbilaget i bilag 7 at prisene/abonnementsperioden er bundet i definert periode, samt definer valgt faktureringssyklus (månedlig vs. årlig forskuddsvis betaling)</w:t>
      </w:r>
    </w:p>
    <w:p w14:paraId="32287436" w14:textId="77777777" w:rsidR="0071263E" w:rsidRDefault="0071263E" w:rsidP="0071263E">
      <w:pPr>
        <w:rPr>
          <w:sz w:val="16"/>
          <w:szCs w:val="16"/>
        </w:rPr>
      </w:pPr>
    </w:p>
    <w:p w14:paraId="54FF18FA" w14:textId="48C3005A" w:rsidR="0071263E" w:rsidRPr="00E062F1" w:rsidRDefault="0071263E" w:rsidP="0071263E">
      <w:pPr>
        <w:pStyle w:val="Listeavsnitt"/>
        <w:numPr>
          <w:ilvl w:val="0"/>
          <w:numId w:val="12"/>
        </w:numPr>
        <w:rPr>
          <w:sz w:val="16"/>
          <w:szCs w:val="16"/>
        </w:rPr>
      </w:pPr>
      <w:r>
        <w:rPr>
          <w:sz w:val="16"/>
          <w:szCs w:val="16"/>
        </w:rPr>
        <w:t>MPA fastslår at</w:t>
      </w:r>
      <w:r w:rsidRPr="00E062F1">
        <w:rPr>
          <w:sz w:val="16"/>
          <w:szCs w:val="16"/>
        </w:rPr>
        <w:t xml:space="preserve"> abonnement med binding fornyes automatisk for en tilsvarende periode ved utløpet, forutsatt at oppsigelse ikke gjøres før abonnementet fornyes, eller i henhold til reglene om avbestilling (normalt har en 2 uker til å avbestille Online-tjenester). Ikke alle programvare-abonnementer fornyes automatisk ved slutten av abonnementsperioden. Dette må sjekkes og informeres om til den enkelte sluttkunde. </w:t>
      </w:r>
      <w:r>
        <w:rPr>
          <w:sz w:val="16"/>
          <w:szCs w:val="16"/>
        </w:rPr>
        <w:t xml:space="preserve">Aksjon: dette </w:t>
      </w:r>
      <w:r w:rsidRPr="00E062F1">
        <w:rPr>
          <w:sz w:val="16"/>
          <w:szCs w:val="16"/>
        </w:rPr>
        <w:t>kan adresseres i bilag 4</w:t>
      </w:r>
      <w:r>
        <w:rPr>
          <w:sz w:val="16"/>
          <w:szCs w:val="16"/>
        </w:rPr>
        <w:t>.</w:t>
      </w:r>
    </w:p>
    <w:p w14:paraId="596E1519" w14:textId="77777777" w:rsidR="0071263E" w:rsidRDefault="0071263E" w:rsidP="0071263E">
      <w:pPr>
        <w:rPr>
          <w:sz w:val="16"/>
          <w:szCs w:val="16"/>
        </w:rPr>
      </w:pPr>
    </w:p>
    <w:p w14:paraId="6F2C3799" w14:textId="7F34C0A1" w:rsidR="0071263E" w:rsidRDefault="0071263E" w:rsidP="0071263E">
      <w:pPr>
        <w:pStyle w:val="Listeavsnitt"/>
        <w:numPr>
          <w:ilvl w:val="0"/>
          <w:numId w:val="12"/>
        </w:numPr>
        <w:rPr>
          <w:sz w:val="16"/>
          <w:szCs w:val="16"/>
        </w:rPr>
      </w:pPr>
      <w:r w:rsidRPr="00E062F1">
        <w:rPr>
          <w:sz w:val="16"/>
          <w:szCs w:val="16"/>
        </w:rPr>
        <w:t xml:space="preserve">Abonnement som faktureres “as </w:t>
      </w:r>
      <w:proofErr w:type="spellStart"/>
      <w:r w:rsidRPr="00E062F1">
        <w:rPr>
          <w:sz w:val="16"/>
          <w:szCs w:val="16"/>
        </w:rPr>
        <w:t>you</w:t>
      </w:r>
      <w:proofErr w:type="spellEnd"/>
      <w:r w:rsidRPr="00E062F1">
        <w:rPr>
          <w:sz w:val="16"/>
          <w:szCs w:val="16"/>
        </w:rPr>
        <w:t xml:space="preserve"> </w:t>
      </w:r>
      <w:proofErr w:type="spellStart"/>
      <w:r w:rsidRPr="00E062F1">
        <w:rPr>
          <w:sz w:val="16"/>
          <w:szCs w:val="16"/>
        </w:rPr>
        <w:t>go</w:t>
      </w:r>
      <w:proofErr w:type="spellEnd"/>
      <w:r w:rsidRPr="00E062F1">
        <w:rPr>
          <w:sz w:val="16"/>
          <w:szCs w:val="16"/>
        </w:rPr>
        <w:t xml:space="preserve">», følger prisene Microsoft har satt for gjeldende faktureringsperiode. Enhetsprisen for en online-tjeneste kan </w:t>
      </w:r>
      <w:proofErr w:type="gramStart"/>
      <w:r w:rsidRPr="00E062F1">
        <w:rPr>
          <w:sz w:val="16"/>
          <w:szCs w:val="16"/>
        </w:rPr>
        <w:t>således</w:t>
      </w:r>
      <w:proofErr w:type="gramEnd"/>
      <w:r w:rsidRPr="00E062F1">
        <w:rPr>
          <w:sz w:val="16"/>
          <w:szCs w:val="16"/>
        </w:rPr>
        <w:t xml:space="preserve"> endre seg i en abonnementsperiode. Det er viktig at prisene mot sluttkundene </w:t>
      </w:r>
      <w:proofErr w:type="spellStart"/>
      <w:r w:rsidRPr="00E062F1">
        <w:rPr>
          <w:sz w:val="16"/>
          <w:szCs w:val="16"/>
        </w:rPr>
        <w:t>kommiteres</w:t>
      </w:r>
      <w:proofErr w:type="spellEnd"/>
      <w:r w:rsidRPr="00E062F1">
        <w:rPr>
          <w:sz w:val="16"/>
          <w:szCs w:val="16"/>
        </w:rPr>
        <w:t xml:space="preserve"> på samme måte.</w:t>
      </w:r>
      <w:r>
        <w:rPr>
          <w:sz w:val="16"/>
          <w:szCs w:val="16"/>
        </w:rPr>
        <w:t xml:space="preserve"> Aksjon: </w:t>
      </w:r>
      <w:r w:rsidRPr="00E062F1">
        <w:rPr>
          <w:sz w:val="16"/>
          <w:szCs w:val="16"/>
        </w:rPr>
        <w:t>kan adresseres i bilag 7.</w:t>
      </w:r>
    </w:p>
    <w:p w14:paraId="066CBAD9" w14:textId="77777777" w:rsidR="0071263E" w:rsidRPr="009726E5" w:rsidRDefault="0071263E" w:rsidP="009726E5">
      <w:pPr>
        <w:pStyle w:val="Listeavsnitt"/>
        <w:rPr>
          <w:sz w:val="16"/>
          <w:szCs w:val="16"/>
        </w:rPr>
      </w:pPr>
    </w:p>
    <w:p w14:paraId="0E5DC86B" w14:textId="234CFC2D" w:rsidR="0071263E" w:rsidRPr="0071263E" w:rsidRDefault="0071263E" w:rsidP="0071263E">
      <w:pPr>
        <w:pStyle w:val="Listeavsnitt"/>
        <w:numPr>
          <w:ilvl w:val="0"/>
          <w:numId w:val="12"/>
        </w:numPr>
        <w:rPr>
          <w:sz w:val="16"/>
          <w:szCs w:val="16"/>
        </w:rPr>
      </w:pPr>
      <w:r w:rsidRPr="0071263E">
        <w:rPr>
          <w:sz w:val="16"/>
          <w:szCs w:val="16"/>
        </w:rPr>
        <w:t xml:space="preserve">Som forhandler har du 60 dagers forfall mot Microsoft på fakturaer. En bør </w:t>
      </w:r>
      <w:proofErr w:type="gramStart"/>
      <w:r w:rsidRPr="0071263E">
        <w:rPr>
          <w:sz w:val="16"/>
          <w:szCs w:val="16"/>
        </w:rPr>
        <w:t>således</w:t>
      </w:r>
      <w:proofErr w:type="gramEnd"/>
      <w:r w:rsidRPr="0071263E">
        <w:rPr>
          <w:sz w:val="16"/>
          <w:szCs w:val="16"/>
        </w:rPr>
        <w:t xml:space="preserve"> speile en noe kortere betalingsfrist mot sluttkundene, for eksempel 30 dager, for å sikre betaling fra sluttkunde før Microsofts faktura forfaller.</w:t>
      </w:r>
      <w:r w:rsidRPr="007C07B4">
        <w:rPr>
          <w:sz w:val="16"/>
          <w:szCs w:val="16"/>
        </w:rPr>
        <w:t xml:space="preserve"> </w:t>
      </w:r>
      <w:r w:rsidRPr="0071263E">
        <w:rPr>
          <w:sz w:val="16"/>
          <w:szCs w:val="16"/>
        </w:rPr>
        <w:t>Dersom pris mot sluttkunden baserer seg på såkalt «</w:t>
      </w:r>
      <w:proofErr w:type="spellStart"/>
      <w:r w:rsidRPr="0071263E">
        <w:rPr>
          <w:sz w:val="16"/>
          <w:szCs w:val="16"/>
        </w:rPr>
        <w:t>reservation</w:t>
      </w:r>
      <w:proofErr w:type="spellEnd"/>
      <w:r w:rsidRPr="0071263E">
        <w:rPr>
          <w:sz w:val="16"/>
          <w:szCs w:val="16"/>
        </w:rPr>
        <w:t xml:space="preserve">», så speil mot sluttkunden aktuell abonnementsperiode (og at det ikke er noen fornyelse), og at evt. forhåndsbetaling for ubrukt kapasitet ikke refunderes. Aksjon; speil dette i bilag 7 </w:t>
      </w:r>
    </w:p>
    <w:p w14:paraId="2309E1D3" w14:textId="77777777" w:rsidR="0071263E" w:rsidRDefault="0071263E" w:rsidP="0071263E">
      <w:pPr>
        <w:rPr>
          <w:sz w:val="16"/>
          <w:szCs w:val="16"/>
        </w:rPr>
      </w:pPr>
    </w:p>
    <w:p w14:paraId="4D291AAB" w14:textId="37674A5A" w:rsidR="0071263E" w:rsidRPr="00E062F1" w:rsidRDefault="0071263E" w:rsidP="0071263E">
      <w:pPr>
        <w:pStyle w:val="Listeavsnitt"/>
        <w:numPr>
          <w:ilvl w:val="0"/>
          <w:numId w:val="12"/>
        </w:numPr>
        <w:rPr>
          <w:sz w:val="16"/>
          <w:szCs w:val="16"/>
        </w:rPr>
      </w:pPr>
      <w:r w:rsidRPr="00E062F1">
        <w:rPr>
          <w:sz w:val="16"/>
          <w:szCs w:val="16"/>
        </w:rPr>
        <w:t xml:space="preserve">Siden forhandler pålegges å overholde eksportkontrollregler, bør dette ansvaret også speiles mot forhandlers sluttkunder. Særlig siden Microsoft kan suspendere tilgang til Online tjenestene. Dette følger også av Microsoft </w:t>
      </w:r>
      <w:proofErr w:type="spellStart"/>
      <w:r w:rsidRPr="00E062F1">
        <w:rPr>
          <w:sz w:val="16"/>
          <w:szCs w:val="16"/>
        </w:rPr>
        <w:t>Customer</w:t>
      </w:r>
      <w:proofErr w:type="spellEnd"/>
      <w:r w:rsidRPr="00E062F1">
        <w:rPr>
          <w:sz w:val="16"/>
          <w:szCs w:val="16"/>
        </w:rPr>
        <w:t xml:space="preserve"> Agreement som vil gjelde for sluttkundene, så det holder å speile avtalen mot sluttkundene og pålegge sluttkundene å etterleve avtalen.  </w:t>
      </w:r>
      <w:r>
        <w:rPr>
          <w:sz w:val="16"/>
          <w:szCs w:val="16"/>
        </w:rPr>
        <w:t xml:space="preserve">Aksjon: </w:t>
      </w:r>
      <w:r w:rsidRPr="00E062F1">
        <w:rPr>
          <w:sz w:val="16"/>
          <w:szCs w:val="16"/>
        </w:rPr>
        <w:t xml:space="preserve">husk å </w:t>
      </w:r>
      <w:proofErr w:type="spellStart"/>
      <w:r w:rsidRPr="00E062F1">
        <w:rPr>
          <w:sz w:val="16"/>
          <w:szCs w:val="16"/>
        </w:rPr>
        <w:t>sjekk</w:t>
      </w:r>
      <w:proofErr w:type="spellEnd"/>
      <w:r w:rsidRPr="00E062F1">
        <w:rPr>
          <w:sz w:val="16"/>
          <w:szCs w:val="16"/>
        </w:rPr>
        <w:t xml:space="preserve"> dette </w:t>
      </w:r>
    </w:p>
    <w:p w14:paraId="3CF0E2BF" w14:textId="77777777" w:rsidR="0071263E" w:rsidRDefault="0071263E" w:rsidP="0071263E">
      <w:pPr>
        <w:rPr>
          <w:sz w:val="16"/>
          <w:szCs w:val="16"/>
        </w:rPr>
      </w:pPr>
    </w:p>
    <w:p w14:paraId="00377DF3" w14:textId="086A32EA" w:rsidR="0071263E" w:rsidRPr="00E062F1" w:rsidRDefault="0071263E" w:rsidP="0071263E">
      <w:pPr>
        <w:pStyle w:val="Listeavsnitt"/>
        <w:numPr>
          <w:ilvl w:val="0"/>
          <w:numId w:val="12"/>
        </w:numPr>
        <w:rPr>
          <w:sz w:val="16"/>
          <w:szCs w:val="16"/>
        </w:rPr>
      </w:pPr>
      <w:r w:rsidRPr="00E062F1">
        <w:rPr>
          <w:sz w:val="16"/>
          <w:szCs w:val="16"/>
        </w:rPr>
        <w:t xml:space="preserve">Merk at Azure plans prises i USD, og faktureres i lokal valuta av MS. Sørg for at tilsvarende gjøres mot sluttkundene, for å unngå noe valutarisiko. </w:t>
      </w:r>
      <w:r>
        <w:rPr>
          <w:sz w:val="16"/>
          <w:szCs w:val="16"/>
        </w:rPr>
        <w:t xml:space="preserve">Aksjon: reguler i </w:t>
      </w:r>
      <w:r w:rsidRPr="00E062F1">
        <w:rPr>
          <w:sz w:val="16"/>
          <w:szCs w:val="16"/>
        </w:rPr>
        <w:t>bilag 7</w:t>
      </w:r>
    </w:p>
    <w:p w14:paraId="6BE78E78" w14:textId="77777777" w:rsidR="0071263E" w:rsidRDefault="0071263E" w:rsidP="0071263E">
      <w:pPr>
        <w:rPr>
          <w:sz w:val="16"/>
          <w:szCs w:val="16"/>
        </w:rPr>
      </w:pPr>
    </w:p>
    <w:p w14:paraId="2D517E78" w14:textId="1B595B31" w:rsidR="0071263E" w:rsidRDefault="0071263E" w:rsidP="0071263E">
      <w:pPr>
        <w:pStyle w:val="Listeavsnitt"/>
        <w:numPr>
          <w:ilvl w:val="0"/>
          <w:numId w:val="12"/>
        </w:numPr>
        <w:rPr>
          <w:sz w:val="16"/>
          <w:szCs w:val="16"/>
        </w:rPr>
      </w:pPr>
      <w:r w:rsidRPr="00815B0D">
        <w:rPr>
          <w:sz w:val="16"/>
          <w:szCs w:val="16"/>
        </w:rPr>
        <w:t>Merk at pre-</w:t>
      </w:r>
      <w:proofErr w:type="spellStart"/>
      <w:r w:rsidRPr="00815B0D">
        <w:rPr>
          <w:sz w:val="16"/>
          <w:szCs w:val="16"/>
        </w:rPr>
        <w:t>view</w:t>
      </w:r>
      <w:proofErr w:type="spellEnd"/>
      <w:r w:rsidRPr="00815B0D">
        <w:rPr>
          <w:sz w:val="16"/>
          <w:szCs w:val="16"/>
        </w:rPr>
        <w:t xml:space="preserve"> </w:t>
      </w:r>
      <w:proofErr w:type="spellStart"/>
      <w:r w:rsidRPr="00815B0D">
        <w:rPr>
          <w:sz w:val="16"/>
          <w:szCs w:val="16"/>
        </w:rPr>
        <w:t>releases</w:t>
      </w:r>
      <w:proofErr w:type="spellEnd"/>
      <w:r w:rsidRPr="00815B0D">
        <w:rPr>
          <w:sz w:val="16"/>
          <w:szCs w:val="16"/>
        </w:rPr>
        <w:t xml:space="preserve"> skal merkes som det av deg som forhandler mot sluttkunden, og at en skal gjøre kunden oppmerksom på </w:t>
      </w:r>
      <w:r>
        <w:rPr>
          <w:sz w:val="16"/>
          <w:szCs w:val="16"/>
        </w:rPr>
        <w:t xml:space="preserve">betingelsene som gjelder for sluttkunden i Microsoft </w:t>
      </w:r>
      <w:proofErr w:type="spellStart"/>
      <w:r>
        <w:rPr>
          <w:sz w:val="16"/>
          <w:szCs w:val="16"/>
        </w:rPr>
        <w:t>Customer</w:t>
      </w:r>
      <w:proofErr w:type="spellEnd"/>
      <w:r>
        <w:rPr>
          <w:sz w:val="16"/>
          <w:szCs w:val="16"/>
        </w:rPr>
        <w:t xml:space="preserve"> Agreement. Aksjon, opplys om dette i Bilag 2.</w:t>
      </w:r>
    </w:p>
    <w:p w14:paraId="2A6D809C" w14:textId="77777777" w:rsidR="0071263E" w:rsidRDefault="0071263E" w:rsidP="0071263E">
      <w:pPr>
        <w:pStyle w:val="Listeavsnitt"/>
        <w:rPr>
          <w:sz w:val="16"/>
          <w:szCs w:val="16"/>
        </w:rPr>
      </w:pPr>
    </w:p>
    <w:p w14:paraId="45EBB14B" w14:textId="209F36A5" w:rsidR="0071263E" w:rsidRDefault="0071263E" w:rsidP="0071263E">
      <w:pPr>
        <w:pStyle w:val="Listeavsnitt"/>
        <w:numPr>
          <w:ilvl w:val="0"/>
          <w:numId w:val="12"/>
        </w:numPr>
        <w:rPr>
          <w:sz w:val="16"/>
          <w:szCs w:val="16"/>
        </w:rPr>
      </w:pPr>
      <w:r>
        <w:rPr>
          <w:sz w:val="16"/>
          <w:szCs w:val="16"/>
        </w:rPr>
        <w:t xml:space="preserve">Noen Azure tjenester har bruksbegrensninger, og slike kan endres av MS jevnlig. Se: </w:t>
      </w:r>
      <w:hyperlink r:id="rId16" w:history="1">
        <w:r w:rsidRPr="009726E5">
          <w:rPr>
            <w:sz w:val="16"/>
            <w:szCs w:val="16"/>
          </w:rPr>
          <w:t>http://azure.microsoft.com/en-us/documentation/articles/azure-subscription-service-limits</w:t>
        </w:r>
        <w:r w:rsidRPr="00E062F1">
          <w:t>/</w:t>
        </w:r>
      </w:hyperlink>
      <w:r w:rsidRPr="00E062F1">
        <w:t xml:space="preserve"> </w:t>
      </w:r>
      <w:r w:rsidRPr="00E728A4">
        <w:rPr>
          <w:sz w:val="16"/>
          <w:szCs w:val="16"/>
        </w:rPr>
        <w:t>for</w:t>
      </w:r>
      <w:r w:rsidRPr="00815B0D">
        <w:rPr>
          <w:sz w:val="16"/>
          <w:szCs w:val="16"/>
        </w:rPr>
        <w:t xml:space="preserve"> me</w:t>
      </w:r>
      <w:r>
        <w:rPr>
          <w:sz w:val="16"/>
          <w:szCs w:val="16"/>
        </w:rPr>
        <w:t>r</w:t>
      </w:r>
      <w:r w:rsidRPr="00815B0D">
        <w:rPr>
          <w:sz w:val="16"/>
          <w:szCs w:val="16"/>
        </w:rPr>
        <w:t xml:space="preserve"> informasjon</w:t>
      </w:r>
      <w:r>
        <w:rPr>
          <w:sz w:val="16"/>
          <w:szCs w:val="16"/>
        </w:rPr>
        <w:t xml:space="preserve">. Disse bør sjekkes om informeres om til sluttkundene. Hvor aktuelt, adresser i bilag 2. </w:t>
      </w:r>
    </w:p>
    <w:p w14:paraId="7DFD752A" w14:textId="77777777" w:rsidR="0071263E" w:rsidRDefault="0071263E" w:rsidP="0071263E">
      <w:pPr>
        <w:pStyle w:val="Listeavsnitt"/>
        <w:rPr>
          <w:sz w:val="16"/>
          <w:szCs w:val="16"/>
        </w:rPr>
      </w:pPr>
    </w:p>
    <w:p w14:paraId="7F84D42D" w14:textId="0F8405F5" w:rsidR="0071263E" w:rsidRDefault="0071263E" w:rsidP="0071263E">
      <w:pPr>
        <w:pStyle w:val="Listeavsnitt"/>
        <w:numPr>
          <w:ilvl w:val="0"/>
          <w:numId w:val="12"/>
        </w:numPr>
        <w:rPr>
          <w:sz w:val="16"/>
          <w:szCs w:val="16"/>
        </w:rPr>
      </w:pPr>
      <w:r w:rsidRPr="00815B0D">
        <w:rPr>
          <w:sz w:val="16"/>
          <w:szCs w:val="16"/>
        </w:rPr>
        <w:t>Du skal opplyse til sluttkundene</w:t>
      </w:r>
      <w:r>
        <w:rPr>
          <w:sz w:val="16"/>
          <w:szCs w:val="16"/>
        </w:rPr>
        <w:t xml:space="preserve"> at Azure </w:t>
      </w:r>
      <w:proofErr w:type="spellStart"/>
      <w:r>
        <w:rPr>
          <w:sz w:val="16"/>
          <w:szCs w:val="16"/>
        </w:rPr>
        <w:t>Stack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Hub</w:t>
      </w:r>
      <w:proofErr w:type="spellEnd"/>
      <w:r>
        <w:rPr>
          <w:sz w:val="16"/>
          <w:szCs w:val="16"/>
        </w:rPr>
        <w:t xml:space="preserve"> </w:t>
      </w:r>
      <w:proofErr w:type="gramStart"/>
      <w:r>
        <w:rPr>
          <w:sz w:val="16"/>
          <w:szCs w:val="16"/>
        </w:rPr>
        <w:t>software</w:t>
      </w:r>
      <w:proofErr w:type="gramEnd"/>
      <w:r>
        <w:rPr>
          <w:sz w:val="16"/>
          <w:szCs w:val="16"/>
        </w:rPr>
        <w:t xml:space="preserve"> driftes av deg som forhandler, og at bruk av slik software/tjeneste er underlagt din privacy erklæring og ikke Microsofts. </w:t>
      </w:r>
      <w:r w:rsidR="007C07B4">
        <w:rPr>
          <w:sz w:val="16"/>
          <w:szCs w:val="16"/>
        </w:rPr>
        <w:t xml:space="preserve">Aksjon; hvor relevant kan dette </w:t>
      </w:r>
      <w:r>
        <w:rPr>
          <w:sz w:val="16"/>
          <w:szCs w:val="16"/>
        </w:rPr>
        <w:t>adresseres i databehandleravtalen</w:t>
      </w:r>
    </w:p>
    <w:p w14:paraId="25CCAF5F" w14:textId="77777777" w:rsidR="0071263E" w:rsidRDefault="0071263E" w:rsidP="0071263E">
      <w:pPr>
        <w:pStyle w:val="Listeavsnitt"/>
        <w:rPr>
          <w:sz w:val="16"/>
          <w:szCs w:val="16"/>
        </w:rPr>
      </w:pPr>
    </w:p>
    <w:p w14:paraId="38708E14" w14:textId="77777777" w:rsidR="0071263E" w:rsidRDefault="0071263E" w:rsidP="0071263E">
      <w:pPr>
        <w:pStyle w:val="Listeavsnitt"/>
        <w:numPr>
          <w:ilvl w:val="0"/>
          <w:numId w:val="12"/>
        </w:numPr>
        <w:rPr>
          <w:sz w:val="16"/>
          <w:szCs w:val="16"/>
        </w:rPr>
      </w:pPr>
      <w:r w:rsidRPr="00815B0D">
        <w:rPr>
          <w:sz w:val="16"/>
          <w:szCs w:val="16"/>
        </w:rPr>
        <w:lastRenderedPageBreak/>
        <w:t>IKKE oppgi MS som u</w:t>
      </w:r>
      <w:r>
        <w:rPr>
          <w:sz w:val="16"/>
          <w:szCs w:val="16"/>
        </w:rPr>
        <w:t xml:space="preserve">nderleverandør mot offentlige kunder. MS sier du er ene og alene ansvarlig for å oppfylle med slike. </w:t>
      </w:r>
      <w:proofErr w:type="spellStart"/>
      <w:r>
        <w:rPr>
          <w:sz w:val="16"/>
          <w:szCs w:val="16"/>
        </w:rPr>
        <w:t>Dvs</w:t>
      </w:r>
      <w:proofErr w:type="spellEnd"/>
      <w:r>
        <w:rPr>
          <w:sz w:val="16"/>
          <w:szCs w:val="16"/>
        </w:rPr>
        <w:t xml:space="preserve"> ikke identifisert som underleverandør i bilag 6. Ei heller for private kunder. </w:t>
      </w:r>
    </w:p>
    <w:p w14:paraId="51076271" w14:textId="77777777" w:rsidR="0071263E" w:rsidRDefault="0071263E" w:rsidP="0071263E">
      <w:pPr>
        <w:pStyle w:val="Listeavsnitt"/>
        <w:rPr>
          <w:sz w:val="16"/>
          <w:szCs w:val="16"/>
        </w:rPr>
      </w:pPr>
    </w:p>
    <w:p w14:paraId="63FF8CDC" w14:textId="4C3648D5" w:rsidR="0071263E" w:rsidRPr="00F40E7F" w:rsidRDefault="0071263E" w:rsidP="0071263E">
      <w:pPr>
        <w:pStyle w:val="Listeavsnitt"/>
        <w:numPr>
          <w:ilvl w:val="0"/>
          <w:numId w:val="12"/>
        </w:numPr>
        <w:rPr>
          <w:sz w:val="16"/>
          <w:szCs w:val="16"/>
        </w:rPr>
      </w:pPr>
      <w:r>
        <w:rPr>
          <w:sz w:val="16"/>
          <w:szCs w:val="16"/>
        </w:rPr>
        <w:t>Ved videre</w:t>
      </w:r>
      <w:r w:rsidRPr="00D20870">
        <w:rPr>
          <w:sz w:val="16"/>
          <w:szCs w:val="16"/>
        </w:rPr>
        <w:t xml:space="preserve">salg av tredjeparts </w:t>
      </w:r>
      <w:r>
        <w:rPr>
          <w:sz w:val="16"/>
          <w:szCs w:val="16"/>
        </w:rPr>
        <w:t>produkter som er tilgjengelig for kjøp gjennom MS, må du speile relevant tredjeparts avtalevilkår mot aktuell sluttkunde.</w:t>
      </w:r>
      <w:r w:rsidR="007C07B4">
        <w:rPr>
          <w:sz w:val="16"/>
          <w:szCs w:val="16"/>
        </w:rPr>
        <w:t xml:space="preserve"> Aksjon: hvis tredjepartsvilkår gjelder for tredjepartsprodukter, inkluder i bilag 10. </w:t>
      </w:r>
    </w:p>
    <w:p w14:paraId="21BE3E59" w14:textId="77777777" w:rsidR="008A75A1" w:rsidRDefault="008A75A1" w:rsidP="009726E5"/>
    <w:p w14:paraId="7BA6DFA7" w14:textId="77777777" w:rsidR="00BF54FE" w:rsidRDefault="00BF54FE" w:rsidP="00BF54FE"/>
    <w:p w14:paraId="4BDF0753" w14:textId="77777777" w:rsidR="00BF54FE" w:rsidRDefault="00BF54FE" w:rsidP="00BF54FE"/>
    <w:p w14:paraId="4628C628" w14:textId="77777777" w:rsidR="00BF54FE" w:rsidRDefault="00BF54FE" w:rsidP="00BF54FE"/>
    <w:p w14:paraId="2546BF8E" w14:textId="77777777" w:rsidR="00BF54FE" w:rsidRDefault="00BF54FE" w:rsidP="00BF54FE"/>
    <w:p w14:paraId="262F67F4" w14:textId="77777777" w:rsidR="00BF54FE" w:rsidRDefault="00BF54FE" w:rsidP="00BF54FE"/>
    <w:p w14:paraId="03B3CC6B" w14:textId="77777777" w:rsidR="00BF54FE" w:rsidRDefault="00BF54FE" w:rsidP="00BF54FE"/>
    <w:p w14:paraId="23B5D102" w14:textId="77777777" w:rsidR="00BF54FE" w:rsidRDefault="00BF54FE" w:rsidP="00BF54FE"/>
    <w:p w14:paraId="111FECAE" w14:textId="77777777" w:rsidR="00BF54FE" w:rsidRDefault="00BF54FE" w:rsidP="00BF54FE"/>
    <w:p w14:paraId="10C79679" w14:textId="77777777" w:rsidR="00BF54FE" w:rsidRDefault="00BF54FE" w:rsidP="00BF54FE"/>
    <w:p w14:paraId="53E44977" w14:textId="77777777" w:rsidR="00BF54FE" w:rsidRPr="00BF54FE" w:rsidRDefault="00BF54FE" w:rsidP="00BF54FE"/>
    <w:sectPr w:rsidR="00BF54FE" w:rsidRPr="00BF54FE" w:rsidSect="002221C4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928" w:right="1559" w:bottom="284" w:left="1559" w:header="709" w:footer="284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1" w:author="Lars Folkvard Giske" w:date="2021-10-04T17:38:00Z" w:initials="LFG">
    <w:p w14:paraId="2B725BC2" w14:textId="4FE1B784" w:rsidR="00A370F4" w:rsidRDefault="00A370F4">
      <w:pPr>
        <w:pStyle w:val="Merknadstekst"/>
      </w:pPr>
      <w:r>
        <w:rPr>
          <w:rStyle w:val="Merknadsreferanse"/>
        </w:rPr>
        <w:annotationRef/>
      </w:r>
      <w:r>
        <w:t>Vil være bilag 9 i SSA-L og noen andre SSA-varianter. Tilpasses den enkelte avtale</w:t>
      </w:r>
    </w:p>
  </w:comment>
  <w:comment w:id="2" w:author="Lars Folkvard Giske" w:date="2021-05-04T19:14:00Z" w:initials="LFG">
    <w:p w14:paraId="2FB945F2" w14:textId="77777777" w:rsidR="009726E5" w:rsidRDefault="009726E5" w:rsidP="009726E5">
      <w:pPr>
        <w:pStyle w:val="Merknadstekst"/>
      </w:pPr>
      <w:r>
        <w:rPr>
          <w:rStyle w:val="Merknadsreferanse"/>
        </w:rPr>
        <w:annotationRef/>
      </w:r>
      <w:r>
        <w:t xml:space="preserve">Fjern om Kunden ikke er i Bank/Finans bransjen. Brukes dokumentet så husk å huk av i partner portalen til Microsoft at dokumentet inngår i vilkårene som gjelder for Kunden. </w:t>
      </w:r>
    </w:p>
  </w:comment>
  <w:comment w:id="3" w:author="Lars Folkvard Giske" w:date="2021-06-24T15:44:00Z" w:initials="LFG">
    <w:p w14:paraId="230BDF8F" w14:textId="6021DD4B" w:rsidR="00142486" w:rsidRDefault="00142486">
      <w:pPr>
        <w:pStyle w:val="Merknadstekst"/>
      </w:pPr>
      <w:r>
        <w:rPr>
          <w:rStyle w:val="Merknadsreferanse"/>
        </w:rPr>
        <w:annotationRef/>
      </w:r>
      <w:r w:rsidR="00A370F4">
        <w:t xml:space="preserve">Justeres dersom Kunden skal kunne bestille endringer i forbruk/nye tjenester </w:t>
      </w:r>
      <w:proofErr w:type="spellStart"/>
      <w:r w:rsidR="00A370F4">
        <w:t>etc</w:t>
      </w:r>
      <w:proofErr w:type="spellEnd"/>
      <w:r w:rsidR="00A370F4">
        <w:t xml:space="preserve"> selv direkte mot Microsoft, for eksempel gjennom Leverandørens portal. </w:t>
      </w:r>
    </w:p>
  </w:comment>
  <w:comment w:id="4" w:author="Lars Folkvard Giske" w:date="2021-10-04T17:51:00Z" w:initials="LFG">
    <w:p w14:paraId="1D9F282F" w14:textId="6BDF8F52" w:rsidR="009726E5" w:rsidRDefault="009726E5">
      <w:pPr>
        <w:pStyle w:val="Merknadstekst"/>
      </w:pPr>
      <w:r>
        <w:rPr>
          <w:rStyle w:val="Merknadsreferanse"/>
        </w:rPr>
        <w:annotationRef/>
      </w:r>
      <w:r>
        <w:t xml:space="preserve">Disse huskepunktene er tilpasset SSA-Sky. Disse vil kunne variere noe avhengig av om det er SSA-L, SSA-D eller SSA-V som benyttes.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2B725BC2" w15:done="0"/>
  <w15:commentEx w15:paraId="2FB945F2" w15:done="0"/>
  <w15:commentEx w15:paraId="230BDF8F" w15:done="0"/>
  <w15:commentEx w15:paraId="1D9F282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505BAAD" w16cex:dateUtc="2021-10-04T15:38:00Z"/>
  <w16cex:commentExtensible w16cex:durableId="247F26F6" w16cex:dateUtc="2021-06-24T13:44:00Z"/>
  <w16cex:commentExtensible w16cex:durableId="2505BDA9" w16cex:dateUtc="2021-10-04T15:5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2B725BC2" w16cid:durableId="2505BAAD"/>
  <w16cid:commentId w16cid:paraId="2FB945F2" w16cid:durableId="2505AB38"/>
  <w16cid:commentId w16cid:paraId="230BDF8F" w16cid:durableId="247F26F6"/>
  <w16cid:commentId w16cid:paraId="1D9F282F" w16cid:durableId="2505BDA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193D60" w14:textId="77777777" w:rsidR="00541C18" w:rsidRDefault="00541C18" w:rsidP="003918BB">
      <w:r>
        <w:separator/>
      </w:r>
    </w:p>
  </w:endnote>
  <w:endnote w:type="continuationSeparator" w:id="0">
    <w:p w14:paraId="2B38F359" w14:textId="77777777" w:rsidR="00541C18" w:rsidRDefault="00541C18" w:rsidP="003918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FE5EDA" w14:textId="77777777" w:rsidR="00D20595" w:rsidRDefault="00D20595">
    <w:pPr>
      <w:pStyle w:val="Bunn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9F418D" w14:textId="77777777" w:rsidR="00C70D83" w:rsidRDefault="00C70D83" w:rsidP="001B1120">
    <w:pPr>
      <w:pStyle w:val="Sidenr"/>
      <w:jc w:val="right"/>
    </w:pPr>
  </w:p>
  <w:p w14:paraId="40A29EF5" w14:textId="77777777" w:rsidR="00C70D83" w:rsidRDefault="00C70D83" w:rsidP="001B1120">
    <w:pPr>
      <w:pStyle w:val="Sidenr"/>
      <w:jc w:val="right"/>
    </w:pPr>
    <w:r>
      <w:t xml:space="preserve">Side </w:t>
    </w:r>
    <w:sdt>
      <w:sdtPr>
        <w:id w:val="-917254256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  <w:r>
          <w:t xml:space="preserve"> av </w:t>
        </w:r>
        <w:fldSimple w:instr=" NUMPAGES   \* MERGEFORMAT ">
          <w:r>
            <w:rPr>
              <w:noProof/>
            </w:rPr>
            <w:t>2</w:t>
          </w:r>
        </w:fldSimple>
      </w:sdtContent>
    </w:sdt>
  </w:p>
  <w:p w14:paraId="39B8E396" w14:textId="77777777" w:rsidR="00C70D83" w:rsidRDefault="00C70D83">
    <w:pPr>
      <w:pStyle w:val="Bunnteks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2E8737" w14:textId="77777777" w:rsidR="00C70D83" w:rsidRPr="00C952DC" w:rsidRDefault="00C70D83" w:rsidP="00EB623F">
    <w:pPr>
      <w:pStyle w:val="Bunntekst"/>
      <w:spacing w:line="180" w:lineRule="auto"/>
      <w:rPr>
        <w14:reflection w14:blurRad="0" w14:stA="60000" w14:stPos="0" w14:endA="0" w14:endPos="0" w14:dist="0" w14:dir="0" w14:fadeDir="0" w14:sx="0" w14:sy="0" w14:kx="0" w14:ky="0" w14:algn="b"/>
      </w:rPr>
    </w:pPr>
  </w:p>
  <w:p w14:paraId="1305F005" w14:textId="77777777" w:rsidR="00C70D83" w:rsidRDefault="00C70D83" w:rsidP="00EB623F">
    <w:pPr>
      <w:pStyle w:val="Bunntekst"/>
      <w:spacing w:line="180" w:lineRule="auto"/>
    </w:pPr>
  </w:p>
  <w:p w14:paraId="65D5BBA4" w14:textId="77777777" w:rsidR="00C70D83" w:rsidRPr="007D20E0" w:rsidRDefault="00C70D83" w:rsidP="00EB623F">
    <w:pPr>
      <w:pStyle w:val="Bunntekst"/>
      <w:rPr>
        <w:lang w:val="en-GB"/>
      </w:rPr>
    </w:pPr>
  </w:p>
  <w:p w14:paraId="538C7BE3" w14:textId="77777777" w:rsidR="00C70D83" w:rsidRPr="00EB623F" w:rsidRDefault="00C70D83" w:rsidP="00EB623F">
    <w:pPr>
      <w:pStyle w:val="Bunntekst"/>
      <w:rPr>
        <w:lang w:val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B73DDF" w14:textId="77777777" w:rsidR="00541C18" w:rsidRDefault="00541C18" w:rsidP="003918BB">
      <w:r>
        <w:separator/>
      </w:r>
    </w:p>
  </w:footnote>
  <w:footnote w:type="continuationSeparator" w:id="0">
    <w:p w14:paraId="77E5F073" w14:textId="77777777" w:rsidR="00541C18" w:rsidRDefault="00541C18" w:rsidP="003918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F8BEA4" w14:textId="77777777" w:rsidR="00D20595" w:rsidRDefault="00D20595">
    <w:pPr>
      <w:pStyle w:val="Top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9B243B" w14:textId="26FDD92F" w:rsidR="00C70D83" w:rsidRDefault="00C70D83" w:rsidP="00B22114">
    <w:pPr>
      <w:pStyle w:val="Sidenr"/>
      <w:tabs>
        <w:tab w:val="clear" w:pos="4536"/>
      </w:tabs>
    </w:pPr>
  </w:p>
  <w:p w14:paraId="26C9C127" w14:textId="77777777" w:rsidR="00C70D83" w:rsidRDefault="00C70D83" w:rsidP="003918BB">
    <w:pPr>
      <w:pStyle w:val="Siden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C38691" w14:textId="77777777" w:rsidR="00D20595" w:rsidRDefault="00D20595">
    <w:pPr>
      <w:pStyle w:val="Top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D04A2A"/>
    <w:multiLevelType w:val="multilevel"/>
    <w:tmpl w:val="E85EE2A0"/>
    <w:styleLink w:val="Bilager"/>
    <w:lvl w:ilvl="0">
      <w:start w:val="1"/>
      <w:numFmt w:val="decimal"/>
      <w:pStyle w:val="Bilag"/>
      <w:lvlText w:val="Bilag %1:"/>
      <w:lvlJc w:val="left"/>
      <w:pPr>
        <w:tabs>
          <w:tab w:val="num" w:pos="1418"/>
        </w:tabs>
        <w:ind w:left="1418" w:hanging="141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01030CBC"/>
    <w:multiLevelType w:val="hybridMultilevel"/>
    <w:tmpl w:val="58563768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0A57DA"/>
    <w:multiLevelType w:val="hybridMultilevel"/>
    <w:tmpl w:val="2C0AD332"/>
    <w:lvl w:ilvl="0" w:tplc="D91CC124">
      <w:start w:val="1"/>
      <w:numFmt w:val="decimal"/>
      <w:pStyle w:val="Vedlegg"/>
      <w:lvlText w:val="Vedlegg %1:"/>
      <w:lvlJc w:val="left"/>
      <w:pPr>
        <w:ind w:left="720" w:hanging="360"/>
      </w:pPr>
      <w:rPr>
        <w:rFonts w:ascii="Calibri Light" w:hAnsi="Calibri Light" w:hint="default"/>
        <w:b/>
        <w:i w:val="0"/>
        <w:sz w:val="22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6F5704"/>
    <w:multiLevelType w:val="hybridMultilevel"/>
    <w:tmpl w:val="61EAA618"/>
    <w:lvl w:ilvl="0" w:tplc="7C06539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CC259E"/>
    <w:multiLevelType w:val="multilevel"/>
    <w:tmpl w:val="80EC6AE4"/>
    <w:styleLink w:val="Stil1"/>
    <w:lvl w:ilvl="0">
      <w:start w:val="1"/>
      <w:numFmt w:val="decimal"/>
      <w:lvlText w:val="Bilag %1:"/>
      <w:lvlJc w:val="left"/>
      <w:pPr>
        <w:tabs>
          <w:tab w:val="num" w:pos="1418"/>
        </w:tabs>
        <w:ind w:left="360" w:hanging="360"/>
      </w:pPr>
      <w:rPr>
        <w:rFonts w:ascii="Calibri Light" w:hAnsi="Calibri Light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 w15:restartNumberingAfterBreak="0">
    <w:nsid w:val="23C45FE9"/>
    <w:multiLevelType w:val="multilevel"/>
    <w:tmpl w:val="D700D24E"/>
    <w:lvl w:ilvl="0">
      <w:start w:val="1"/>
      <w:numFmt w:val="decimal"/>
      <w:pStyle w:val="Overskrift1"/>
      <w:lvlText w:val="%1."/>
      <w:lvlJc w:val="left"/>
      <w:pPr>
        <w:ind w:left="862" w:hanging="862"/>
      </w:pPr>
      <w:rPr>
        <w:rFonts w:hint="default"/>
      </w:rPr>
    </w:lvl>
    <w:lvl w:ilvl="1">
      <w:start w:val="1"/>
      <w:numFmt w:val="decimal"/>
      <w:pStyle w:val="Overskrift2"/>
      <w:lvlText w:val="%1.%2."/>
      <w:lvlJc w:val="left"/>
      <w:pPr>
        <w:ind w:left="862" w:hanging="862"/>
      </w:pPr>
      <w:rPr>
        <w:rFonts w:hint="default"/>
      </w:rPr>
    </w:lvl>
    <w:lvl w:ilvl="2">
      <w:start w:val="1"/>
      <w:numFmt w:val="decimal"/>
      <w:pStyle w:val="Overskrift3"/>
      <w:lvlText w:val="%1.%2.%3."/>
      <w:lvlJc w:val="left"/>
      <w:pPr>
        <w:ind w:left="862" w:hanging="862"/>
      </w:pPr>
      <w:rPr>
        <w:rFonts w:hint="default"/>
      </w:rPr>
    </w:lvl>
    <w:lvl w:ilvl="3">
      <w:start w:val="1"/>
      <w:numFmt w:val="decimal"/>
      <w:pStyle w:val="Overskrift4"/>
      <w:lvlText w:val="%1.%2.%3.%4."/>
      <w:lvlJc w:val="left"/>
      <w:pPr>
        <w:ind w:left="862" w:hanging="862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862" w:hanging="86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2" w:hanging="862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62" w:hanging="862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62" w:hanging="86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62" w:hanging="862"/>
      </w:pPr>
      <w:rPr>
        <w:rFonts w:hint="default"/>
      </w:rPr>
    </w:lvl>
  </w:abstractNum>
  <w:abstractNum w:abstractNumId="6" w15:restartNumberingAfterBreak="0">
    <w:nsid w:val="279C36ED"/>
    <w:multiLevelType w:val="hybridMultilevel"/>
    <w:tmpl w:val="76449CCE"/>
    <w:lvl w:ilvl="0" w:tplc="75C0E7F6">
      <w:start w:val="2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0C04E8"/>
    <w:multiLevelType w:val="multilevel"/>
    <w:tmpl w:val="343C3E0C"/>
    <w:lvl w:ilvl="0">
      <w:start w:val="1"/>
      <w:numFmt w:val="decimal"/>
      <w:lvlText w:val="Vitne %1:"/>
      <w:lvlJc w:val="left"/>
      <w:pPr>
        <w:tabs>
          <w:tab w:val="num" w:pos="720"/>
        </w:tabs>
        <w:ind w:left="357" w:hanging="357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" w15:restartNumberingAfterBreak="0">
    <w:nsid w:val="548132C9"/>
    <w:multiLevelType w:val="hybridMultilevel"/>
    <w:tmpl w:val="27B21CA0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B80557"/>
    <w:multiLevelType w:val="multilevel"/>
    <w:tmpl w:val="FF3E71EA"/>
    <w:lvl w:ilvl="0">
      <w:start w:val="1"/>
      <w:numFmt w:val="decimal"/>
      <w:pStyle w:val="Vitne"/>
      <w:lvlText w:val="Vitne %1:"/>
      <w:lvlJc w:val="left"/>
      <w:pPr>
        <w:tabs>
          <w:tab w:val="num" w:pos="1418"/>
        </w:tabs>
        <w:ind w:left="357" w:hanging="357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0" w15:restartNumberingAfterBreak="0">
    <w:nsid w:val="67766E43"/>
    <w:multiLevelType w:val="multilevel"/>
    <w:tmpl w:val="CC3A778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Overskrift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Overskrift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Overskrift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Overskrift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Overskrift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73A72FAB"/>
    <w:multiLevelType w:val="multilevel"/>
    <w:tmpl w:val="E85EE2A0"/>
    <w:numStyleLink w:val="Bilager"/>
  </w:abstractNum>
  <w:num w:numId="1">
    <w:abstractNumId w:val="10"/>
  </w:num>
  <w:num w:numId="2">
    <w:abstractNumId w:val="5"/>
  </w:num>
  <w:num w:numId="3">
    <w:abstractNumId w:val="7"/>
  </w:num>
  <w:num w:numId="4">
    <w:abstractNumId w:val="9"/>
  </w:num>
  <w:num w:numId="5">
    <w:abstractNumId w:val="4"/>
  </w:num>
  <w:num w:numId="6">
    <w:abstractNumId w:val="0"/>
  </w:num>
  <w:num w:numId="7">
    <w:abstractNumId w:val="11"/>
  </w:num>
  <w:num w:numId="8">
    <w:abstractNumId w:val="2"/>
  </w:num>
  <w:num w:numId="9">
    <w:abstractNumId w:val="6"/>
  </w:num>
  <w:num w:numId="10">
    <w:abstractNumId w:val="8"/>
  </w:num>
  <w:num w:numId="11">
    <w:abstractNumId w:val="3"/>
  </w:num>
  <w:num w:numId="12">
    <w:abstractNumId w:val="1"/>
  </w:num>
  <w:numIdMacAtCleanup w:val="7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Lars Folkvard Giske">
    <w15:presenceInfo w15:providerId="AD" w15:userId="S::Lars.Giske@foyen.no::b5f2f251-f739-495f-829c-fa79dc79f6b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stylePaneSortMethod w:val="0000"/>
  <w:styleLockTheme/>
  <w:styleLockQFSet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0595"/>
    <w:rsid w:val="00000EB7"/>
    <w:rsid w:val="000131B5"/>
    <w:rsid w:val="0001790F"/>
    <w:rsid w:val="000350B5"/>
    <w:rsid w:val="0004377F"/>
    <w:rsid w:val="000514AF"/>
    <w:rsid w:val="00052B8D"/>
    <w:rsid w:val="000559EB"/>
    <w:rsid w:val="00055EDC"/>
    <w:rsid w:val="00056532"/>
    <w:rsid w:val="000638CD"/>
    <w:rsid w:val="00072516"/>
    <w:rsid w:val="000A63D5"/>
    <w:rsid w:val="000B0E53"/>
    <w:rsid w:val="000B2C43"/>
    <w:rsid w:val="000B5909"/>
    <w:rsid w:val="000B7B27"/>
    <w:rsid w:val="000C666A"/>
    <w:rsid w:val="000D4914"/>
    <w:rsid w:val="000E2CAD"/>
    <w:rsid w:val="0010140C"/>
    <w:rsid w:val="00102964"/>
    <w:rsid w:val="00105609"/>
    <w:rsid w:val="00136975"/>
    <w:rsid w:val="00142486"/>
    <w:rsid w:val="00142FD3"/>
    <w:rsid w:val="0015710D"/>
    <w:rsid w:val="0016445C"/>
    <w:rsid w:val="001770F5"/>
    <w:rsid w:val="00191464"/>
    <w:rsid w:val="001B078D"/>
    <w:rsid w:val="001B1120"/>
    <w:rsid w:val="001B1C68"/>
    <w:rsid w:val="001D1C25"/>
    <w:rsid w:val="001D42C3"/>
    <w:rsid w:val="001D42DB"/>
    <w:rsid w:val="001D7A89"/>
    <w:rsid w:val="001F589B"/>
    <w:rsid w:val="002108D8"/>
    <w:rsid w:val="00214CA1"/>
    <w:rsid w:val="002221C4"/>
    <w:rsid w:val="002339D3"/>
    <w:rsid w:val="0023606F"/>
    <w:rsid w:val="00236BD2"/>
    <w:rsid w:val="00246B89"/>
    <w:rsid w:val="00274019"/>
    <w:rsid w:val="00277DE5"/>
    <w:rsid w:val="00295987"/>
    <w:rsid w:val="002962F0"/>
    <w:rsid w:val="002A1DAD"/>
    <w:rsid w:val="002B27DB"/>
    <w:rsid w:val="002C03E3"/>
    <w:rsid w:val="002D59CF"/>
    <w:rsid w:val="002D5B91"/>
    <w:rsid w:val="002E7D51"/>
    <w:rsid w:val="002F0AF1"/>
    <w:rsid w:val="002F54B1"/>
    <w:rsid w:val="002F5AF8"/>
    <w:rsid w:val="00303D5F"/>
    <w:rsid w:val="00304338"/>
    <w:rsid w:val="00305955"/>
    <w:rsid w:val="00311152"/>
    <w:rsid w:val="00317181"/>
    <w:rsid w:val="00326E35"/>
    <w:rsid w:val="00333792"/>
    <w:rsid w:val="00334790"/>
    <w:rsid w:val="003467AD"/>
    <w:rsid w:val="0035367F"/>
    <w:rsid w:val="00355042"/>
    <w:rsid w:val="0036360D"/>
    <w:rsid w:val="00364E10"/>
    <w:rsid w:val="00370092"/>
    <w:rsid w:val="00373B0F"/>
    <w:rsid w:val="00384A6B"/>
    <w:rsid w:val="003918BB"/>
    <w:rsid w:val="00393854"/>
    <w:rsid w:val="00395C90"/>
    <w:rsid w:val="003A30CB"/>
    <w:rsid w:val="003A4C5B"/>
    <w:rsid w:val="003D76BC"/>
    <w:rsid w:val="003E34E5"/>
    <w:rsid w:val="003E40A9"/>
    <w:rsid w:val="003F2AE4"/>
    <w:rsid w:val="00405ACD"/>
    <w:rsid w:val="00423656"/>
    <w:rsid w:val="00424DCD"/>
    <w:rsid w:val="00436410"/>
    <w:rsid w:val="0044263E"/>
    <w:rsid w:val="0045743E"/>
    <w:rsid w:val="00460385"/>
    <w:rsid w:val="004724D0"/>
    <w:rsid w:val="00474E2A"/>
    <w:rsid w:val="0047751E"/>
    <w:rsid w:val="00493571"/>
    <w:rsid w:val="004A1A33"/>
    <w:rsid w:val="004B0D9E"/>
    <w:rsid w:val="004B1B3E"/>
    <w:rsid w:val="004B2217"/>
    <w:rsid w:val="004F45DA"/>
    <w:rsid w:val="00501554"/>
    <w:rsid w:val="00507938"/>
    <w:rsid w:val="00515C10"/>
    <w:rsid w:val="005171ED"/>
    <w:rsid w:val="00527C4F"/>
    <w:rsid w:val="00541C18"/>
    <w:rsid w:val="0054398F"/>
    <w:rsid w:val="0055338A"/>
    <w:rsid w:val="005644A6"/>
    <w:rsid w:val="005703C7"/>
    <w:rsid w:val="005A6EA6"/>
    <w:rsid w:val="005A7602"/>
    <w:rsid w:val="005B2EC8"/>
    <w:rsid w:val="005B38A9"/>
    <w:rsid w:val="005F2337"/>
    <w:rsid w:val="006142B2"/>
    <w:rsid w:val="00614591"/>
    <w:rsid w:val="00624C99"/>
    <w:rsid w:val="00637484"/>
    <w:rsid w:val="00662B97"/>
    <w:rsid w:val="00685D1C"/>
    <w:rsid w:val="00692E86"/>
    <w:rsid w:val="00695EFA"/>
    <w:rsid w:val="006967AD"/>
    <w:rsid w:val="006A1259"/>
    <w:rsid w:val="006B541C"/>
    <w:rsid w:val="006B6D21"/>
    <w:rsid w:val="006C7251"/>
    <w:rsid w:val="006D221D"/>
    <w:rsid w:val="006D41EA"/>
    <w:rsid w:val="006E1958"/>
    <w:rsid w:val="006E40DB"/>
    <w:rsid w:val="0071263E"/>
    <w:rsid w:val="007457D4"/>
    <w:rsid w:val="00753B2C"/>
    <w:rsid w:val="007618EF"/>
    <w:rsid w:val="00762214"/>
    <w:rsid w:val="00773D60"/>
    <w:rsid w:val="00781512"/>
    <w:rsid w:val="0079066D"/>
    <w:rsid w:val="00792607"/>
    <w:rsid w:val="007A399F"/>
    <w:rsid w:val="007A4CC0"/>
    <w:rsid w:val="007C07B4"/>
    <w:rsid w:val="007C3A30"/>
    <w:rsid w:val="007C40B4"/>
    <w:rsid w:val="007D0D34"/>
    <w:rsid w:val="007D2672"/>
    <w:rsid w:val="007F313D"/>
    <w:rsid w:val="00801ED2"/>
    <w:rsid w:val="0081297F"/>
    <w:rsid w:val="00815D06"/>
    <w:rsid w:val="00836652"/>
    <w:rsid w:val="008516D1"/>
    <w:rsid w:val="00852EFD"/>
    <w:rsid w:val="00853DC5"/>
    <w:rsid w:val="00861A98"/>
    <w:rsid w:val="0087780F"/>
    <w:rsid w:val="00877B9E"/>
    <w:rsid w:val="00884F4E"/>
    <w:rsid w:val="00892DFD"/>
    <w:rsid w:val="00897DA9"/>
    <w:rsid w:val="008A4332"/>
    <w:rsid w:val="008A75A1"/>
    <w:rsid w:val="008B02A0"/>
    <w:rsid w:val="008D1677"/>
    <w:rsid w:val="008D7440"/>
    <w:rsid w:val="008E14EB"/>
    <w:rsid w:val="009010AA"/>
    <w:rsid w:val="00901575"/>
    <w:rsid w:val="00920780"/>
    <w:rsid w:val="00922A6A"/>
    <w:rsid w:val="00951517"/>
    <w:rsid w:val="009710A1"/>
    <w:rsid w:val="009724C6"/>
    <w:rsid w:val="009726E5"/>
    <w:rsid w:val="0098321D"/>
    <w:rsid w:val="00984A00"/>
    <w:rsid w:val="0098692A"/>
    <w:rsid w:val="009B053A"/>
    <w:rsid w:val="009B076B"/>
    <w:rsid w:val="009B6942"/>
    <w:rsid w:val="009B75B8"/>
    <w:rsid w:val="009C66EC"/>
    <w:rsid w:val="009D00F3"/>
    <w:rsid w:val="009E0E0E"/>
    <w:rsid w:val="009E2C6C"/>
    <w:rsid w:val="009E54A5"/>
    <w:rsid w:val="009F334E"/>
    <w:rsid w:val="00A11F31"/>
    <w:rsid w:val="00A21394"/>
    <w:rsid w:val="00A27999"/>
    <w:rsid w:val="00A370F4"/>
    <w:rsid w:val="00A52CF4"/>
    <w:rsid w:val="00A6616A"/>
    <w:rsid w:val="00A80914"/>
    <w:rsid w:val="00A91153"/>
    <w:rsid w:val="00A944BD"/>
    <w:rsid w:val="00AA4E19"/>
    <w:rsid w:val="00AA70DC"/>
    <w:rsid w:val="00AC18B1"/>
    <w:rsid w:val="00AC4E56"/>
    <w:rsid w:val="00AC6388"/>
    <w:rsid w:val="00AC7ED5"/>
    <w:rsid w:val="00AE416F"/>
    <w:rsid w:val="00AF4BDD"/>
    <w:rsid w:val="00B0433B"/>
    <w:rsid w:val="00B04F8E"/>
    <w:rsid w:val="00B16CC4"/>
    <w:rsid w:val="00B22114"/>
    <w:rsid w:val="00B416B9"/>
    <w:rsid w:val="00B666BA"/>
    <w:rsid w:val="00B70D8D"/>
    <w:rsid w:val="00B81DB7"/>
    <w:rsid w:val="00B92E7F"/>
    <w:rsid w:val="00BA263E"/>
    <w:rsid w:val="00BA31CA"/>
    <w:rsid w:val="00BC0D2F"/>
    <w:rsid w:val="00BD3439"/>
    <w:rsid w:val="00BF16BA"/>
    <w:rsid w:val="00BF54FE"/>
    <w:rsid w:val="00C008CE"/>
    <w:rsid w:val="00C042C3"/>
    <w:rsid w:val="00C04417"/>
    <w:rsid w:val="00C0475D"/>
    <w:rsid w:val="00C16C06"/>
    <w:rsid w:val="00C25FED"/>
    <w:rsid w:val="00C42B22"/>
    <w:rsid w:val="00C4681E"/>
    <w:rsid w:val="00C479C4"/>
    <w:rsid w:val="00C54200"/>
    <w:rsid w:val="00C6370C"/>
    <w:rsid w:val="00C64529"/>
    <w:rsid w:val="00C67D0D"/>
    <w:rsid w:val="00C70D83"/>
    <w:rsid w:val="00C739B8"/>
    <w:rsid w:val="00CA58C2"/>
    <w:rsid w:val="00CC32F4"/>
    <w:rsid w:val="00CC7A1F"/>
    <w:rsid w:val="00CE092C"/>
    <w:rsid w:val="00CE68A5"/>
    <w:rsid w:val="00CF7494"/>
    <w:rsid w:val="00D07324"/>
    <w:rsid w:val="00D20595"/>
    <w:rsid w:val="00D47980"/>
    <w:rsid w:val="00D6296F"/>
    <w:rsid w:val="00D66727"/>
    <w:rsid w:val="00D74DFB"/>
    <w:rsid w:val="00D83DC3"/>
    <w:rsid w:val="00D904B8"/>
    <w:rsid w:val="00DB0D84"/>
    <w:rsid w:val="00DB42AC"/>
    <w:rsid w:val="00DC0652"/>
    <w:rsid w:val="00DC73EA"/>
    <w:rsid w:val="00DD34C2"/>
    <w:rsid w:val="00DF5749"/>
    <w:rsid w:val="00E20515"/>
    <w:rsid w:val="00E21909"/>
    <w:rsid w:val="00E21BB5"/>
    <w:rsid w:val="00E25A46"/>
    <w:rsid w:val="00E41EE9"/>
    <w:rsid w:val="00E609AC"/>
    <w:rsid w:val="00E74EA0"/>
    <w:rsid w:val="00E95981"/>
    <w:rsid w:val="00EA5FAE"/>
    <w:rsid w:val="00EB39D4"/>
    <w:rsid w:val="00EB623F"/>
    <w:rsid w:val="00EB7BDD"/>
    <w:rsid w:val="00EC0E63"/>
    <w:rsid w:val="00EC2850"/>
    <w:rsid w:val="00EF1772"/>
    <w:rsid w:val="00F01063"/>
    <w:rsid w:val="00F201A9"/>
    <w:rsid w:val="00F21916"/>
    <w:rsid w:val="00F23E20"/>
    <w:rsid w:val="00F3057C"/>
    <w:rsid w:val="00F326E7"/>
    <w:rsid w:val="00F55CEB"/>
    <w:rsid w:val="00F6682F"/>
    <w:rsid w:val="00F71D86"/>
    <w:rsid w:val="00F85FC4"/>
    <w:rsid w:val="00F91E46"/>
    <w:rsid w:val="00FA07B0"/>
    <w:rsid w:val="00FA0C9B"/>
    <w:rsid w:val="00FC3E05"/>
    <w:rsid w:val="00FC442B"/>
    <w:rsid w:val="00FC4747"/>
    <w:rsid w:val="00FF4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9DC2607"/>
  <w15:chartTrackingRefBased/>
  <w15:docId w15:val="{CF9F1AB0-3AEA-49A6-9909-63AD470EA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 Light" w:eastAsiaTheme="minorHAnsi" w:hAnsi="Calibri Light" w:cstheme="minorBidi"/>
        <w:sz w:val="22"/>
        <w:szCs w:val="22"/>
        <w:lang w:val="nb-NO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locked="1" w:semiHidden="1" w:uiPriority="9" w:unhideWhenUsed="1"/>
    <w:lsdException w:name="heading 7" w:locked="1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2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0595"/>
    <w:pPr>
      <w:spacing w:after="0"/>
    </w:pPr>
    <w:rPr>
      <w:rFonts w:ascii="Calibri" w:hAnsi="Calibri" w:cs="Calibri"/>
    </w:rPr>
  </w:style>
  <w:style w:type="paragraph" w:styleId="Overskrift1">
    <w:name w:val="heading 1"/>
    <w:aliases w:val="FT Overskrift 1"/>
    <w:basedOn w:val="Normal"/>
    <w:next w:val="Normal"/>
    <w:link w:val="Overskrift1Tegn"/>
    <w:uiPriority w:val="9"/>
    <w:qFormat/>
    <w:rsid w:val="00A52CF4"/>
    <w:pPr>
      <w:keepNext/>
      <w:keepLines/>
      <w:numPr>
        <w:numId w:val="2"/>
      </w:numPr>
      <w:spacing w:before="360" w:after="120"/>
      <w:contextualSpacing/>
      <w:outlineLvl w:val="0"/>
    </w:pPr>
    <w:rPr>
      <w:rFonts w:ascii="Calibri Light" w:eastAsiaTheme="majorEastAsia" w:hAnsi="Calibri Light" w:cstheme="majorBidi"/>
      <w:b/>
      <w:caps/>
      <w:color w:val="000000" w:themeColor="text1"/>
      <w:szCs w:val="32"/>
    </w:rPr>
  </w:style>
  <w:style w:type="paragraph" w:styleId="Overskrift2">
    <w:name w:val="heading 2"/>
    <w:aliases w:val="FT Overskrift 2"/>
    <w:basedOn w:val="Overskrift1"/>
    <w:next w:val="Normal"/>
    <w:link w:val="Overskrift2Tegn"/>
    <w:uiPriority w:val="9"/>
    <w:qFormat/>
    <w:rsid w:val="00E21909"/>
    <w:pPr>
      <w:numPr>
        <w:ilvl w:val="1"/>
      </w:numPr>
      <w:spacing w:before="240"/>
      <w:contextualSpacing w:val="0"/>
      <w:mirrorIndents/>
      <w:outlineLvl w:val="1"/>
    </w:pPr>
    <w:rPr>
      <w:caps w:val="0"/>
      <w:szCs w:val="26"/>
    </w:rPr>
  </w:style>
  <w:style w:type="paragraph" w:styleId="Overskrift3">
    <w:name w:val="heading 3"/>
    <w:aliases w:val="FT Overskrift 3"/>
    <w:basedOn w:val="Overskrift2"/>
    <w:next w:val="Normal"/>
    <w:link w:val="Overskrift3Tegn"/>
    <w:autoRedefine/>
    <w:uiPriority w:val="9"/>
    <w:qFormat/>
    <w:rsid w:val="00BF54FE"/>
    <w:pPr>
      <w:numPr>
        <w:ilvl w:val="2"/>
      </w:numPr>
      <w:spacing w:before="160" w:after="160"/>
      <w:outlineLvl w:val="2"/>
    </w:pPr>
    <w:rPr>
      <w:b w:val="0"/>
      <w:i/>
      <w:szCs w:val="24"/>
    </w:rPr>
  </w:style>
  <w:style w:type="paragraph" w:styleId="Overskrift4">
    <w:name w:val="heading 4"/>
    <w:aliases w:val="FT Overskrift 4"/>
    <w:basedOn w:val="Normal"/>
    <w:next w:val="Normal"/>
    <w:link w:val="Overskrift4Tegn"/>
    <w:autoRedefine/>
    <w:uiPriority w:val="9"/>
    <w:qFormat/>
    <w:rsid w:val="00E21909"/>
    <w:pPr>
      <w:keepNext/>
      <w:keepLines/>
      <w:numPr>
        <w:ilvl w:val="3"/>
        <w:numId w:val="2"/>
      </w:numPr>
      <w:spacing w:before="160" w:after="160"/>
      <w:outlineLvl w:val="3"/>
    </w:pPr>
    <w:rPr>
      <w:rFonts w:ascii="Calibri Light" w:eastAsiaTheme="majorEastAsia" w:hAnsi="Calibri Light" w:cstheme="majorBidi"/>
      <w:i/>
      <w:iCs/>
    </w:rPr>
  </w:style>
  <w:style w:type="paragraph" w:styleId="Overskrift5">
    <w:name w:val="heading 5"/>
    <w:basedOn w:val="Normal"/>
    <w:next w:val="Normal"/>
    <w:link w:val="Overskrift5Tegn"/>
    <w:uiPriority w:val="9"/>
    <w:semiHidden/>
    <w:rsid w:val="00A52CF4"/>
    <w:pPr>
      <w:keepNext/>
      <w:keepLines/>
      <w:numPr>
        <w:ilvl w:val="4"/>
        <w:numId w:val="1"/>
      </w:numPr>
      <w:outlineLvl w:val="4"/>
    </w:pPr>
    <w:rPr>
      <w:rFonts w:eastAsiaTheme="majorEastAsia" w:cstheme="majorBidi"/>
    </w:rPr>
  </w:style>
  <w:style w:type="paragraph" w:styleId="Overskrift6">
    <w:name w:val="heading 6"/>
    <w:basedOn w:val="Normal"/>
    <w:next w:val="Normal"/>
    <w:link w:val="Overskrift6Tegn"/>
    <w:uiPriority w:val="9"/>
    <w:semiHidden/>
    <w:locked/>
    <w:rsid w:val="00A52CF4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7F7F7F" w:themeColor="text1" w:themeTint="80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locked/>
    <w:rsid w:val="00A52CF4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A52CF4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A52CF4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table" w:customStyle="1" w:styleId="MakingWavestable1">
    <w:name w:val="Making Waves table 1"/>
    <w:basedOn w:val="Vanligtabell"/>
    <w:uiPriority w:val="99"/>
    <w:locked/>
    <w:rsid w:val="00A52CF4"/>
    <w:pPr>
      <w:spacing w:after="0"/>
    </w:pPr>
    <w:rPr>
      <w:rFonts w:ascii="Arial" w:hAnsi="Arial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8" w:type="dxa"/>
        <w:left w:w="142" w:type="dxa"/>
        <w:bottom w:w="28" w:type="dxa"/>
        <w:right w:w="142" w:type="dxa"/>
      </w:tblCellMar>
    </w:tblPr>
    <w:tblStylePr w:type="firstRow">
      <w:rPr>
        <w:rFonts w:ascii="Arial Black" w:hAnsi="Arial Black"/>
        <w:sz w:val="20"/>
      </w:rPr>
      <w:tblPr/>
      <w:tcPr>
        <w:tcBorders>
          <w:top w:val="single" w:sz="24" w:space="0" w:color="auto"/>
          <w:left w:val="single" w:sz="4" w:space="0" w:color="auto"/>
          <w:bottom w:val="single" w:sz="2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FFFFFF" w:themeFill="background1"/>
      </w:tcPr>
    </w:tblStylePr>
  </w:style>
  <w:style w:type="character" w:customStyle="1" w:styleId="Overskrift4Tegn">
    <w:name w:val="Overskrift 4 Tegn"/>
    <w:aliases w:val="FT Overskrift 4 Tegn"/>
    <w:basedOn w:val="Standardskriftforavsnitt"/>
    <w:link w:val="Overskrift4"/>
    <w:uiPriority w:val="9"/>
    <w:rsid w:val="00E21909"/>
    <w:rPr>
      <w:rFonts w:eastAsiaTheme="majorEastAsia" w:cstheme="majorBidi"/>
      <w:i/>
      <w:iCs/>
    </w:rPr>
  </w:style>
  <w:style w:type="character" w:customStyle="1" w:styleId="Overskrift3Tegn">
    <w:name w:val="Overskrift 3 Tegn"/>
    <w:aliases w:val="FT Overskrift 3 Tegn"/>
    <w:basedOn w:val="Standardskriftforavsnitt"/>
    <w:link w:val="Overskrift3"/>
    <w:uiPriority w:val="9"/>
    <w:rsid w:val="00BF54FE"/>
    <w:rPr>
      <w:rFonts w:eastAsiaTheme="majorEastAsia" w:cstheme="majorBidi"/>
      <w:i/>
      <w:color w:val="000000" w:themeColor="text1"/>
      <w:szCs w:val="24"/>
    </w:rPr>
  </w:style>
  <w:style w:type="character" w:customStyle="1" w:styleId="Overskrift2Tegn">
    <w:name w:val="Overskrift 2 Tegn"/>
    <w:aliases w:val="FT Overskrift 2 Tegn"/>
    <w:basedOn w:val="Standardskriftforavsnitt"/>
    <w:link w:val="Overskrift2"/>
    <w:uiPriority w:val="9"/>
    <w:rsid w:val="00E21909"/>
    <w:rPr>
      <w:rFonts w:eastAsiaTheme="majorEastAsia" w:cstheme="majorBidi"/>
      <w:b/>
      <w:color w:val="000000" w:themeColor="text1"/>
      <w:szCs w:val="26"/>
    </w:rPr>
  </w:style>
  <w:style w:type="character" w:customStyle="1" w:styleId="Overskrift1Tegn">
    <w:name w:val="Overskrift 1 Tegn"/>
    <w:aliases w:val="FT Overskrift 1 Tegn"/>
    <w:basedOn w:val="Standardskriftforavsnitt"/>
    <w:link w:val="Overskrift1"/>
    <w:rsid w:val="00A52CF4"/>
    <w:rPr>
      <w:rFonts w:eastAsiaTheme="majorEastAsia" w:cstheme="majorBidi"/>
      <w:b/>
      <w:caps/>
      <w:color w:val="000000" w:themeColor="text1"/>
      <w:szCs w:val="32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A52CF4"/>
    <w:rPr>
      <w:rFonts w:eastAsiaTheme="majorEastAsia" w:cstheme="majorBidi"/>
    </w:rPr>
  </w:style>
  <w:style w:type="paragraph" w:customStyle="1" w:styleId="Tabletext">
    <w:name w:val="Table text"/>
    <w:basedOn w:val="Normal"/>
    <w:autoRedefine/>
    <w:uiPriority w:val="8"/>
    <w:semiHidden/>
    <w:qFormat/>
    <w:rsid w:val="00A52CF4"/>
    <w:pPr>
      <w:spacing w:after="80"/>
    </w:pPr>
    <w:rPr>
      <w:rFonts w:ascii="Arial" w:hAnsi="Arial"/>
      <w:sz w:val="18"/>
    </w:rPr>
  </w:style>
  <w:style w:type="paragraph" w:styleId="Topptekst">
    <w:name w:val="header"/>
    <w:basedOn w:val="Normal"/>
    <w:link w:val="TopptekstTegn"/>
    <w:uiPriority w:val="2"/>
    <w:unhideWhenUsed/>
    <w:rsid w:val="00A52CF4"/>
    <w:pPr>
      <w:tabs>
        <w:tab w:val="center" w:pos="4536"/>
        <w:tab w:val="right" w:pos="9072"/>
      </w:tabs>
    </w:pPr>
    <w:rPr>
      <w:rFonts w:ascii="Calibri Light" w:hAnsi="Calibri Light" w:cstheme="minorBidi"/>
      <w:sz w:val="16"/>
    </w:rPr>
  </w:style>
  <w:style w:type="character" w:customStyle="1" w:styleId="TopptekstTegn">
    <w:name w:val="Topptekst Tegn"/>
    <w:basedOn w:val="Standardskriftforavsnitt"/>
    <w:link w:val="Topptekst"/>
    <w:uiPriority w:val="2"/>
    <w:rsid w:val="00A52CF4"/>
    <w:rPr>
      <w:sz w:val="16"/>
    </w:rPr>
  </w:style>
  <w:style w:type="paragraph" w:styleId="Bunntekst">
    <w:name w:val="footer"/>
    <w:basedOn w:val="Normal"/>
    <w:link w:val="BunntekstTegn"/>
    <w:uiPriority w:val="99"/>
    <w:unhideWhenUsed/>
    <w:qFormat/>
    <w:rsid w:val="00A52CF4"/>
    <w:pPr>
      <w:tabs>
        <w:tab w:val="center" w:pos="4536"/>
        <w:tab w:val="right" w:pos="9072"/>
      </w:tabs>
    </w:pPr>
    <w:rPr>
      <w:rFonts w:ascii="Calibri Light" w:hAnsi="Calibri Light" w:cstheme="minorBidi"/>
      <w:sz w:val="16"/>
    </w:rPr>
  </w:style>
  <w:style w:type="character" w:customStyle="1" w:styleId="BunntekstTegn">
    <w:name w:val="Bunntekst Tegn"/>
    <w:basedOn w:val="Standardskriftforavsnitt"/>
    <w:link w:val="Bunntekst"/>
    <w:uiPriority w:val="99"/>
    <w:rsid w:val="00A52CF4"/>
    <w:rPr>
      <w:sz w:val="16"/>
    </w:rPr>
  </w:style>
  <w:style w:type="paragraph" w:customStyle="1" w:styleId="Sidenr">
    <w:name w:val="Sidenr"/>
    <w:basedOn w:val="Bunntekst"/>
    <w:uiPriority w:val="3"/>
    <w:qFormat/>
    <w:rsid w:val="00A52CF4"/>
    <w:rPr>
      <w:sz w:val="18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A52CF4"/>
    <w:rPr>
      <w:rFonts w:asciiTheme="majorHAnsi" w:eastAsiaTheme="majorEastAsia" w:hAnsiTheme="majorHAnsi" w:cstheme="majorBidi"/>
      <w:color w:val="7F7F7F" w:themeColor="text1" w:themeTint="80"/>
    </w:rPr>
  </w:style>
  <w:style w:type="paragraph" w:styleId="Bobletekst">
    <w:name w:val="Balloon Text"/>
    <w:basedOn w:val="Normal"/>
    <w:link w:val="BobletekstTegn"/>
    <w:uiPriority w:val="99"/>
    <w:semiHidden/>
    <w:unhideWhenUsed/>
    <w:rsid w:val="00A52CF4"/>
    <w:rPr>
      <w:rFonts w:ascii="Segoe UI" w:hAnsi="Segoe UI" w:cs="Segoe UI"/>
      <w:sz w:val="18"/>
      <w:szCs w:val="18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A52CF4"/>
    <w:rPr>
      <w:rFonts w:ascii="Segoe UI" w:hAnsi="Segoe UI" w:cs="Segoe UI"/>
      <w:sz w:val="18"/>
      <w:szCs w:val="18"/>
    </w:rPr>
  </w:style>
  <w:style w:type="paragraph" w:customStyle="1" w:styleId="Overskriftstorebokstaver">
    <w:name w:val="Overskrift (store bokstaver)"/>
    <w:basedOn w:val="Normal"/>
    <w:next w:val="Normal"/>
    <w:qFormat/>
    <w:locked/>
    <w:rsid w:val="00A52CF4"/>
    <w:rPr>
      <w:rFonts w:ascii="Calibri Light" w:hAnsi="Calibri Light" w:cstheme="minorBidi"/>
      <w:b/>
      <w:caps/>
    </w:rPr>
  </w:style>
  <w:style w:type="paragraph" w:customStyle="1" w:styleId="Overskrift11">
    <w:name w:val="Overskrift 11"/>
    <w:basedOn w:val="Normal"/>
    <w:uiPriority w:val="1"/>
    <w:semiHidden/>
    <w:qFormat/>
    <w:locked/>
    <w:rsid w:val="00A52CF4"/>
    <w:pPr>
      <w:spacing w:before="360" w:after="120"/>
    </w:pPr>
    <w:rPr>
      <w:b/>
      <w:caps/>
      <w:sz w:val="24"/>
    </w:rPr>
  </w:style>
  <w:style w:type="paragraph" w:customStyle="1" w:styleId="Overskrift21">
    <w:name w:val="Overskrift 21"/>
    <w:basedOn w:val="Overskrift11"/>
    <w:next w:val="Normal"/>
    <w:uiPriority w:val="1"/>
    <w:semiHidden/>
    <w:qFormat/>
    <w:locked/>
    <w:rsid w:val="00A52CF4"/>
    <w:pPr>
      <w:numPr>
        <w:ilvl w:val="1"/>
      </w:numPr>
      <w:spacing w:before="240"/>
      <w:ind w:left="578" w:hanging="578"/>
    </w:pPr>
    <w:rPr>
      <w:caps w:val="0"/>
    </w:rPr>
  </w:style>
  <w:style w:type="paragraph" w:customStyle="1" w:styleId="Overskrift31">
    <w:name w:val="Overskrift 31"/>
    <w:basedOn w:val="Overskrift21"/>
    <w:next w:val="Normal"/>
    <w:uiPriority w:val="1"/>
    <w:semiHidden/>
    <w:qFormat/>
    <w:locked/>
    <w:rsid w:val="00A52CF4"/>
    <w:pPr>
      <w:numPr>
        <w:ilvl w:val="2"/>
      </w:numPr>
      <w:spacing w:before="120" w:after="60"/>
      <w:ind w:left="578" w:hanging="578"/>
    </w:pPr>
    <w:rPr>
      <w:b w:val="0"/>
      <w:i/>
    </w:rPr>
  </w:style>
  <w:style w:type="paragraph" w:customStyle="1" w:styleId="Overskrift41">
    <w:name w:val="Overskrift 41"/>
    <w:basedOn w:val="Overskrift31"/>
    <w:next w:val="Normal"/>
    <w:uiPriority w:val="1"/>
    <w:semiHidden/>
    <w:qFormat/>
    <w:locked/>
    <w:rsid w:val="00A52CF4"/>
    <w:pPr>
      <w:numPr>
        <w:ilvl w:val="3"/>
      </w:numPr>
      <w:spacing w:before="60"/>
      <w:ind w:left="862" w:hanging="862"/>
    </w:pPr>
  </w:style>
  <w:style w:type="table" w:styleId="Tabellrutenett">
    <w:name w:val="Table Grid"/>
    <w:basedOn w:val="Vanligtabell"/>
    <w:uiPriority w:val="59"/>
    <w:rsid w:val="00A52CF4"/>
    <w:pPr>
      <w:spacing w:after="0"/>
      <w:jc w:val="both"/>
    </w:pPr>
    <w:rPr>
      <w:rFonts w:eastAsia="Times New Roman" w:cs="Times New Roman"/>
      <w:szCs w:val="20"/>
      <w:lang w:eastAsia="nb-NO"/>
    </w:rPr>
    <w:tblPr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cPr>
      <w:shd w:val="clear" w:color="auto" w:fill="auto"/>
    </w:tcPr>
  </w:style>
  <w:style w:type="character" w:styleId="Plassholdertekst">
    <w:name w:val="Placeholder Text"/>
    <w:basedOn w:val="Standardskriftforavsnitt"/>
    <w:uiPriority w:val="99"/>
    <w:semiHidden/>
    <w:rsid w:val="00A52CF4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A52CF4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kobling">
    <w:name w:val="Hyperlink"/>
    <w:basedOn w:val="Standardskriftforavsnitt"/>
    <w:uiPriority w:val="99"/>
    <w:unhideWhenUsed/>
    <w:rsid w:val="00A52CF4"/>
    <w:rPr>
      <w:color w:val="0563C1" w:themeColor="hyperlink"/>
      <w:u w:val="single"/>
    </w:rPr>
  </w:style>
  <w:style w:type="paragraph" w:customStyle="1" w:styleId="Overskriftsmbokstaver">
    <w:name w:val="Overskrift (små bokstaver)"/>
    <w:basedOn w:val="Overskriftstorebokstaver"/>
    <w:next w:val="Normal"/>
    <w:qFormat/>
    <w:rsid w:val="00A52CF4"/>
    <w:rPr>
      <w:caps w:val="0"/>
    </w:rPr>
  </w:style>
  <w:style w:type="paragraph" w:styleId="Overskriftforinnholdsfortegnelse">
    <w:name w:val="TOC Heading"/>
    <w:basedOn w:val="Overskriftstorebokstaver"/>
    <w:next w:val="Normal"/>
    <w:uiPriority w:val="39"/>
    <w:unhideWhenUsed/>
    <w:qFormat/>
    <w:rsid w:val="00A52CF4"/>
    <w:pPr>
      <w:spacing w:before="240" w:after="480" w:line="259" w:lineRule="auto"/>
    </w:pPr>
    <w:rPr>
      <w:rFonts w:asciiTheme="majorHAnsi" w:hAnsiTheme="majorHAnsi"/>
      <w:lang w:eastAsia="en-GB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A52CF4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A52CF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A52CF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E-post">
    <w:name w:val="E-post"/>
    <w:basedOn w:val="Normal"/>
    <w:next w:val="Normal"/>
    <w:qFormat/>
    <w:rsid w:val="00A52CF4"/>
    <w:rPr>
      <w:sz w:val="18"/>
    </w:rPr>
  </w:style>
  <w:style w:type="table" w:customStyle="1" w:styleId="TableGrid1">
    <w:name w:val="Table Grid1"/>
    <w:basedOn w:val="Vanligtabell"/>
    <w:uiPriority w:val="59"/>
    <w:rsid w:val="001D42DB"/>
    <w:pPr>
      <w:spacing w:after="0"/>
      <w:jc w:val="both"/>
    </w:pPr>
    <w:rPr>
      <w:rFonts w:eastAsia="Times New Roman" w:cs="Times New Roman"/>
      <w:szCs w:val="20"/>
    </w:rPr>
    <w:tblPr>
      <w:tblInd w:w="0" w:type="nil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</w:style>
  <w:style w:type="paragraph" w:customStyle="1" w:styleId="Bilag">
    <w:name w:val="Bilag"/>
    <w:basedOn w:val="Normal"/>
    <w:next w:val="Normal"/>
    <w:link w:val="BilagChar"/>
    <w:qFormat/>
    <w:rsid w:val="006E40DB"/>
    <w:pPr>
      <w:keepNext/>
      <w:keepLines/>
      <w:numPr>
        <w:numId w:val="7"/>
      </w:numPr>
      <w:contextualSpacing/>
    </w:pPr>
    <w:rPr>
      <w:rFonts w:ascii="Calibri Light" w:hAnsi="Calibri Light" w:cstheme="minorBidi"/>
    </w:rPr>
  </w:style>
  <w:style w:type="character" w:customStyle="1" w:styleId="BilagChar">
    <w:name w:val="Bilag Char"/>
    <w:basedOn w:val="Standardskriftforavsnitt"/>
    <w:link w:val="Bilag"/>
    <w:rsid w:val="006E40DB"/>
  </w:style>
  <w:style w:type="paragraph" w:customStyle="1" w:styleId="Vitne">
    <w:name w:val="Vitne"/>
    <w:basedOn w:val="Normal"/>
    <w:next w:val="Normal"/>
    <w:link w:val="VitneTegn"/>
    <w:qFormat/>
    <w:rsid w:val="00D6296F"/>
    <w:pPr>
      <w:keepNext/>
      <w:keepLines/>
      <w:numPr>
        <w:numId w:val="4"/>
      </w:numPr>
      <w:ind w:left="1430" w:hanging="1430"/>
      <w:contextualSpacing/>
    </w:pPr>
  </w:style>
  <w:style w:type="character" w:customStyle="1" w:styleId="VitneTegn">
    <w:name w:val="Vitne Tegn"/>
    <w:basedOn w:val="Standardskriftforavsnitt"/>
    <w:link w:val="Vitne"/>
    <w:rsid w:val="00D6296F"/>
  </w:style>
  <w:style w:type="numbering" w:customStyle="1" w:styleId="Stil1">
    <w:name w:val="Stil1"/>
    <w:uiPriority w:val="99"/>
    <w:rsid w:val="009D00F3"/>
    <w:pPr>
      <w:numPr>
        <w:numId w:val="5"/>
      </w:numPr>
    </w:pPr>
  </w:style>
  <w:style w:type="numbering" w:customStyle="1" w:styleId="Bilager">
    <w:name w:val="Bilager"/>
    <w:uiPriority w:val="99"/>
    <w:rsid w:val="00951517"/>
    <w:pPr>
      <w:numPr>
        <w:numId w:val="6"/>
      </w:numPr>
    </w:pPr>
  </w:style>
  <w:style w:type="paragraph" w:customStyle="1" w:styleId="Vedlegg">
    <w:name w:val="Vedlegg"/>
    <w:basedOn w:val="Normal"/>
    <w:next w:val="Normal"/>
    <w:link w:val="VedleggTegn"/>
    <w:autoRedefine/>
    <w:qFormat/>
    <w:rsid w:val="00A27999"/>
    <w:pPr>
      <w:numPr>
        <w:numId w:val="8"/>
      </w:numPr>
      <w:tabs>
        <w:tab w:val="left" w:pos="1418"/>
      </w:tabs>
      <w:ind w:left="1418" w:hanging="1418"/>
      <w:contextualSpacing/>
    </w:pPr>
  </w:style>
  <w:style w:type="character" w:customStyle="1" w:styleId="VedleggTegn">
    <w:name w:val="Vedlegg Tegn"/>
    <w:basedOn w:val="Standardskriftforavsnitt"/>
    <w:link w:val="Vedlegg"/>
    <w:rsid w:val="00A27999"/>
  </w:style>
  <w:style w:type="character" w:styleId="Merknadsreferanse">
    <w:name w:val="annotation reference"/>
    <w:basedOn w:val="Standardskriftforavsnitt"/>
    <w:uiPriority w:val="99"/>
    <w:semiHidden/>
    <w:unhideWhenUsed/>
    <w:rsid w:val="003467AD"/>
    <w:rPr>
      <w:sz w:val="16"/>
      <w:szCs w:val="16"/>
    </w:rPr>
  </w:style>
  <w:style w:type="paragraph" w:styleId="Merknadstekst">
    <w:name w:val="annotation text"/>
    <w:basedOn w:val="Normal"/>
    <w:link w:val="MerknadstekstTegn"/>
    <w:uiPriority w:val="99"/>
    <w:unhideWhenUsed/>
    <w:rsid w:val="003467AD"/>
    <w:rPr>
      <w:sz w:val="20"/>
      <w:szCs w:val="20"/>
    </w:rPr>
  </w:style>
  <w:style w:type="character" w:customStyle="1" w:styleId="MerknadstekstTegn">
    <w:name w:val="Merknadstekst Tegn"/>
    <w:basedOn w:val="Standardskriftforavsnitt"/>
    <w:link w:val="Merknadstekst"/>
    <w:uiPriority w:val="99"/>
    <w:rsid w:val="003467AD"/>
    <w:rPr>
      <w:rFonts w:ascii="Calibri" w:hAnsi="Calibri" w:cs="Calibri"/>
      <w:sz w:val="20"/>
      <w:szCs w:val="20"/>
    </w:rPr>
  </w:style>
  <w:style w:type="paragraph" w:styleId="Kommentaremne">
    <w:name w:val="annotation subject"/>
    <w:basedOn w:val="Merknadstekst"/>
    <w:next w:val="Merknadstekst"/>
    <w:link w:val="KommentaremneTegn"/>
    <w:uiPriority w:val="99"/>
    <w:semiHidden/>
    <w:unhideWhenUsed/>
    <w:rsid w:val="003467AD"/>
    <w:rPr>
      <w:b/>
      <w:bCs/>
    </w:rPr>
  </w:style>
  <w:style w:type="character" w:customStyle="1" w:styleId="KommentaremneTegn">
    <w:name w:val="Kommentaremne Tegn"/>
    <w:basedOn w:val="MerknadstekstTegn"/>
    <w:link w:val="Kommentaremne"/>
    <w:uiPriority w:val="99"/>
    <w:semiHidden/>
    <w:rsid w:val="003467AD"/>
    <w:rPr>
      <w:rFonts w:ascii="Calibri" w:hAnsi="Calibri" w:cs="Calibri"/>
      <w:b/>
      <w:bCs/>
      <w:sz w:val="20"/>
      <w:szCs w:val="20"/>
    </w:rPr>
  </w:style>
  <w:style w:type="character" w:styleId="Fulgthyperkobling">
    <w:name w:val="FollowedHyperlink"/>
    <w:basedOn w:val="Standardskriftforavsnitt"/>
    <w:uiPriority w:val="99"/>
    <w:semiHidden/>
    <w:unhideWhenUsed/>
    <w:rsid w:val="003467AD"/>
    <w:rPr>
      <w:color w:val="954F72" w:themeColor="followed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3467AD"/>
    <w:rPr>
      <w:color w:val="605E5C"/>
      <w:shd w:val="clear" w:color="auto" w:fill="E1DFDD"/>
    </w:rPr>
  </w:style>
  <w:style w:type="paragraph" w:styleId="Listeavsnitt">
    <w:name w:val="List Paragraph"/>
    <w:basedOn w:val="Normal"/>
    <w:uiPriority w:val="34"/>
    <w:qFormat/>
    <w:rsid w:val="00E609AC"/>
    <w:pPr>
      <w:ind w:left="720"/>
      <w:contextualSpacing/>
    </w:pPr>
    <w:rPr>
      <w:rFonts w:ascii="Calibri Light" w:hAnsi="Calibri Light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389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2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3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7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8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3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microsoft.com/office/2018/08/relationships/commentsExtensible" Target="commentsExtensible.xml"/><Relationship Id="rId18" Type="http://schemas.openxmlformats.org/officeDocument/2006/relationships/header" Target="header2.xml"/><Relationship Id="rId26" Type="http://schemas.openxmlformats.org/officeDocument/2006/relationships/customXml" Target="../customXml/item4.xml"/><Relationship Id="rId3" Type="http://schemas.openxmlformats.org/officeDocument/2006/relationships/customXml" Target="../customXml/item3.xml"/><Relationship Id="rId21" Type="http://schemas.openxmlformats.org/officeDocument/2006/relationships/header" Target="header3.xml"/><Relationship Id="rId7" Type="http://schemas.openxmlformats.org/officeDocument/2006/relationships/webSettings" Target="webSettings.xml"/><Relationship Id="rId12" Type="http://schemas.microsoft.com/office/2016/09/relationships/commentsIds" Target="commentsIds.xml"/><Relationship Id="rId17" Type="http://schemas.openxmlformats.org/officeDocument/2006/relationships/header" Target="header1.xm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://azure.microsoft.com/en-us/documentation/articles/azure-subscription-service-limits/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1/relationships/commentsExtended" Target="commentsExtended.xml"/><Relationship Id="rId24" Type="http://schemas.microsoft.com/office/2011/relationships/people" Target="people.xml"/><Relationship Id="rId5" Type="http://schemas.openxmlformats.org/officeDocument/2006/relationships/styles" Target="styles.xml"/><Relationship Id="rId15" Type="http://schemas.openxmlformats.org/officeDocument/2006/relationships/hyperlink" Target="https://www.microsoft.com/en-us/licensing/product-licensing/products" TargetMode="External"/><Relationship Id="rId23" Type="http://schemas.openxmlformats.org/officeDocument/2006/relationships/fontTable" Target="fontTable.xml"/><Relationship Id="rId28" Type="http://schemas.openxmlformats.org/officeDocument/2006/relationships/customXml" Target="../customXml/item6.xml"/><Relationship Id="rId10" Type="http://schemas.openxmlformats.org/officeDocument/2006/relationships/comments" Target="comments.xml"/><Relationship Id="rId19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www.microsoft.com/licensing/docs/customeragreement" TargetMode="External"/><Relationship Id="rId22" Type="http://schemas.openxmlformats.org/officeDocument/2006/relationships/footer" Target="footer3.xml"/><Relationship Id="rId27" Type="http://schemas.openxmlformats.org/officeDocument/2006/relationships/customXml" Target="../customXml/item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��< ? x m l   v e r s i o n = " 1 . 0 "   e n c o d i n g = " u t f - 1 6 " ? > < p r o p e r t i e s   x m l n s = " h t t p : / / w w w . i m a n a g e . c o m / w o r k / x m l s c h e m a " >  
     < d o c u m e n t i d > L E G A L ! 1 7 6 6 9 8 6 . 1 < / d o c u m e n t i d >  
     < s e n d e r i d > L A R S . G I S K E @ F O Y E N . N O < / s e n d e r i d >  
     < s e n d e r e m a i l > L A R S . G I S K E @ F O Y E N . N O < / s e n d e r e m a i l >  
     < l a s t m o d i f i e d > 2 0 2 1 - 0 8 - 1 6 T 1 3 : 1 8 : 0 0 . 0 0 0 0 0 0 0 + 0 2 : 0 0 < / l a s t m o d i f i e d >  
     < d a t a b a s e > L E G A L < / d a t a b a s e >  
 < / p r o p e r t i e s > 
</file>

<file path=customXml/item2.xml>��< ? x m l   v e r s i o n = " 1 . 0 "   e n c o d i n g = " u t f - 1 6 " ? > < p r o p e r t i e s   x m l n s = " h t t p : / / w w w . i m a n a g e . c o m / w o r k / x m l s c h e m a " >  
     < d o c u m e n t i d > L e g a l ! 1 3 6 0 8 1 2 . 1 < / d o c u m e n t i d >  
     < s e n d e r i d > L A R S . G I S K E @ F O Y E N . N O < / s e n d e r i d >  
     < s e n d e r e m a i l > L F G @ F O Y E N T O R K I L D S E N . N O < / s e n d e r e m a i l >  
     < l a s t m o d i f i e d > 2 0 2 0 - 0 8 - 2 5 T 1 7 : 2 4 : 0 0 . 0 0 0 0 0 0 0 + 0 2 : 0 0 < / l a s t m o d i f i e d >  
     < d a t a b a s e > L e g a l < / d a t a b a s e >  
 < / p r o p e r t i e s > 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E9D2F3FAB87F641AC56BBEF47DF4879" ma:contentTypeVersion="4" ma:contentTypeDescription="Create a new document." ma:contentTypeScope="" ma:versionID="4d0f01b771a419c431dbb5356ba019f7">
  <xsd:schema xmlns:xsd="http://www.w3.org/2001/XMLSchema" xmlns:xs="http://www.w3.org/2001/XMLSchema" xmlns:p="http://schemas.microsoft.com/office/2006/metadata/properties" xmlns:ns2="ad2e3672-6839-496a-9007-320bb9a4b49d" targetNamespace="http://schemas.microsoft.com/office/2006/metadata/properties" ma:root="true" ma:fieldsID="c71b9f9b2522e6cdc8f29fc6ee94a1aa" ns2:_="">
    <xsd:import namespace="ad2e3672-6839-496a-9007-320bb9a4b49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2e3672-6839-496a-9007-320bb9a4b49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6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3700CC9-12A7-431D-8352-A599665443AD}">
  <ds:schemaRefs>
    <ds:schemaRef ds:uri="http://www.imanage.com/work/xmlschema"/>
  </ds:schemaRefs>
</ds:datastoreItem>
</file>

<file path=customXml/itemProps2.xml><?xml version="1.0" encoding="utf-8"?>
<ds:datastoreItem xmlns:ds="http://schemas.openxmlformats.org/officeDocument/2006/customXml" ds:itemID="{B68BFAA0-1AD3-4C31-A0E1-1846905C66D8}">
  <ds:schemaRefs>
    <ds:schemaRef ds:uri="http://www.imanage.com/work/xmlschema"/>
  </ds:schemaRefs>
</ds:datastoreItem>
</file>

<file path=customXml/itemProps3.xml><?xml version="1.0" encoding="utf-8"?>
<ds:datastoreItem xmlns:ds="http://schemas.openxmlformats.org/officeDocument/2006/customXml" ds:itemID="{2E7977A2-E12C-4A34-970B-B556AB0984C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A6ED016-D7FD-496F-A450-23027CCAC8B3}"/>
</file>

<file path=customXml/itemProps5.xml><?xml version="1.0" encoding="utf-8"?>
<ds:datastoreItem xmlns:ds="http://schemas.openxmlformats.org/officeDocument/2006/customXml" ds:itemID="{2A80DB62-C88F-49D9-B464-B9592B7ECD42}"/>
</file>

<file path=customXml/itemProps6.xml><?xml version="1.0" encoding="utf-8"?>
<ds:datastoreItem xmlns:ds="http://schemas.openxmlformats.org/officeDocument/2006/customXml" ds:itemID="{97882F74-ADB1-45AF-965C-EA60CB41458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5559</TotalTime>
  <Pages>4</Pages>
  <Words>1682</Words>
  <Characters>10283</Characters>
  <Application>Microsoft Office Word</Application>
  <DocSecurity>0</DocSecurity>
  <Lines>209</Lines>
  <Paragraphs>80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Advokatfirmaet Føyen Torkildsen AS</Company>
  <LinksUpToDate>false</LinksUpToDate>
  <CharactersWithSpaces>11885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Lars Folkvard Giske</dc:creator>
  <cp:keywords/>
  <dc:description/>
  <cp:lastModifiedBy>Lars Folkvard Giske</cp:lastModifiedBy>
  <cp:revision>6</cp:revision>
  <dcterms:created xsi:type="dcterms:W3CDTF">2021-06-24T13:38:00Z</dcterms:created>
  <dcterms:modified xsi:type="dcterms:W3CDTF">2021-10-04T15:52:00Z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SACClient">
    <vt:lpwstr>100247</vt:lpwstr>
  </property>
  <property fmtid="{D5CDD505-2E9C-101B-9397-08002B2CF9AE}" pid="3" name="PSACMatter">
    <vt:lpwstr>513324</vt:lpwstr>
  </property>
  <property fmtid="{D5CDD505-2E9C-101B-9397-08002B2CF9AE}" pid="4" name="ContentTypeId">
    <vt:lpwstr>0x0101005E9D2F3FAB87F641AC56BBEF47DF4879</vt:lpwstr>
  </property>
</Properties>
</file>